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DAD" w:rsidRPr="005B4497" w:rsidRDefault="005B4497">
      <w:pPr>
        <w:pStyle w:val="Body"/>
        <w:spacing w:line="360" w:lineRule="auto"/>
        <w:outlineLvl w:val="0"/>
        <w:rPr>
          <w:rFonts w:ascii="Times New Roman" w:eastAsia="Times New Roman Bold" w:hAnsi="Times New Roman" w:cs="Times New Roman Bold"/>
          <w:b/>
        </w:rPr>
      </w:pPr>
      <w:bookmarkStart w:id="0" w:name="_GoBack"/>
      <w:r>
        <w:rPr>
          <w:rFonts w:ascii="Times New Roman" w:hAnsi="Times New Roman"/>
          <w:b/>
        </w:rPr>
        <w:t xml:space="preserve">Designing a Hydrophobic </w:t>
      </w:r>
      <w:r w:rsidR="00B94408" w:rsidRPr="00B94408">
        <w:rPr>
          <w:rFonts w:ascii="Times New Roman" w:hAnsi="Times New Roman"/>
          <w:b/>
          <w:highlight w:val="yellow"/>
        </w:rPr>
        <w:t>Barrier</w:t>
      </w:r>
      <w:r>
        <w:rPr>
          <w:rFonts w:ascii="Times New Roman" w:hAnsi="Times New Roman"/>
          <w:b/>
        </w:rPr>
        <w:t xml:space="preserve"> w</w:t>
      </w:r>
      <w:r w:rsidR="00160357" w:rsidRPr="005B4497">
        <w:rPr>
          <w:rFonts w:ascii="Times New Roman" w:hAnsi="Times New Roman"/>
          <w:b/>
        </w:rPr>
        <w:t>ithin Biomimetic Nanopores</w:t>
      </w:r>
    </w:p>
    <w:p w:rsidR="007F7DAD" w:rsidRPr="00AA3FAF" w:rsidRDefault="00160357">
      <w:pPr>
        <w:pStyle w:val="Body"/>
        <w:spacing w:line="360" w:lineRule="auto"/>
        <w:rPr>
          <w:rFonts w:ascii="Times New Roman" w:hAnsi="Times New Roman"/>
          <w:i/>
          <w:iCs/>
        </w:rPr>
      </w:pPr>
      <w:r w:rsidRPr="00AA3FAF">
        <w:rPr>
          <w:rFonts w:ascii="Times New Roman" w:hAnsi="Times New Roman"/>
          <w:i/>
          <w:iCs/>
          <w:lang w:val="sv-SE"/>
        </w:rPr>
        <w:t>Jemma. L. Trick</w:t>
      </w:r>
      <w:r w:rsidRPr="00AA3FAF">
        <w:rPr>
          <w:rFonts w:ascii="Times New Roman" w:hAnsi="Times New Roman"/>
          <w:i/>
          <w:iCs/>
          <w:vertAlign w:val="superscript"/>
        </w:rPr>
        <w:t>1</w:t>
      </w:r>
      <w:r w:rsidRPr="00AA3FAF">
        <w:rPr>
          <w:rFonts w:ascii="Times New Roman" w:hAnsi="Times New Roman"/>
          <w:i/>
          <w:iCs/>
        </w:rPr>
        <w:t>, E. Jayne Wallace</w:t>
      </w:r>
      <w:r w:rsidRPr="00AA3FAF">
        <w:rPr>
          <w:rFonts w:ascii="Times New Roman" w:hAnsi="Times New Roman"/>
          <w:i/>
          <w:iCs/>
          <w:vertAlign w:val="superscript"/>
        </w:rPr>
        <w:t>2</w:t>
      </w:r>
      <w:r w:rsidRPr="00AA3FAF">
        <w:rPr>
          <w:rFonts w:ascii="Times New Roman" w:hAnsi="Times New Roman"/>
          <w:i/>
          <w:iCs/>
        </w:rPr>
        <w:t>, Hagan Bayley</w:t>
      </w:r>
      <w:r w:rsidRPr="00AA3FAF">
        <w:rPr>
          <w:rFonts w:ascii="Times New Roman" w:hAnsi="Times New Roman"/>
          <w:i/>
          <w:iCs/>
          <w:vertAlign w:val="superscript"/>
        </w:rPr>
        <w:t>3</w:t>
      </w:r>
      <w:r w:rsidRPr="00AA3FAF">
        <w:rPr>
          <w:rFonts w:ascii="Times New Roman" w:hAnsi="Times New Roman"/>
          <w:i/>
          <w:iCs/>
        </w:rPr>
        <w:t>, and Mark. S. P. Sansom</w:t>
      </w:r>
      <w:r w:rsidRPr="00AA3FAF">
        <w:rPr>
          <w:rFonts w:ascii="Times New Roman" w:hAnsi="Times New Roman"/>
          <w:i/>
          <w:iCs/>
          <w:vertAlign w:val="superscript"/>
        </w:rPr>
        <w:t>1*</w:t>
      </w:r>
      <w:r w:rsidRPr="00AA3FAF">
        <w:rPr>
          <w:rFonts w:ascii="Times New Roman" w:hAnsi="Times New Roman"/>
        </w:rPr>
        <w:t xml:space="preserve"> </w:t>
      </w:r>
    </w:p>
    <w:p w:rsidR="007F7DAD" w:rsidRPr="00AA3FAF" w:rsidRDefault="00160357">
      <w:pPr>
        <w:pStyle w:val="Body"/>
        <w:spacing w:line="360" w:lineRule="auto"/>
        <w:rPr>
          <w:rFonts w:ascii="Times New Roman" w:hAnsi="Times New Roman"/>
        </w:rPr>
      </w:pPr>
      <w:r w:rsidRPr="00AA3FAF">
        <w:rPr>
          <w:rFonts w:ascii="Times New Roman" w:hAnsi="Times New Roman"/>
          <w:vertAlign w:val="superscript"/>
        </w:rPr>
        <w:t>1</w:t>
      </w:r>
      <w:r w:rsidRPr="00AA3FAF">
        <w:rPr>
          <w:rFonts w:ascii="Times New Roman" w:hAnsi="Times New Roman"/>
        </w:rPr>
        <w:t>Department of Biochemistry, University of Oxford, South Parks Road, Oxford, OX1 3QU, U.K.</w:t>
      </w:r>
    </w:p>
    <w:p w:rsidR="007F7DAD" w:rsidRPr="00AA3FAF" w:rsidRDefault="00160357">
      <w:pPr>
        <w:pStyle w:val="Body"/>
        <w:spacing w:line="360" w:lineRule="auto"/>
        <w:rPr>
          <w:rFonts w:ascii="Times New Roman" w:hAnsi="Times New Roman"/>
        </w:rPr>
      </w:pPr>
      <w:r w:rsidRPr="00AA3FAF">
        <w:rPr>
          <w:rFonts w:ascii="Times New Roman" w:hAnsi="Times New Roman"/>
          <w:vertAlign w:val="superscript"/>
        </w:rPr>
        <w:t>2</w:t>
      </w:r>
      <w:r w:rsidRPr="00AA3FAF">
        <w:rPr>
          <w:rFonts w:ascii="Times New Roman" w:hAnsi="Times New Roman"/>
        </w:rPr>
        <w:t>Oxford Nanopore Technologies</w:t>
      </w:r>
      <w:r w:rsidR="008D456E">
        <w:rPr>
          <w:rFonts w:ascii="Times New Roman" w:hAnsi="Times New Roman"/>
        </w:rPr>
        <w:t xml:space="preserve"> Ltd.</w:t>
      </w:r>
      <w:r w:rsidRPr="00AA3FAF">
        <w:rPr>
          <w:rFonts w:ascii="Times New Roman" w:hAnsi="Times New Roman"/>
        </w:rPr>
        <w:t xml:space="preserve">, Edmund Cartwright House, 4 Robert Robinson Avenue, Oxford Science Park, Oxford, OX4 </w:t>
      </w:r>
      <w:r w:rsidR="008D456E">
        <w:rPr>
          <w:rFonts w:ascii="Times New Roman" w:hAnsi="Times New Roman"/>
        </w:rPr>
        <w:t>4</w:t>
      </w:r>
      <w:r w:rsidRPr="00AA3FAF">
        <w:rPr>
          <w:rFonts w:ascii="Times New Roman" w:hAnsi="Times New Roman"/>
        </w:rPr>
        <w:t>G</w:t>
      </w:r>
      <w:r w:rsidR="008D456E">
        <w:rPr>
          <w:rFonts w:ascii="Times New Roman" w:hAnsi="Times New Roman"/>
        </w:rPr>
        <w:t>A</w:t>
      </w:r>
      <w:r w:rsidRPr="00AA3FAF">
        <w:rPr>
          <w:rFonts w:ascii="Times New Roman" w:hAnsi="Times New Roman"/>
        </w:rPr>
        <w:t>, U.K.</w:t>
      </w:r>
    </w:p>
    <w:p w:rsidR="007F7DAD" w:rsidRPr="00AA3FAF" w:rsidRDefault="00160357">
      <w:pPr>
        <w:pStyle w:val="Body"/>
        <w:spacing w:line="360" w:lineRule="auto"/>
        <w:rPr>
          <w:rFonts w:ascii="Times New Roman" w:hAnsi="Times New Roman"/>
        </w:rPr>
      </w:pPr>
      <w:r w:rsidRPr="00AA3FAF">
        <w:rPr>
          <w:rFonts w:ascii="Times New Roman" w:hAnsi="Times New Roman"/>
          <w:vertAlign w:val="superscript"/>
        </w:rPr>
        <w:t>3</w:t>
      </w:r>
      <w:r w:rsidRPr="00AA3FAF">
        <w:rPr>
          <w:rFonts w:ascii="Times New Roman" w:hAnsi="Times New Roman"/>
        </w:rPr>
        <w:t xml:space="preserve">Chemistry Research Laboratory, University of Oxford, 12 Mansfield Road, Oxford, OX1 3TA, Oxford, U.K. </w:t>
      </w:r>
    </w:p>
    <w:p w:rsidR="007F7DAD" w:rsidRPr="00AA3FAF" w:rsidRDefault="007F7DAD">
      <w:pPr>
        <w:pStyle w:val="Body"/>
        <w:spacing w:line="360" w:lineRule="auto"/>
        <w:rPr>
          <w:rFonts w:ascii="Times New Roman" w:hAnsi="Times New Roman"/>
        </w:rPr>
      </w:pPr>
    </w:p>
    <w:p w:rsidR="007F7DAD" w:rsidRPr="00AA3FAF" w:rsidRDefault="00160357">
      <w:pPr>
        <w:pStyle w:val="Body"/>
        <w:spacing w:line="360" w:lineRule="auto"/>
        <w:rPr>
          <w:rFonts w:ascii="Times New Roman" w:hAnsi="Times New Roman"/>
        </w:rPr>
      </w:pPr>
      <w:r w:rsidRPr="00AA3FAF">
        <w:rPr>
          <w:rFonts w:ascii="Times New Roman" w:hAnsi="Times New Roman"/>
        </w:rPr>
        <w:t>Keywords: Biomimetic Pores; Molecular Dynamics; Simulations; Computational Model</w:t>
      </w:r>
      <w:r w:rsidRPr="00AA3FAF">
        <w:rPr>
          <w:rFonts w:ascii="Times New Roman" w:hAnsi="Times New Roman"/>
          <w:lang w:val="en-GB"/>
        </w:rPr>
        <w:t>l</w:t>
      </w:r>
      <w:proofErr w:type="spellStart"/>
      <w:r w:rsidRPr="00AA3FAF">
        <w:rPr>
          <w:rFonts w:ascii="Times New Roman" w:hAnsi="Times New Roman"/>
        </w:rPr>
        <w:t>ing</w:t>
      </w:r>
      <w:proofErr w:type="spellEnd"/>
    </w:p>
    <w:p w:rsidR="007F7DAD" w:rsidRPr="00AA3FAF" w:rsidRDefault="007F7DAD">
      <w:pPr>
        <w:pStyle w:val="Body"/>
        <w:spacing w:line="360" w:lineRule="auto"/>
        <w:rPr>
          <w:rFonts w:ascii="Times New Roman" w:hAnsi="Times New Roman"/>
        </w:rPr>
      </w:pPr>
    </w:p>
    <w:p w:rsidR="007F7DAD" w:rsidRPr="00064F20" w:rsidRDefault="00160357">
      <w:pPr>
        <w:pStyle w:val="Body"/>
        <w:spacing w:line="360" w:lineRule="auto"/>
        <w:rPr>
          <w:rFonts w:ascii="Times New Roman" w:hAnsi="Times New Roman"/>
        </w:rPr>
      </w:pPr>
      <w:r w:rsidRPr="00AA3FAF">
        <w:rPr>
          <w:rFonts w:ascii="Times New Roman" w:hAnsi="Times New Roman"/>
          <w:i/>
          <w:iCs/>
        </w:rPr>
        <w:t>ACS Nano</w:t>
      </w:r>
      <w:r w:rsidR="00DA4014">
        <w:rPr>
          <w:rFonts w:ascii="Times New Roman" w:hAnsi="Times New Roman"/>
          <w:iCs/>
        </w:rPr>
        <w:t xml:space="preserve">, ms. </w:t>
      </w:r>
      <w:r w:rsidR="00DA4014" w:rsidRPr="00DA4014">
        <w:rPr>
          <w:rFonts w:ascii="Times New Roman" w:hAnsi="Times New Roman"/>
          <w:iCs/>
        </w:rPr>
        <w:t>nn-2014-03930p</w:t>
      </w:r>
    </w:p>
    <w:p w:rsidR="00915E3F" w:rsidRPr="00AA3FAF" w:rsidRDefault="00915E3F" w:rsidP="00915E3F">
      <w:pPr>
        <w:pStyle w:val="Body"/>
        <w:spacing w:line="360" w:lineRule="auto"/>
        <w:rPr>
          <w:rFonts w:ascii="Times New Roman" w:hAnsi="Times New Roman"/>
        </w:rPr>
      </w:pPr>
    </w:p>
    <w:p w:rsidR="00915E3F" w:rsidRPr="00AA3FAF" w:rsidRDefault="00915E3F" w:rsidP="00915E3F">
      <w:pPr>
        <w:pStyle w:val="Body"/>
        <w:spacing w:line="360" w:lineRule="auto"/>
        <w:rPr>
          <w:rFonts w:ascii="Times New Roman" w:hAnsi="Times New Roman"/>
        </w:rPr>
      </w:pPr>
      <w:r w:rsidRPr="00AA3FAF">
        <w:rPr>
          <w:rFonts w:ascii="Times New Roman" w:hAnsi="Times New Roman"/>
        </w:rPr>
        <w:t xml:space="preserve">*To whom communications should be addressed: </w:t>
      </w:r>
    </w:p>
    <w:p w:rsidR="00915E3F" w:rsidRPr="00AA3FAF" w:rsidRDefault="00915E3F" w:rsidP="00915E3F">
      <w:pPr>
        <w:pStyle w:val="Body"/>
        <w:spacing w:line="360" w:lineRule="auto"/>
        <w:rPr>
          <w:rFonts w:ascii="Times New Roman" w:hAnsi="Times New Roman"/>
        </w:rPr>
      </w:pPr>
      <w:r w:rsidRPr="00AA3FAF">
        <w:rPr>
          <w:rFonts w:ascii="Times New Roman" w:hAnsi="Times New Roman"/>
          <w:lang w:val="sv-SE"/>
        </w:rPr>
        <w:t>e-mail: mark.sansom@bioch.ox.ac.uk</w:t>
      </w:r>
    </w:p>
    <w:p w:rsidR="0074452A" w:rsidRDefault="00915E3F" w:rsidP="00915E3F">
      <w:pPr>
        <w:pStyle w:val="Body"/>
        <w:spacing w:line="360" w:lineRule="auto"/>
        <w:rPr>
          <w:rFonts w:ascii="Times New Roman" w:hAnsi="Times New Roman"/>
          <w:lang w:val="fr-FR"/>
        </w:rPr>
      </w:pPr>
      <w:proofErr w:type="gramStart"/>
      <w:r w:rsidRPr="00AA3FAF">
        <w:rPr>
          <w:rFonts w:ascii="Times New Roman" w:hAnsi="Times New Roman"/>
          <w:lang w:val="fr-FR"/>
        </w:rPr>
        <w:t>phone</w:t>
      </w:r>
      <w:proofErr w:type="gramEnd"/>
      <w:r w:rsidRPr="00AA3FAF">
        <w:rPr>
          <w:rFonts w:ascii="Times New Roman" w:hAnsi="Times New Roman"/>
          <w:lang w:val="fr-FR"/>
        </w:rPr>
        <w:t>: +44 1865 613306</w:t>
      </w:r>
    </w:p>
    <w:p w:rsidR="0074452A" w:rsidRDefault="0074452A" w:rsidP="00915E3F">
      <w:pPr>
        <w:pStyle w:val="Body"/>
        <w:spacing w:line="360" w:lineRule="auto"/>
        <w:rPr>
          <w:rFonts w:ascii="Times New Roman" w:hAnsi="Times New Roman"/>
          <w:lang w:val="fr-FR"/>
        </w:rPr>
      </w:pPr>
    </w:p>
    <w:p w:rsidR="00915E3F" w:rsidRPr="0074452A" w:rsidRDefault="0074452A" w:rsidP="00915E3F">
      <w:pPr>
        <w:pStyle w:val="Body"/>
        <w:spacing w:line="360" w:lineRule="auto"/>
        <w:rPr>
          <w:rFonts w:ascii="Times New Roman" w:hAnsi="Times New Roman"/>
          <w:i/>
        </w:rPr>
      </w:pPr>
      <w:r w:rsidRPr="0074452A">
        <w:rPr>
          <w:rFonts w:ascii="Times New Roman" w:hAnsi="Times New Roman"/>
          <w:i/>
          <w:lang w:val="fr-FR"/>
        </w:rPr>
        <w:t>Notes</w:t>
      </w:r>
    </w:p>
    <w:p w:rsidR="0074452A" w:rsidRDefault="0074452A" w:rsidP="0074452A">
      <w:pPr>
        <w:pStyle w:val="Body"/>
        <w:numPr>
          <w:ilvl w:val="0"/>
          <w:numId w:val="20"/>
        </w:numPr>
        <w:spacing w:line="360" w:lineRule="auto"/>
        <w:rPr>
          <w:rFonts w:ascii="Times New Roman" w:hAnsi="Times New Roman"/>
        </w:rPr>
      </w:pPr>
      <w:r>
        <w:rPr>
          <w:rFonts w:ascii="Times New Roman" w:hAnsi="Times New Roman"/>
        </w:rPr>
        <w:t xml:space="preserve">SI figures have been rearranged to be chronological throughout the ms – </w:t>
      </w:r>
      <w:proofErr w:type="spellStart"/>
      <w:r>
        <w:rPr>
          <w:rFonts w:ascii="Times New Roman" w:hAnsi="Times New Roman"/>
        </w:rPr>
        <w:t>coloured</w:t>
      </w:r>
      <w:proofErr w:type="spellEnd"/>
      <w:r>
        <w:rPr>
          <w:rFonts w:ascii="Times New Roman" w:hAnsi="Times New Roman"/>
        </w:rPr>
        <w:t xml:space="preserve"> in pink. Removed after </w:t>
      </w:r>
      <w:proofErr w:type="spellStart"/>
      <w:r>
        <w:rPr>
          <w:rFonts w:ascii="Times New Roman" w:hAnsi="Times New Roman"/>
        </w:rPr>
        <w:t>msps</w:t>
      </w:r>
      <w:proofErr w:type="spellEnd"/>
      <w:r>
        <w:rPr>
          <w:rFonts w:ascii="Times New Roman" w:hAnsi="Times New Roman"/>
        </w:rPr>
        <w:t xml:space="preserve"> checks?</w:t>
      </w:r>
    </w:p>
    <w:p w:rsidR="007F7DAD" w:rsidRPr="00AA3FAF" w:rsidRDefault="0074452A" w:rsidP="0074452A">
      <w:pPr>
        <w:pStyle w:val="Body"/>
        <w:numPr>
          <w:ilvl w:val="0"/>
          <w:numId w:val="20"/>
        </w:numPr>
        <w:spacing w:line="360" w:lineRule="auto"/>
        <w:rPr>
          <w:rFonts w:ascii="Times New Roman" w:hAnsi="Times New Roman"/>
        </w:rPr>
      </w:pPr>
      <w:r>
        <w:rPr>
          <w:rFonts w:ascii="Times New Roman" w:hAnsi="Times New Roman"/>
        </w:rPr>
        <w:t xml:space="preserve">SI figures from MS also not recent. These are now SI_V5 from JT. </w:t>
      </w:r>
    </w:p>
    <w:p w:rsidR="00DA4014" w:rsidRDefault="00DA4014">
      <w:pPr>
        <w:pStyle w:val="Body"/>
        <w:spacing w:line="360" w:lineRule="auto"/>
        <w:rPr>
          <w:rFonts w:ascii="Times New Roman" w:hAnsi="Times New Roman"/>
          <w:i/>
        </w:rPr>
      </w:pPr>
    </w:p>
    <w:p w:rsidR="007F7DAD" w:rsidRPr="00AA3FAF" w:rsidRDefault="00160357" w:rsidP="00BC29EE">
      <w:pPr>
        <w:pStyle w:val="Body"/>
        <w:spacing w:line="360" w:lineRule="auto"/>
        <w:ind w:left="360"/>
        <w:rPr>
          <w:rFonts w:ascii="Times New Roman" w:hAnsi="Times New Roman"/>
        </w:rPr>
      </w:pPr>
      <w:r w:rsidRPr="00AA3FAF">
        <w:rPr>
          <w:rFonts w:ascii="Times New Roman" w:hAnsi="Times New Roman"/>
        </w:rPr>
        <w:br w:type="page"/>
      </w:r>
    </w:p>
    <w:p w:rsidR="007F7DAD" w:rsidRPr="00F27DC8" w:rsidRDefault="00160357" w:rsidP="00F27DC8">
      <w:pPr>
        <w:pStyle w:val="Body"/>
        <w:spacing w:line="360" w:lineRule="auto"/>
        <w:rPr>
          <w:rFonts w:ascii="Times New Roman" w:hAnsi="Times New Roman" w:cs="Times New Roman"/>
          <w:b/>
        </w:rPr>
      </w:pPr>
      <w:r w:rsidRPr="00F27DC8">
        <w:rPr>
          <w:rFonts w:ascii="Times New Roman" w:hAnsi="Times New Roman" w:cs="Times New Roman"/>
          <w:b/>
        </w:rPr>
        <w:lastRenderedPageBreak/>
        <w:t>A</w:t>
      </w:r>
      <w:r w:rsidR="005B4497" w:rsidRPr="00F27DC8">
        <w:rPr>
          <w:rFonts w:ascii="Times New Roman" w:hAnsi="Times New Roman" w:cs="Times New Roman"/>
          <w:b/>
        </w:rPr>
        <w:t>bstract</w:t>
      </w:r>
      <w:r w:rsidRPr="00F27DC8">
        <w:rPr>
          <w:rFonts w:ascii="Times New Roman" w:hAnsi="Times New Roman" w:cs="Times New Roman"/>
          <w:b/>
        </w:rPr>
        <w:t xml:space="preserve"> </w:t>
      </w:r>
    </w:p>
    <w:p w:rsidR="00586C90" w:rsidRPr="00F27DC8" w:rsidRDefault="00586C90" w:rsidP="00F27DC8">
      <w:pPr>
        <w:pStyle w:val="Body"/>
        <w:spacing w:after="0" w:line="360" w:lineRule="auto"/>
        <w:jc w:val="both"/>
        <w:rPr>
          <w:rFonts w:ascii="Times New Roman" w:hAnsi="Times New Roman" w:cs="Times New Roman"/>
          <w:lang w:val="en-GB"/>
        </w:rPr>
      </w:pPr>
      <w:r w:rsidRPr="00F27DC8">
        <w:rPr>
          <w:rFonts w:ascii="Times New Roman" w:hAnsi="Times New Roman" w:cs="Times New Roman"/>
        </w:rPr>
        <w:t xml:space="preserve">Nanopores in membranes have </w:t>
      </w:r>
      <w:r w:rsidRPr="00F27DC8">
        <w:rPr>
          <w:rFonts w:ascii="Times New Roman" w:hAnsi="Times New Roman" w:cs="Times New Roman"/>
          <w:lang w:val="en-GB"/>
        </w:rPr>
        <w:t>a range of</w:t>
      </w:r>
      <w:r w:rsidRPr="00F27DC8">
        <w:rPr>
          <w:rFonts w:ascii="Times New Roman" w:hAnsi="Times New Roman" w:cs="Times New Roman"/>
        </w:rPr>
        <w:t xml:space="preserve"> potential applications</w:t>
      </w:r>
      <w:r w:rsidR="00160357" w:rsidRPr="00F27DC8">
        <w:rPr>
          <w:rFonts w:ascii="Times New Roman" w:hAnsi="Times New Roman" w:cs="Times New Roman"/>
        </w:rPr>
        <w:t xml:space="preserve">. Biomimetic </w:t>
      </w:r>
      <w:r w:rsidRPr="00F27DC8">
        <w:rPr>
          <w:rFonts w:ascii="Times New Roman" w:hAnsi="Times New Roman" w:cs="Times New Roman"/>
        </w:rPr>
        <w:t>design of nano</w:t>
      </w:r>
      <w:r w:rsidR="00160357" w:rsidRPr="00F27DC8">
        <w:rPr>
          <w:rFonts w:ascii="Times New Roman" w:hAnsi="Times New Roman" w:cs="Times New Roman"/>
        </w:rPr>
        <w:t xml:space="preserve">pores </w:t>
      </w:r>
      <w:r w:rsidRPr="00F27DC8">
        <w:rPr>
          <w:rFonts w:ascii="Times New Roman" w:hAnsi="Times New Roman" w:cs="Times New Roman"/>
        </w:rPr>
        <w:t xml:space="preserve">aims to mimic key </w:t>
      </w:r>
      <w:r w:rsidR="00C25579">
        <w:rPr>
          <w:rFonts w:ascii="Times New Roman" w:hAnsi="Times New Roman" w:cs="Times New Roman"/>
        </w:rPr>
        <w:t xml:space="preserve">functions </w:t>
      </w:r>
      <w:r w:rsidRPr="00F27DC8">
        <w:rPr>
          <w:rFonts w:ascii="Times New Roman" w:hAnsi="Times New Roman" w:cs="Times New Roman"/>
        </w:rPr>
        <w:t xml:space="preserve">of biological pores </w:t>
      </w:r>
      <w:r w:rsidR="00F27DC8">
        <w:rPr>
          <w:rFonts w:ascii="Times New Roman" w:hAnsi="Times New Roman" w:cs="Times New Roman"/>
        </w:rPr>
        <w:t>with</w:t>
      </w:r>
      <w:r w:rsidRPr="00F27DC8">
        <w:rPr>
          <w:rFonts w:ascii="Times New Roman" w:hAnsi="Times New Roman" w:cs="Times New Roman"/>
        </w:rPr>
        <w:t>i</w:t>
      </w:r>
      <w:r w:rsidR="00F27DC8">
        <w:rPr>
          <w:rFonts w:ascii="Times New Roman" w:hAnsi="Times New Roman" w:cs="Times New Roman"/>
        </w:rPr>
        <w:t>n a stable tem</w:t>
      </w:r>
      <w:r w:rsidRPr="00F27DC8">
        <w:rPr>
          <w:rFonts w:ascii="Times New Roman" w:hAnsi="Times New Roman" w:cs="Times New Roman"/>
        </w:rPr>
        <w:t>plate structure.</w:t>
      </w:r>
      <w:r w:rsidR="00160357" w:rsidRPr="00F27DC8">
        <w:rPr>
          <w:rFonts w:ascii="Times New Roman" w:hAnsi="Times New Roman" w:cs="Times New Roman"/>
        </w:rPr>
        <w:t xml:space="preserve"> </w:t>
      </w:r>
      <w:r w:rsidRPr="00F27DC8">
        <w:rPr>
          <w:rFonts w:ascii="Times New Roman" w:hAnsi="Times New Roman" w:cs="Times New Roman"/>
        </w:rPr>
        <w:t xml:space="preserve">Molecular dynamics simulations </w:t>
      </w:r>
      <w:r w:rsidRPr="00482875">
        <w:rPr>
          <w:rFonts w:ascii="Times New Roman" w:hAnsi="Times New Roman" w:cs="Times New Roman"/>
          <w:highlight w:val="yellow"/>
        </w:rPr>
        <w:t xml:space="preserve">have been </w:t>
      </w:r>
      <w:r w:rsidR="00A4380E" w:rsidRPr="00482875">
        <w:rPr>
          <w:rFonts w:ascii="Times New Roman" w:hAnsi="Times New Roman" w:cs="Times New Roman"/>
          <w:highlight w:val="yellow"/>
        </w:rPr>
        <w:t xml:space="preserve">used test whether a simple </w:t>
      </w:r>
      <w:r w:rsidRPr="00482875">
        <w:rPr>
          <w:rFonts w:ascii="Times New Roman" w:hAnsi="Times New Roman" w:cs="Times New Roman"/>
          <w:highlight w:val="yellow"/>
        </w:rPr>
        <w:t>β-barrel protein nanopore</w:t>
      </w:r>
      <w:r w:rsidR="00A4380E" w:rsidRPr="00482875">
        <w:rPr>
          <w:rFonts w:ascii="Times New Roman" w:hAnsi="Times New Roman" w:cs="Times New Roman"/>
          <w:highlight w:val="yellow"/>
          <w:lang w:val="en-GB"/>
        </w:rPr>
        <w:t xml:space="preserve"> can be modified</w:t>
      </w:r>
      <w:r w:rsidRPr="00482875">
        <w:rPr>
          <w:rFonts w:ascii="Times New Roman" w:hAnsi="Times New Roman" w:cs="Times New Roman"/>
          <w:highlight w:val="yellow"/>
          <w:lang w:val="en-GB"/>
        </w:rPr>
        <w:t xml:space="preserve"> </w:t>
      </w:r>
      <w:r w:rsidR="00C25579" w:rsidRPr="00482875">
        <w:rPr>
          <w:rFonts w:ascii="Times New Roman" w:hAnsi="Times New Roman" w:cs="Times New Roman"/>
          <w:highlight w:val="yellow"/>
          <w:lang w:val="en-GB"/>
        </w:rPr>
        <w:t xml:space="preserve">to incorporate </w:t>
      </w:r>
      <w:r w:rsidRPr="00482875">
        <w:rPr>
          <w:rFonts w:ascii="Times New Roman" w:hAnsi="Times New Roman" w:cs="Times New Roman"/>
          <w:highlight w:val="yellow"/>
        </w:rPr>
        <w:t>a hydrop</w:t>
      </w:r>
      <w:r w:rsidR="00C25579" w:rsidRPr="00482875">
        <w:rPr>
          <w:rFonts w:ascii="Times New Roman" w:hAnsi="Times New Roman" w:cs="Times New Roman"/>
          <w:highlight w:val="yellow"/>
        </w:rPr>
        <w:t xml:space="preserve">hobic </w:t>
      </w:r>
      <w:r w:rsidR="00B94408" w:rsidRPr="00064F20">
        <w:rPr>
          <w:rFonts w:ascii="Times New Roman" w:hAnsi="Times New Roman" w:cs="Times New Roman"/>
          <w:highlight w:val="yellow"/>
        </w:rPr>
        <w:t>barrier</w:t>
      </w:r>
      <w:r w:rsidR="00A4380E" w:rsidRPr="00064F20">
        <w:rPr>
          <w:rFonts w:ascii="Times New Roman" w:hAnsi="Times New Roman" w:cs="Times New Roman"/>
          <w:highlight w:val="yellow"/>
        </w:rPr>
        <w:t xml:space="preserve"> to permeation</w:t>
      </w:r>
      <w:r w:rsidR="00C25579" w:rsidRPr="00B94408">
        <w:rPr>
          <w:rFonts w:ascii="Times New Roman" w:hAnsi="Times New Roman" w:cs="Times New Roman"/>
          <w:highlight w:val="yellow"/>
        </w:rPr>
        <w:t>.</w:t>
      </w:r>
      <w:r w:rsidR="00C25579">
        <w:rPr>
          <w:rFonts w:ascii="Times New Roman" w:hAnsi="Times New Roman" w:cs="Times New Roman"/>
        </w:rPr>
        <w:t xml:space="preserve"> Simulations have</w:t>
      </w:r>
      <w:r w:rsidRPr="00F27DC8">
        <w:rPr>
          <w:rFonts w:ascii="Times New Roman" w:hAnsi="Times New Roman" w:cs="Times New Roman"/>
        </w:rPr>
        <w:t xml:space="preserve"> been used to </w:t>
      </w:r>
      <w:r w:rsidR="00A4380E" w:rsidRPr="00482875">
        <w:rPr>
          <w:rFonts w:ascii="Times New Roman" w:hAnsi="Times New Roman" w:cs="Times New Roman"/>
          <w:highlight w:val="yellow"/>
        </w:rPr>
        <w:t>evaluate</w:t>
      </w:r>
      <w:r w:rsidR="00A4380E" w:rsidRPr="00F27DC8">
        <w:rPr>
          <w:rFonts w:ascii="Times New Roman" w:hAnsi="Times New Roman" w:cs="Times New Roman"/>
        </w:rPr>
        <w:t xml:space="preserve"> </w:t>
      </w:r>
      <w:r w:rsidRPr="00F27DC8">
        <w:rPr>
          <w:rFonts w:ascii="Times New Roman" w:hAnsi="Times New Roman" w:cs="Times New Roman"/>
        </w:rPr>
        <w:t>functional properties of such nanopores, using water flux as a proxy for ion</w:t>
      </w:r>
      <w:proofErr w:type="spellStart"/>
      <w:r w:rsidRPr="00F27DC8">
        <w:rPr>
          <w:rFonts w:ascii="Times New Roman" w:hAnsi="Times New Roman" w:cs="Times New Roman"/>
          <w:lang w:val="en-GB"/>
        </w:rPr>
        <w:t>ic</w:t>
      </w:r>
      <w:proofErr w:type="spellEnd"/>
      <w:r w:rsidRPr="00F27DC8">
        <w:rPr>
          <w:rFonts w:ascii="Times New Roman" w:hAnsi="Times New Roman" w:cs="Times New Roman"/>
          <w:lang w:val="en-GB"/>
        </w:rPr>
        <w:t xml:space="preserve"> </w:t>
      </w:r>
      <w:r w:rsidRPr="00F27DC8">
        <w:rPr>
          <w:rFonts w:ascii="Times New Roman" w:hAnsi="Times New Roman" w:cs="Times New Roman"/>
        </w:rPr>
        <w:t xml:space="preserve">conductance. The </w:t>
      </w:r>
      <w:r w:rsidRPr="00F27DC8">
        <w:rPr>
          <w:rFonts w:ascii="Times New Roman" w:hAnsi="Times New Roman" w:cs="Times New Roman"/>
          <w:lang w:val="en-GB"/>
        </w:rPr>
        <w:t>behaviour</w:t>
      </w:r>
      <w:r w:rsidRPr="00F27DC8">
        <w:rPr>
          <w:rFonts w:ascii="Times New Roman" w:hAnsi="Times New Roman" w:cs="Times New Roman"/>
        </w:rPr>
        <w:t xml:space="preserve"> of </w:t>
      </w:r>
      <w:r w:rsidR="00C25579">
        <w:rPr>
          <w:rFonts w:ascii="Times New Roman" w:hAnsi="Times New Roman" w:cs="Times New Roman"/>
        </w:rPr>
        <w:t xml:space="preserve">these </w:t>
      </w:r>
      <w:r w:rsidRPr="00F27DC8">
        <w:rPr>
          <w:rFonts w:ascii="Times New Roman" w:hAnsi="Times New Roman" w:cs="Times New Roman"/>
        </w:rPr>
        <w:t>model pores has been characterized as a function of pore size and of the hydrophobicity of the amino acid sidechains lining the narrow central constriction of the pore. Potential of mean force calculations have been used to calculate free energy landscapes for water and for ion permeation</w:t>
      </w:r>
      <w:r w:rsidR="00A4380E">
        <w:rPr>
          <w:rFonts w:ascii="Times New Roman" w:hAnsi="Times New Roman" w:cs="Times New Roman"/>
        </w:rPr>
        <w:t xml:space="preserve"> </w:t>
      </w:r>
      <w:r w:rsidR="00A4380E" w:rsidRPr="00482875">
        <w:rPr>
          <w:rFonts w:ascii="Times New Roman" w:hAnsi="Times New Roman" w:cs="Times New Roman"/>
          <w:highlight w:val="yellow"/>
        </w:rPr>
        <w:t>in selected models</w:t>
      </w:r>
      <w:r w:rsidRPr="00F27DC8">
        <w:rPr>
          <w:rFonts w:ascii="Times New Roman" w:hAnsi="Times New Roman" w:cs="Times New Roman"/>
        </w:rPr>
        <w:t>.</w:t>
      </w:r>
      <w:r w:rsidR="00F27DC8">
        <w:rPr>
          <w:rFonts w:ascii="Times New Roman" w:hAnsi="Times New Roman" w:cs="Times New Roman"/>
        </w:rPr>
        <w:t xml:space="preserve"> </w:t>
      </w:r>
      <w:r w:rsidRPr="00F27DC8">
        <w:rPr>
          <w:rFonts w:ascii="Times New Roman" w:hAnsi="Times New Roman" w:cs="Times New Roman"/>
        </w:rPr>
        <w:t xml:space="preserve">These studies demonstrate that a hydrophobic </w:t>
      </w:r>
      <w:r w:rsidR="00B94408" w:rsidRPr="00B94408">
        <w:rPr>
          <w:rFonts w:ascii="Times New Roman" w:hAnsi="Times New Roman" w:cs="Times New Roman"/>
          <w:highlight w:val="yellow"/>
        </w:rPr>
        <w:t>barrier</w:t>
      </w:r>
      <w:r w:rsidR="00B94408" w:rsidRPr="00F27DC8">
        <w:rPr>
          <w:rFonts w:ascii="Times New Roman" w:hAnsi="Times New Roman" w:cs="Times New Roman"/>
        </w:rPr>
        <w:t xml:space="preserve"> </w:t>
      </w:r>
      <w:r w:rsidRPr="00F27DC8">
        <w:rPr>
          <w:rFonts w:ascii="Times New Roman" w:hAnsi="Times New Roman" w:cs="Times New Roman"/>
        </w:rPr>
        <w:t xml:space="preserve">can </w:t>
      </w:r>
      <w:r w:rsidR="00A4380E" w:rsidRPr="00482875">
        <w:rPr>
          <w:rFonts w:ascii="Times New Roman" w:hAnsi="Times New Roman" w:cs="Times New Roman"/>
          <w:highlight w:val="yellow"/>
        </w:rPr>
        <w:t>indeed</w:t>
      </w:r>
      <w:r w:rsidR="00A4380E">
        <w:rPr>
          <w:rFonts w:ascii="Times New Roman" w:hAnsi="Times New Roman" w:cs="Times New Roman"/>
        </w:rPr>
        <w:t xml:space="preserve"> </w:t>
      </w:r>
      <w:r w:rsidRPr="00F27DC8">
        <w:rPr>
          <w:rFonts w:ascii="Times New Roman" w:hAnsi="Times New Roman" w:cs="Times New Roman"/>
        </w:rPr>
        <w:t>be designed into a β-barrel protein nanopore</w:t>
      </w:r>
      <w:r w:rsidR="00742C2A">
        <w:rPr>
          <w:rFonts w:ascii="Times New Roman" w:hAnsi="Times New Roman" w:cs="Times New Roman"/>
        </w:rPr>
        <w:t xml:space="preserve">, </w:t>
      </w:r>
      <w:r w:rsidR="00742C2A" w:rsidRPr="00482875">
        <w:rPr>
          <w:rFonts w:ascii="Times New Roman" w:hAnsi="Times New Roman" w:cs="Times New Roman"/>
          <w:highlight w:val="yellow"/>
        </w:rPr>
        <w:t>and that the height of the barrier can be adjusted by modifying the number of consecutive rings of hydrophobic sidechains</w:t>
      </w:r>
      <w:r w:rsidR="00F27DC8" w:rsidRPr="00F27DC8">
        <w:rPr>
          <w:rFonts w:ascii="Times New Roman" w:hAnsi="Times New Roman" w:cs="Times New Roman"/>
          <w:lang w:val="en-GB"/>
        </w:rPr>
        <w:t xml:space="preserve">. </w:t>
      </w:r>
      <w:r w:rsidR="00742C2A" w:rsidRPr="00482875">
        <w:rPr>
          <w:rFonts w:ascii="Times New Roman" w:hAnsi="Times New Roman" w:cs="Times New Roman"/>
          <w:highlight w:val="yellow"/>
          <w:lang w:val="en-GB"/>
        </w:rPr>
        <w:t xml:space="preserve">A hydrophobic barrier prevents both water and ion permeation even though the pore is </w:t>
      </w:r>
      <w:proofErr w:type="spellStart"/>
      <w:r w:rsidR="00742C2A" w:rsidRPr="00482875">
        <w:rPr>
          <w:rFonts w:ascii="Times New Roman" w:hAnsi="Times New Roman" w:cs="Times New Roman"/>
          <w:highlight w:val="yellow"/>
          <w:lang w:val="en-GB"/>
        </w:rPr>
        <w:t>sterically</w:t>
      </w:r>
      <w:proofErr w:type="spellEnd"/>
      <w:r w:rsidR="00742C2A" w:rsidRPr="00482875">
        <w:rPr>
          <w:rFonts w:ascii="Times New Roman" w:hAnsi="Times New Roman" w:cs="Times New Roman"/>
          <w:highlight w:val="yellow"/>
          <w:lang w:val="en-GB"/>
        </w:rPr>
        <w:t xml:space="preserve"> un-occluded.</w:t>
      </w:r>
      <w:r w:rsidR="00742C2A">
        <w:rPr>
          <w:rFonts w:ascii="Times New Roman" w:hAnsi="Times New Roman" w:cs="Times New Roman"/>
          <w:lang w:val="en-GB"/>
        </w:rPr>
        <w:t xml:space="preserve"> </w:t>
      </w:r>
      <w:r w:rsidR="00742C2A" w:rsidRPr="00482875">
        <w:rPr>
          <w:rFonts w:ascii="Times New Roman" w:hAnsi="Times New Roman" w:cs="Times New Roman"/>
          <w:highlight w:val="yellow"/>
        </w:rPr>
        <w:t xml:space="preserve">These results both </w:t>
      </w:r>
      <w:r w:rsidR="00C25579" w:rsidRPr="00482875">
        <w:rPr>
          <w:rFonts w:ascii="Times New Roman" w:hAnsi="Times New Roman" w:cs="Times New Roman"/>
          <w:highlight w:val="yellow"/>
        </w:rPr>
        <w:t xml:space="preserve">provide </w:t>
      </w:r>
      <w:r w:rsidR="00F27DC8" w:rsidRPr="00F27DC8">
        <w:rPr>
          <w:rFonts w:ascii="Times New Roman" w:hAnsi="Times New Roman" w:cs="Times New Roman"/>
        </w:rPr>
        <w:t xml:space="preserve">insights into the </w:t>
      </w:r>
      <w:r w:rsidR="00C25579">
        <w:rPr>
          <w:rFonts w:ascii="Times New Roman" w:hAnsi="Times New Roman" w:cs="Times New Roman"/>
        </w:rPr>
        <w:t xml:space="preserve">nature of </w:t>
      </w:r>
      <w:r w:rsidR="00F27DC8" w:rsidRPr="00F27DC8">
        <w:rPr>
          <w:rFonts w:ascii="Times New Roman" w:hAnsi="Times New Roman" w:cs="Times New Roman"/>
        </w:rPr>
        <w:t xml:space="preserve">hydrophobic gating in </w:t>
      </w:r>
      <w:r w:rsidR="00C25579">
        <w:rPr>
          <w:rFonts w:ascii="Times New Roman" w:hAnsi="Times New Roman" w:cs="Times New Roman"/>
        </w:rPr>
        <w:t xml:space="preserve">biological </w:t>
      </w:r>
      <w:r w:rsidR="00F27DC8">
        <w:rPr>
          <w:rFonts w:ascii="Times New Roman" w:hAnsi="Times New Roman" w:cs="Times New Roman"/>
        </w:rPr>
        <w:t xml:space="preserve">pores and </w:t>
      </w:r>
      <w:r w:rsidR="00F27DC8" w:rsidRPr="00F27DC8">
        <w:rPr>
          <w:rFonts w:ascii="Times New Roman" w:hAnsi="Times New Roman" w:cs="Times New Roman"/>
        </w:rPr>
        <w:t xml:space="preserve">channels, and </w:t>
      </w:r>
      <w:r w:rsidR="00742C2A" w:rsidRPr="00482875">
        <w:rPr>
          <w:rFonts w:ascii="Times New Roman" w:hAnsi="Times New Roman" w:cs="Times New Roman"/>
          <w:highlight w:val="yellow"/>
        </w:rPr>
        <w:t>furthermore</w:t>
      </w:r>
      <w:r w:rsidR="00742C2A">
        <w:rPr>
          <w:rFonts w:ascii="Times New Roman" w:hAnsi="Times New Roman" w:cs="Times New Roman"/>
        </w:rPr>
        <w:t xml:space="preserve"> </w:t>
      </w:r>
      <w:r w:rsidR="00F27DC8">
        <w:rPr>
          <w:rFonts w:ascii="Times New Roman" w:hAnsi="Times New Roman" w:cs="Times New Roman"/>
        </w:rPr>
        <w:t xml:space="preserve">demonstrates </w:t>
      </w:r>
      <w:r w:rsidR="00F27DC8" w:rsidRPr="00F27DC8">
        <w:rPr>
          <w:rFonts w:ascii="Times New Roman" w:hAnsi="Times New Roman" w:cs="Times New Roman"/>
        </w:rPr>
        <w:t xml:space="preserve">that simple design features may be computationally transplanted into β-barrel </w:t>
      </w:r>
      <w:r w:rsidR="00C25579">
        <w:rPr>
          <w:rFonts w:ascii="Times New Roman" w:hAnsi="Times New Roman" w:cs="Times New Roman"/>
        </w:rPr>
        <w:t xml:space="preserve">membrane proteins to generate </w:t>
      </w:r>
      <w:r w:rsidR="00F27DC8">
        <w:rPr>
          <w:rFonts w:ascii="Times New Roman" w:hAnsi="Times New Roman" w:cs="Times New Roman"/>
        </w:rPr>
        <w:t>functionally complex nano</w:t>
      </w:r>
      <w:r w:rsidR="00F27DC8" w:rsidRPr="00F27DC8">
        <w:rPr>
          <w:rFonts w:ascii="Times New Roman" w:hAnsi="Times New Roman" w:cs="Times New Roman"/>
        </w:rPr>
        <w:t>pore</w:t>
      </w:r>
      <w:r w:rsidR="00F27DC8">
        <w:rPr>
          <w:rFonts w:ascii="Times New Roman" w:hAnsi="Times New Roman" w:cs="Times New Roman"/>
        </w:rPr>
        <w:t>s</w:t>
      </w:r>
      <w:r w:rsidR="00F27DC8" w:rsidRPr="00F27DC8">
        <w:rPr>
          <w:rFonts w:ascii="Times New Roman" w:hAnsi="Times New Roman" w:cs="Times New Roman"/>
        </w:rPr>
        <w:t>.</w:t>
      </w:r>
    </w:p>
    <w:p w:rsidR="00586C90" w:rsidRPr="00F27DC8" w:rsidRDefault="00586C90" w:rsidP="00F27DC8">
      <w:pPr>
        <w:pStyle w:val="Body"/>
        <w:spacing w:after="0" w:line="360" w:lineRule="auto"/>
        <w:jc w:val="both"/>
        <w:rPr>
          <w:rFonts w:ascii="Times New Roman" w:hAnsi="Times New Roman" w:cs="Times New Roman"/>
        </w:rPr>
      </w:pPr>
    </w:p>
    <w:p w:rsidR="007F7DAD" w:rsidRPr="00F8567C" w:rsidRDefault="00160357" w:rsidP="00F27DC8">
      <w:pPr>
        <w:pStyle w:val="Body"/>
        <w:spacing w:line="360" w:lineRule="auto"/>
        <w:jc w:val="both"/>
        <w:rPr>
          <w:rFonts w:ascii="Times New Roman" w:hAnsi="Times New Roman"/>
        </w:rPr>
      </w:pPr>
      <w:r w:rsidRPr="00F27DC8">
        <w:rPr>
          <w:rFonts w:ascii="Times New Roman" w:hAnsi="Times New Roman" w:cs="Times New Roman"/>
        </w:rPr>
        <w:br w:type="page"/>
      </w:r>
    </w:p>
    <w:p w:rsidR="00F8567C" w:rsidRDefault="00160357" w:rsidP="00F8567C">
      <w:pPr>
        <w:spacing w:after="200" w:line="360" w:lineRule="auto"/>
        <w:jc w:val="both"/>
        <w:divId w:val="1336422032"/>
      </w:pPr>
      <w:r w:rsidRPr="00AA3FAF">
        <w:lastRenderedPageBreak/>
        <w:t xml:space="preserve">Nanopores in membranes have </w:t>
      </w:r>
      <w:r w:rsidR="00BB2D62">
        <w:rPr>
          <w:lang w:val="en-GB"/>
        </w:rPr>
        <w:t>a wide range of</w:t>
      </w:r>
      <w:r w:rsidRPr="004F5868">
        <w:t xml:space="preserve"> </w:t>
      </w:r>
      <w:r w:rsidR="0057577E">
        <w:t xml:space="preserve">potential </w:t>
      </w:r>
      <w:r w:rsidRPr="00AA3FAF">
        <w:t>applications, including biosensors</w:t>
      </w:r>
      <w:r w:rsidR="00233629">
        <w:t>,</w:t>
      </w:r>
      <w:r w:rsidR="00DC7B6B" w:rsidRPr="00AA3FAF">
        <w:fldChar w:fldCharType="begin"/>
      </w:r>
      <w:r w:rsidR="001B385A">
        <w:instrText>ADDIN CSL_CITATION {"mendeley": {"previouslyFormattedCitation": "&lt;sup&gt;1,2&lt;/sup&gt;"}, "citationItems": [{"uris": ["http://www.mendeley.com/documents/?uuid=6b5e7f11-07a8-4552-8b3e-83046ea70226"], "id": "ITEM-1", "itemData": {"volume": "4", "type": "article-journal", "author": [{"given": "O", "dropping-particle": "", "suffix": "", "family": "Braha", "parse-names": false, "non-dropping-particle": ""}, {"given": "Barbara", "dropping-particle": "", "suffix": "", "family": "Walker", "parse-names": false, "non-dropping-particle": ""}, {"given": "S", "dropping-particle": "", "suffix": "", "family": "Cheley", "parse-names": false, "non-dropping-particle": ""}, {"given": "John J", "dropping-particle": "", "suffix": "", "family": "Kasianowicz", "parse-names": false, "non-dropping-particle": ""}, {"given": "Langzhou", "dropping-particle": "", "suffix": "", "family": "Song", "parse-names": false, "non-dropping-particle": ""}, {"given": "J Eric", "dropping-particle": "", "suffix": "", "family": "Gouaux", "parse-names": false, "non-dropping-particle": ""}, {"given": "Hagan", "dropping-particle": "", "suffix": "", "family": "Bayley", "parse-names": false, "non-dropping-particle": ""}, {"given": "Orit", "dropping-particle": "", "suffix": "", "family": "Brahal", "parse-names": false, "non-dropping-particle": ""}, {"given": "Stephen", "dropping-particle": "", "suffix": "", "family": "Cheleyl", "parse-names": false, "non-dropping-particle": ""}], "issued": {"date-parts": [["1997", "7"]]}, "abstract": "There is a pressing need for new sensors that can detect a variety of analytes, ranging from simple ions to complex compounds and even microorganisms. The devices should offer sensitivity, speed, reversibility and selectivity. Given these criteria, protein pores, remodeled so that their transmembrane conductances are modulated by the association of specific analytes, are excellent prospects as components of biosensors.", "ISSN": "1074-5521", "page": "497-505", "note": "\n        From Duplicate 2 ( \n        \n        \n          Designed protein pores as components for biosensors.\n        \n        \n         - Braha, O; Walker, Barbara; Cheley, S; Kasianowicz, John J; Song, Langzhou; Gouaux, J Eric; Bayley, Hagan; Brahal, Orit; Cheleyl, Stephen )\n\n        \n        \n\n        From Duplicate 2 ( \n        \n        \n          Designed protein pores as components for biosensors.\n        \n        \n         - Braha, O; Walker, B; Cheley, S; Kasianowicz, J J; Song, L; Gouaux, J E; Bayley, H )\nAnd  Duplicate 3 ( \n        \n        \n          Designed protein pores as components for biosensors.\n        \n        \n         - Braha, O; Walker, B; Cheley, S; Kasianowicz, J J; Song, L; Gouaux, J E; Bayley, H )\n\n        \n        \n\n        \n\n        \n\n        \n\n        \n\n      ", "container-title": "Chemistry &amp; Biology", "title": "Designed Protein Pores as Components for Biosensors", "PMID": "9263637", "issue": "7", "id": "ITEM-1"}}, {"uris": ["http://www.mendeley.com/documents/?uuid=50db7da7-53e4-470d-b86c-d51e7f8c6cdd"], "id": "ITEM-2", "itemData": {"DOI": "10.1038/35093038", "type": "article-journal", "author": [{"given": "H", "dropping-particle": "", "suffix": "", "family": "Bayley", "parse-names": false, "non-dropping-particle": ""}, {"given": "P S", "dropping-particle": "", "suffix": "", "family": "Cremer", "parse-names": false, "non-dropping-particle": ""}], "issued": {"date-parts": [["2001", "9", "13"]]}, "abstract": "Sensory systems use a variety of membrane-bound receptors, including responsive ion channels, to discriminate between a multitude of stimuli. Here we describe how engineered membrane pores can be used to make rapid and sensitive biosensors with potential applications that range from the detection of biological warfare agents to pharmaceutical screening. Notably, use of the engineered pores in stochastic sensing, a single-molecule detection technology, reveals the identity of an analyte as well as its concentration.", "ISSN": "0028-0836", "page": "226-30", "volume": "413", "container-title": "Nature", "title": "Stochastic sensors inspired by biology.", "PMID": "11557992", "issue": "6852", "id": "ITEM-2"}}], "properties": {"noteIndex": 0}, "schema": "https://github.com/citation-style-language/schema/raw/master/csl-citation.json"}</w:instrText>
      </w:r>
      <w:r w:rsidR="00DC7B6B" w:rsidRPr="00AA3FAF">
        <w:fldChar w:fldCharType="separate"/>
      </w:r>
      <w:r w:rsidR="001B385A" w:rsidRPr="001B385A">
        <w:rPr>
          <w:noProof/>
          <w:vertAlign w:val="superscript"/>
        </w:rPr>
        <w:t>1,2</w:t>
      </w:r>
      <w:r w:rsidR="00DC7B6B" w:rsidRPr="00AA3FAF">
        <w:fldChar w:fldCharType="end"/>
      </w:r>
      <w:r w:rsidRPr="00AA3FAF">
        <w:t xml:space="preserve"> </w:t>
      </w:r>
      <w:proofErr w:type="spellStart"/>
      <w:r w:rsidRPr="00AA3FAF">
        <w:t>nano</w:t>
      </w:r>
      <w:proofErr w:type="spellEnd"/>
      <w:r w:rsidRPr="00AA3FAF">
        <w:t>-reactors for single molecule chemistry</w:t>
      </w:r>
      <w:r w:rsidR="00233629">
        <w:t>,</w:t>
      </w:r>
      <w:r w:rsidR="00DC7B6B">
        <w:fldChar w:fldCharType="begin"/>
      </w:r>
      <w:r w:rsidR="001B385A">
        <w:instrText>ADDIN CSL_CITATION {"mendeley": {"previouslyFormattedCitation": "&lt;sup&gt;3&lt;/sup&gt;"}, "citationItems": [{"uris": ["http://www.mendeley.com/documents/?uuid=a95dbf05-1295-40b2-8cf2-6f5b2fa195fd", "http://www.mendeley.com/documents/?uuid=adf8eba5-28c9-48ea-b84d-84eff6dee856"], "id": "ITEM-1", "itemData": {"publisher": "Springer Heidelberg", "type": "chapter", "author": [{"given": "H.", "dropping-particle": "", "suffix": "", "family": "Bayley", "parse-names": false, "non-dropping-particle": ""}, {"given": "T.", "dropping-particle": "", "suffix": "", "family": "Luchian", "parse-names": false, "non-dropping-particle": ""}, {"given": "S.-H.", "dropping-particle": "", "suffix": "", "family": "Shin", "parse-names": false, "non-dropping-particle": ""}, {"given": "M.B", "dropping-particle": "", "suffix": "", "family": "Steffensen", "parse-names": false, "non-dropping-particle": ""}], "issued": {"date-parts": [["2008", "11"]]}, "ISSN": "0968-0004", "chapter-number": "10", "page": "251 - 277", "volume": "24", "editor": [{"given": "R", "dropping-particle": "", "suffix": "", "family": "Rigler", "parse-names": false, "non-dropping-particle": ""}, {"given": "H", "dropping-particle": "", "suffix": "", "family": "Vogel", "parse-names": false, "non-dropping-particle": ""}], "container-title": "Single Molecules and Nanotechnology", "title": "Single-molecule covalent chemistry in a protein nanoreactor", "PMID": "10542412", "issue": "11", "id": "ITEM-1"}}], "properties": {"noteIndex": 0}, "schema": "https://github.com/citation-style-language/schema/raw/master/csl-citation.json"}</w:instrText>
      </w:r>
      <w:r w:rsidR="00DC7B6B">
        <w:fldChar w:fldCharType="separate"/>
      </w:r>
      <w:r w:rsidR="001B385A" w:rsidRPr="001B385A">
        <w:rPr>
          <w:noProof/>
          <w:vertAlign w:val="superscript"/>
        </w:rPr>
        <w:t>3</w:t>
      </w:r>
      <w:r w:rsidR="00DC7B6B">
        <w:fldChar w:fldCharType="end"/>
      </w:r>
      <w:r w:rsidRPr="00AA3FAF">
        <w:t xml:space="preserve"> desalination of</w:t>
      </w:r>
      <w:r w:rsidR="00722839" w:rsidRPr="00AA3FAF">
        <w:t xml:space="preserve"> water</w:t>
      </w:r>
      <w:r w:rsidRPr="00AA3FAF">
        <w:t>, and wi</w:t>
      </w:r>
      <w:r w:rsidR="002F00C8">
        <w:t>thin</w:t>
      </w:r>
      <w:r w:rsidRPr="00AA3FAF">
        <w:t xml:space="preserve"> DNA sequencing devices</w:t>
      </w:r>
      <w:r w:rsidR="00233629">
        <w:t>.</w:t>
      </w:r>
      <w:r w:rsidR="00DC7B6B">
        <w:fldChar w:fldCharType="begin"/>
      </w:r>
      <w:r w:rsidR="001B385A">
        <w:instrText>ADDIN CSL_CITATION {"mendeley": {"previouslyFormattedCitation": "&lt;sup&gt;4\u20136&lt;/sup&gt;"}, "citationItems": [{"uris": ["http://www.mendeley.com/documents/?uuid=5d8e1d43-ea0f-4898-bb81-0b46cbb0bfc7"], "id": "ITEM-1", "itemData": {"DOI": "10.1038/nbt.2147", "type": "article-journal", "author": [{"given": "Gerald M", "dropping-particle": "", "suffix": "", "family": "Cherf", "parse-names": false, "non-dropping-particle": ""}, {"given": "Kate R", "dropping-particle": "", "suffix": "", "family": "Lieberman", "parse-names": false, "non-dropping-particle": ""}, {"given": "Hytham", "dropping-particle": "", "suffix": "", "family": "Rashid", "parse-names": false, "non-dropping-particle": ""}, {"given": "Christopher E", "dropping-particle": "", "suffix": "", "family": "Lam", "parse-names": false, "non-dropping-particle": ""}, {"given": "Kevin", "dropping-particle": "", "suffix": "", "family": "Karplus", "parse-names": false, "non-dropping-particle": ""}, {"given": "Mark", "dropping-particle": "", "suffix": "", "family": "Akeson", "parse-names": false, "non-dropping-particle": ""}], "issued": {"date-parts": [["2012", "4"]]}, "abstract": "An emerging DNA sequencing technique uses protein or solid-state pores to analyze individual strands as they are driven in single-file order past a nanoscale sensor. However, uncontrolled electrophoresis of DNA through these nanopores is too fast for accurate base reads. Here, we describe forward and reverse ratcheting of DNA templates through the \u03b1-hemolysin nanopore controlled by phi29 DNA polymerase without the need for active voltage control. DNA strands were ratcheted through the pore at median rates of 2.5-40 nucleotides per second and were examined at one nucleotide spatial precision in real time. Up to 500 molecules were processed at \u223c130 molecules per hour through one pore. The probability of a registry error (an insertion or deletion) at individual positions during one pass along the template strand ranged from 10% to 24.5% without optimization. This strategy facilitates multiple reads of individual strands and is transferable to other nanopore devices for implementation of DNA sequence analysis.", "ISSN": "1546-1696", "page": "344-348", "volume": "30", "container-title": "Nature biotechnology", "title": "Automated Forward and Reverse Ratcheting of DNA in a Nanopore at 5 \u00c5 Precision.", "PMID": "22334048", "issue": "4", "id": "ITEM-1"}}, {"uris": ["http://www.mendeley.com/documents/?uuid=07ce2648-756f-432c-82f9-c24d3865ccd2"], "id": "ITEM-2", "itemData": {"publisher": "Nature Publishing Group", "DOI": "10.1038/nbt.2171", "type": "article-journal", "author": [{"given": "Elizabeth A", "dropping-particle": "", "suffix": "", "family": "Manrao", "parse-names": false, "non-dropping-particle": ""}, {"given": "Ian M", "dropping-particle": "", "suffix": "", "family": "Derrington", "parse-names": false, "non-dropping-particle": ""}, {"given": "Andrew H", "dropping-particle": "", "suffix": "", "family": "Laszlo", "parse-names": false, "non-dropping-particle": ""}, {"given": "Kyle W", "dropping-particle": "", "suffix": "", "family": "Langford", "parse-names": false, "non-dropping-particle": ""}, {"given": "Matthew K", "dropping-particle": "", "suffix": "", "family": "Hopper", "parse-names": false, "non-dropping-particle": ""}, {"given": "Nathaniel", "dropping-particle": "", "suffix": "", "family": "Gillgren", "parse-names": false, "non-dropping-particle": ""}, {"given": "Mikhail", "dropping-particle": "", "suffix": "", "family": "Pavlenok", "parse-names": false, "non-dropping-particle": ""}, {"given": "Michael", "dropping-particle": "", "suffix": "", "family": "Niederweis", "parse-names": false, "non-dropping-particle": ""}, {"given": "Jens H", "dropping-particle": "", "suffix": "", "family": "Gundlach", "parse-names": false, "non-dropping-particle": ""}], "issued": {"date-parts": [["2012", "4"]]}, "abstract": "Nanopore technologies are being developed for fast and direct sequencing of single DNA molecules through detection of ionic current modulations as DNA passes through a pore's constriction. Here we demonstrate the ability to resolve changes in current that correspond to a known DNA sequence by combining the high sensitivity of a mutated form of the protein pore Mycobacterium smegmatis porin A (MspA) with phi29 DNA polymerase (DNAP), which controls the rate of DNA translocation through the pore. As phi29 DNAP synthesizes DNA and functions like a motor to pull a single-stranded template through MspA, we observe well-resolved and reproducible ionic current levels with median durations of \u223c28 ms and ionic current differences of up to 40 pA. Using six different DNA sequences with readable regions 42-53 nucleotides long, we record current traces that map to the known DNA sequences. With single-nucleotide resolution and DNA translocation control, this system integrates solutions to two long-standing hurdles to nanopore sequencing.", "ISSN": "1546-1696", "page": "349-353", "volume": "30", "container-title": "Nature biotechnology", "title": "Reading DNA at Single-Nucleotide Resolution with a Mutant MspA Nanopore and Phi29 DNA Polymerase.", "PMID": "22446694", "issue": "4", "id": "ITEM-2"}}, {"uris": ["http://www.mendeley.com/documents/?uuid=72b2abc0-4876-4027-8d70-f7f747f67fa4"], "id": "ITEM-3", "itemData": {"title": "Search for Pore-fection", "issued": {"date-parts": [["2012"]]}, "author": [{"given": "E", "dropping-particle": "", "suffix": "", "family": "Pennisi", "parse-names": false, "non-dropping-particle": ""}], "page": "534-537", "volume": "336", "container-title": "Science", "type": "article-journal", "id": "ITEM-3"}}], "properties": {"noteIndex": 0}, "schema": "https://github.com/citation-style-language/schema/raw/master/csl-citation.json"}</w:instrText>
      </w:r>
      <w:r w:rsidR="00DC7B6B">
        <w:fldChar w:fldCharType="separate"/>
      </w:r>
      <w:r w:rsidR="001B385A" w:rsidRPr="001B385A">
        <w:rPr>
          <w:noProof/>
          <w:vertAlign w:val="superscript"/>
        </w:rPr>
        <w:t>4–6</w:t>
      </w:r>
      <w:r w:rsidR="00DC7B6B">
        <w:fldChar w:fldCharType="end"/>
      </w:r>
      <w:r w:rsidRPr="00AA3FAF">
        <w:t xml:space="preserve"> Such pores may be derived from existing biological (protein) nanopores</w:t>
      </w:r>
      <w:r w:rsidR="00421D12">
        <w:t>,</w:t>
      </w:r>
      <w:r w:rsidR="00DC7B6B">
        <w:fldChar w:fldCharType="begin"/>
      </w:r>
      <w:r w:rsidR="001B385A">
        <w:instrText>ADDIN CSL_CITATION {"mendeley": {"previouslyFormattedCitation": "&lt;sup&gt;7\u20139&lt;/sup&gt;"}, "citationItems": [{"uris": ["http://www.mendeley.com/documents/?uuid=ece4fa8c-c377-4327-829a-d161e4010562"], "id": "ITEM-1", "itemData": {"DOI": "10.1038/90236", "type": "article-journal", "author": [{"given": "S", "dropping-particle": "", "suffix": "", "family": "Howorka", "parse-names": false, "non-dropping-particle": ""}, {"given": "S", "dropping-particle": "", "suffix": "", "family": "Cheley", "parse-names": false, "non-dropping-particle": ""}, {"given": "H", "dropping-particle": "", "suffix": "", "family": "Bayley", "parse-names": false, "non-dropping-particle": ""}], "issued": {"date-parts": [["2001", "7"]]}, "abstract": "We describe biosensor elements that are capable of identifying individual DNA strands with single-base resolution. Each biosensor element consists of an individual DNA oligonucleotide covalently attached within the lumen of the alpha-hemolysin (alphaHL) pore to form a \"DNA-nanopore\". The binding of single-stranded DNA (ssDNA) molecules to the tethered DNA strand causes changes in the ionic current flowing through a nanopore. On the basis of DNA duplex lifetimes, the DNA-nanopores are able to discriminate between individual DNA strands up to 30 nucleotides in length differing by a single base substitution. This was exemplified by the detection of a drug resistance-conferring mutation in the reverse transcriptase gene of HIV. In addition, the approach was used to sequence a complete codon in an individual DNA strand tethered to a nanopore.", "ISSN": "1087-0156", "page": "636-639", "volume": "19", "container-title": "Nature biotechnology", "title": "Sequence-Specific Detection of Individual DNA Strands Using Engineered Nanopores.", "PMID": "11433274", "issue": "7", "id": "ITEM-1"}}, {"uris": ["http://www.mendeley.com/documents/?uuid=0a37a865-ee8f-4140-84c6-ac5512049611"], "id": "ITEM-2", "itemData": {"DOI": "10.1002/cbic.200500064", "author": [{"given": "Xiyun", "dropping-particle": "", "suffix": "", "family": "Guan", "parse-names": false, "non-dropping-particle": ""}, {"given": "Li-qun", "dropping-particle": "", "suffix": "", "family": "Gu", "parse-names": false, "non-dropping-particle": ""}, {"given": "Stephen", "dropping-particle": "", "suffix": "", "family": "Cheley", "parse-names": false, "non-dropping-particle": ""}, {"given": "Orit", "dropping-particle": "", "suffix": "", "family": "Braha", "parse-names": false, "non-dropping-particle": ""}, {"given": "Hagan", "dropping-particle": "", "suffix": "", "family": "Bayley", "parse-names": false, "non-dropping-particle": ""}], "issued": {"date-parts": [["2005"]]}, "title": "Stochastic Sensing of TNT with a Genetically Engineered Pore", "page": "1875-1881", "volume": "6", "container-title": "ChemBioChem.", "type": "article-journal", "id": "ITEM-2"}}, {"uris": ["http://www.mendeley.com/documents/?uuid=bca9a4f3-c2a9-4ca8-8b62-2a83a283bc25"], "id": "ITEM-3", "itemData": {"type": "article-journal", "author": [{"given": "Min", "dropping-particle": "", "suffix": "", "family": "Chen", "parse-names": false, "non-dropping-particle": ""}, {"given": "Syma", "dropping-particle": "", "suffix": "", "family": "Khalid", "parse-names": false, "non-dropping-particle": ""}, {"given": "Mark S P", "dropping-particle": "", "suffix": "", "family": "Sansom", "parse-names": false, "non-dropping-particle": ""}, {"given": "Hagan", "dropping-particle": "", "suffix": "", "family": "Bayley", "parse-names": false, "non-dropping-particle": ""}], "issued": {"date-parts": [["2008"]]}, "abstract": "Bacterial outer membrane porins have a robust -barrel structure and therefore show potential for use as stochastic sensors based on single-molecule detection. The monomeric porin OmpG is es- pecially attractive compared with multisubunit proteins because appropriate modifications of the pore can be easily achieved by mutagenesis. However, the gating of OmpG causes transient current blockades in single-channel recordings that would inter- fere with analyte detection. To eliminate this spontaneous gating activity, we used molecular dynamics simulations to identify re- gions ofOmpGimplicated in the gating. Based on our findings, two approaches were used to enhance the stability of the open con- formation by site-directed mutagenesis. First, the mobility of loop 6 was reduced by introducing a disulfide bond between the extracellular ends of strands 12 and hydrogen bonding between strands 13. Second, the interstrand 11 and 12 was optimized by deletion of residue D215. The OmpG porin with both stabilizing mutations exhibited a 95% reduction in gating activity. We used this mutant for the detection of adenosine diphosphate at the single-molecule level, after equipping the porin with a cyclodextrin molecular adapter, thereby demonstrating its potential for use in stochastic sensing applications", "title": "Outer Membrane protein G: Engineering a Quiet Pore for Biosensing", "page": "6272-6277", "volume": "105", "container-title": "Proc. Natl. Acad. Sci. U.S.A.", "issue": "17", "id": "ITEM-3"}}], "properties": {"noteIndex": 0}, "schema": "https://github.com/citation-style-language/schema/raw/master/csl-citation.json"}</w:instrText>
      </w:r>
      <w:r w:rsidR="00DC7B6B">
        <w:fldChar w:fldCharType="separate"/>
      </w:r>
      <w:r w:rsidR="001B385A" w:rsidRPr="001B385A">
        <w:rPr>
          <w:noProof/>
          <w:vertAlign w:val="superscript"/>
        </w:rPr>
        <w:t>7–9</w:t>
      </w:r>
      <w:r w:rsidR="00DC7B6B">
        <w:fldChar w:fldCharType="end"/>
      </w:r>
      <w:r w:rsidR="00722839" w:rsidRPr="00AA3FAF">
        <w:t xml:space="preserve"> </w:t>
      </w:r>
      <w:r w:rsidRPr="00AA3FAF">
        <w:rPr>
          <w:lang w:val="en-GB"/>
        </w:rPr>
        <w:t xml:space="preserve">may be </w:t>
      </w:r>
      <w:r w:rsidRPr="00AA3FAF">
        <w:t>formed by stacks of synthetic cyclic peptides</w:t>
      </w:r>
      <w:r w:rsidR="00233629">
        <w:t>,</w:t>
      </w:r>
      <w:r w:rsidR="00DC7B6B" w:rsidRPr="00AA3FAF">
        <w:fldChar w:fldCharType="begin"/>
      </w:r>
      <w:r w:rsidR="001B385A">
        <w:instrText>ADDIN CSL_CITATION {"mendeley": {"previouslyFormattedCitation": "&lt;sup&gt;10,11&lt;/sup&gt;"}, "citationItems": [{"uris": ["http://www.mendeley.com/documents/?uuid=31c52560-776b-4bb8-83ed-f926e14b7536", "http://www.mendeley.com/documents/?uuid=d86b627c-8289-42c6-b5f6-555cbb70b0bd"], "id": "ITEM-1", "itemData": {"type": "article-journal", "author": [{"given": "MR", "dropping-particle": "", "suffix": "", "family": "Ghadiri", "parse-names": false, "non-dropping-particle": ""}, {"given": "JR", "dropping-particle": "", "suffix": "", "family": "Granja", "parse-names": false, "non-dropping-particle": ""}, {"given": "LK", "dropping-particle": "", "suffix": "", "family": "Buehler", "parse-names": false, "non-dropping-particle": ""}], "issued": {"date-parts": [["1994"]]}, "title": "Artificial transmembrane ion channels from self-assembling peptide nanotubes", "page": "301-304", "volume": "369", "container-title": "Nature", "issue": "369", "id": "ITEM-1"}}, {"uris": ["http://www.mendeley.com/documents/?uuid=1b10f3a2-80e0-4604-9d10-9a0f9f6f10b9", "http://www.mendeley.com/documents/?uuid=90a2300c-8fc5-4a3d-bd9e-13045598dde7"], "id": "ITEM-2", "itemData": {"type": "article-journal", "author": [{"given": "Thomas D", "dropping-particle": "", "suffix": "", "family": "Clark", "parse-names": false, "non-dropping-particle": ""}, {"given": "Kenji", "dropping-particle": "", "suffix": "", "family": "Kobayashi", "parse-names": false, "non-dropping-particle": ""}, {"given": "M Reza", "dropping-particle": "", "suffix": "", "family": "Ghadiri", "parse-names": false, "non-dropping-particle": ""}], "issued": {"date-parts": [["1999"]]}, "title": "Covalent Capture and Stabilization of Cylindrical Beta-Sheet Peptide Assemblies", "page": "782-792", "volume": "5", "container-title": "Chem. Eur. J.", "issue": "2", "id": "ITEM-2"}}], "properties": {"noteIndex": 0}, "schema": "https://github.com/citation-style-language/schema/raw/master/csl-citation.json"}</w:instrText>
      </w:r>
      <w:r w:rsidR="00DC7B6B" w:rsidRPr="00AA3FAF">
        <w:fldChar w:fldCharType="separate"/>
      </w:r>
      <w:r w:rsidR="001B385A" w:rsidRPr="001B385A">
        <w:rPr>
          <w:noProof/>
          <w:vertAlign w:val="superscript"/>
        </w:rPr>
        <w:t>10,11</w:t>
      </w:r>
      <w:r w:rsidR="00DC7B6B" w:rsidRPr="00AA3FAF">
        <w:fldChar w:fldCharType="end"/>
      </w:r>
      <w:r w:rsidRPr="00AA3FAF">
        <w:t xml:space="preserve"> or </w:t>
      </w:r>
      <w:r w:rsidRPr="00AA3FAF">
        <w:rPr>
          <w:lang w:val="en-GB"/>
        </w:rPr>
        <w:t xml:space="preserve">may be </w:t>
      </w:r>
      <w:r w:rsidRPr="00AA3FAF">
        <w:t xml:space="preserve">non-biological pores </w:t>
      </w:r>
      <w:r w:rsidRPr="00AA3FAF">
        <w:rPr>
          <w:lang w:val="en-GB"/>
        </w:rPr>
        <w:t>formed within e.g. polymer membranes</w:t>
      </w:r>
      <w:r w:rsidR="00566F73">
        <w:rPr>
          <w:lang w:val="en-GB"/>
        </w:rPr>
        <w:t>,</w:t>
      </w:r>
      <w:r w:rsidR="00DC7B6B">
        <w:rPr>
          <w:lang w:val="en-GB"/>
        </w:rPr>
        <w:fldChar w:fldCharType="begin"/>
      </w:r>
      <w:r w:rsidR="001B385A">
        <w:rPr>
          <w:lang w:val="en-GB"/>
        </w:rPr>
        <w:instrText>ADDIN CSL_CITATION {"mendeley": {"previouslyFormattedCitation": "&lt;sup&gt;12&lt;/sup&gt;"}, "citationItems": [{"uris": ["http://www.mendeley.com/documents/?uuid=ee10cba8-6071-4812-a314-d94711ebf080"], "id": "ITEM-1", "itemData": {"DOI": "10.1126/science.1146126", "type": "article-journal", "author": [{"given": "Charles R", "dropping-particle": "", "suffix": "", "family": "Martin", "parse-names": false, "non-dropping-particle": ""}, {"given": "Zuzanna S", "dropping-particle": "", "suffix": "", "family": "Siwy", "parse-names": false, "non-dropping-particle": ""}], "issued": {"date-parts": [["2007", "7", "20"]]}, "ISSN": "1095-9203", "page": "331-332", "volume": "317", "container-title": "Science", "title": "Chemistry. Learning Nature's Way: Biosensing with Synthetic Nanopores.", "PMID": "17641190", "issue": "5836", "id": "ITEM-1"}}], "properties": {"noteIndex": 0}, "schema": "https://github.com/citation-style-language/schema/raw/master/csl-citation.json"}</w:instrText>
      </w:r>
      <w:r w:rsidR="00DC7B6B">
        <w:rPr>
          <w:lang w:val="en-GB"/>
        </w:rPr>
        <w:fldChar w:fldCharType="separate"/>
      </w:r>
      <w:r w:rsidR="001B385A" w:rsidRPr="001B385A">
        <w:rPr>
          <w:noProof/>
          <w:vertAlign w:val="superscript"/>
          <w:lang w:val="en-GB"/>
        </w:rPr>
        <w:t>12</w:t>
      </w:r>
      <w:r w:rsidR="00DC7B6B">
        <w:rPr>
          <w:lang w:val="en-GB"/>
        </w:rPr>
        <w:fldChar w:fldCharType="end"/>
      </w:r>
      <w:r w:rsidR="00566F73">
        <w:rPr>
          <w:lang w:val="en-GB"/>
        </w:rPr>
        <w:t xml:space="preserve"> </w:t>
      </w:r>
      <w:r w:rsidR="00566F73" w:rsidRPr="00566F73">
        <w:rPr>
          <w:highlight w:val="yellow"/>
          <w:lang w:val="en-GB"/>
        </w:rPr>
        <w:t>based on graphene sheets</w:t>
      </w:r>
      <w:r w:rsidR="00DC7B6B">
        <w:rPr>
          <w:highlight w:val="yellow"/>
          <w:lang w:val="en-GB"/>
        </w:rPr>
        <w:fldChar w:fldCharType="begin"/>
      </w:r>
      <w:r w:rsidR="001B385A">
        <w:rPr>
          <w:highlight w:val="yellow"/>
          <w:lang w:val="en-GB"/>
        </w:rPr>
        <w:instrText>ADDIN CSL_CITATION {"mendeley": {"previouslyFormattedCitation": "&lt;sup&gt;13,14&lt;/sup&gt;"}, "citationItems": [{"uris": ["http://www.mendeley.com/documents/?uuid=12993878-7fe7-4dd5-8594-1e58a12bae02"], "id": "ITEM-1", "itemData": {"DOI": "10.1021/nl101046t", "type": "article-journal", "author": [{"given": "Christopher A", "dropping-particle": "", "suffix": "", "family": "Merchant", "parse-names": false, "non-dropping-particle": ""}, {"given": "Ken", "dropping-particle": "", "suffix": "", "family": "Healy", "parse-names": false, "non-dropping-particle": ""}, {"given": "Meni", "dropping-particle": "", "suffix": "", "family": "Wanunu", "parse-names": false, "non-dropping-particle": ""}, {"given": "Vishva", "dropping-particle": "", "suffix": "", "family": "Ray", "parse-names": false, "non-dropping-particle": ""}, {"given": "Neil", "dropping-particle": "", "suffix": "", "family": "Peterman", "parse-names": false, "non-dropping-particle": ""}, {"given": "John", "dropping-particle": "", "suffix": "", "family": "Bartel", "parse-names": false, "non-dropping-particle": ""}, {"given": "Michael D", "dropping-particle": "", "suffix": "", "family": "Fischbein", "parse-names": false, "non-dropping-particle": ""}, {"given": "Kimberly", "dropping-particle": "", "suffix": "", "family": "Venta", "parse-names": false, "non-dropping-particle": ""}, {"given": "Zhengtang", "dropping-particle": "", "suffix": "", "family": "Luo", "parse-names": false, "non-dropping-particle": ""}, {"given": "a T Charlie", "dropping-particle": "", "suffix": "", "family": "Johnson", "parse-names": false, "non-dropping-particle": ""}, {"given": "Marija", "dropping-particle": "", "suffix": "", "family": "Drndi\u0107", "parse-names": false, "non-dropping-particle": ""}], "issued": {"date-parts": [["2010", "8", "11"]]}, "abstract": "We report on DNA translocations through nanopores created in graphene membranes. Devices consist of 1-5 nm thick graphene membranes with electron-beam sculpted nanopores from 5 to 10 nm in diameter. Due to the thin nature of the graphene membranes, we observe larger blocked currents than for traditional solid-state nanopores. However, ionic current noise levels are several orders of magnitude larger than those for silicon nitride nanopores. These fluctuations are reduced with the atomic-layer deposition of 5 nm of titanium dioxide over the device. Unlike traditional solid-state nanopore materials that are insulating, graphene is an excellent electrical conductor. Use of graphene as a membrane material opens the door to a new class of nanopore devices in which electronic sensing and control are performed directly at the pore.", "ISSN": "1530-6992", "page": "2915-2921", "volume": "10", "container-title": "Nano letters", "title": "DNA Translocation Through Graphene Nanopores.", "PMID": "20698604", "issue": "8", "id": "ITEM-1"}}, {"uris": ["http://www.mendeley.com/documents/?uuid=70545f93-2599-4638-8152-0b76d1c3a4dc"], "id": "ITEM-2", "itemData": {"DOI": "10.1021/nl102069z", "type": "article-journal", "author": [{"given": "Gr\u00e9gory F", "dropping-particle": "", "suffix": "", "family": "Schneider", "parse-names": false, "non-dropping-particle": ""}, {"given": "Stefan W", "dropping-particle": "", "suffix": "", "family": "Kowalczyk", "parse-names": false, "non-dropping-particle": ""}, {"given": "Victor E", "dropping-particle": "", "suffix": "", "family": "Calado", "parse-names": false, "non-dropping-particle": ""}, {"given": "Gr\u00e9gory", "dropping-particle": "", "suffix": "", "family": "Pandraud", "parse-names": false, "non-dropping-particle": ""}, {"given": "Henny W", "dropping-particle": "", "suffix": "", "family": "Zandbergen", "parse-names": false, "non-dropping-particle": ""}, {"given": "Lieven M K", "dropping-particle": "", "suffix": "", "family": "Vandersypen", "parse-names": false, "non-dropping-particle": ""}, {"given": "Cees", "dropping-particle": "", "suffix": "", "family": "Dekker", "parse-names": false, "non-dropping-particle": ""}], "issued": {"date-parts": [["2010", "8", "11"]]}, "abstract": "Nanopores--nanosized holes that can transport ions and molecules--are very promising devices for genomic screening, in particular DNA sequencing. Solid-state nanopores currently suffer from the drawback, however, that the channel constituting the pore is long, approximately 100 times the distance between two bases in a DNA molecule (0.5 nm for single-stranded DNA). This paper provides proof of concept that it is possible to realize and use ultrathin nanopores fabricated in graphene monolayers for single-molecule DNA translocation. The pores are obtained by placing a graphene flake over a microsize hole in a silicon nitride membrane and drilling a nanosize hole in the graphene using an electron beam. As individual DNA molecules translocate through the pore, characteristic temporary conductance changes are observed in the ionic current through the nanopore, setting the stage for future single-molecule genomic screening devices.", "ISSN": "1530-6992", "page": "3163-3167", "volume": "10", "container-title": "Nano letters", "title": "DNA Translocation Through Graphene Nanopores.", "PMID": "20608744", "issue": "8", "id": "ITEM-2"}}], "properties": {"noteIndex": 0}, "schema": "https://github.com/citation-style-language/schema/raw/master/csl-citation.json"}</w:instrText>
      </w:r>
      <w:r w:rsidR="00DC7B6B">
        <w:rPr>
          <w:highlight w:val="yellow"/>
          <w:lang w:val="en-GB"/>
        </w:rPr>
        <w:fldChar w:fldCharType="separate"/>
      </w:r>
      <w:r w:rsidR="001B385A" w:rsidRPr="001B385A">
        <w:rPr>
          <w:noProof/>
          <w:highlight w:val="yellow"/>
          <w:vertAlign w:val="superscript"/>
          <w:lang w:val="en-GB"/>
        </w:rPr>
        <w:t>13,14</w:t>
      </w:r>
      <w:r w:rsidR="00DC7B6B">
        <w:rPr>
          <w:highlight w:val="yellow"/>
          <w:lang w:val="en-GB"/>
        </w:rPr>
        <w:fldChar w:fldCharType="end"/>
      </w:r>
      <w:r w:rsidR="00566F73" w:rsidRPr="00566F73">
        <w:rPr>
          <w:highlight w:val="yellow"/>
          <w:lang w:val="en-GB"/>
        </w:rPr>
        <w:t xml:space="preserve"> or </w:t>
      </w:r>
      <w:r w:rsidR="001744E2" w:rsidRPr="00566F73">
        <w:rPr>
          <w:highlight w:val="yellow"/>
          <w:lang w:val="en-GB"/>
        </w:rPr>
        <w:t xml:space="preserve"> carbon nanotube</w:t>
      </w:r>
      <w:r w:rsidR="00566F73" w:rsidRPr="00566F73">
        <w:rPr>
          <w:highlight w:val="yellow"/>
          <w:lang w:val="en-GB"/>
        </w:rPr>
        <w:t>s</w:t>
      </w:r>
      <w:r w:rsidR="005825D6">
        <w:rPr>
          <w:highlight w:val="yellow"/>
          <w:lang w:val="en-GB"/>
        </w:rPr>
        <w:t>,</w:t>
      </w:r>
      <w:r w:rsidR="00DC7B6B">
        <w:rPr>
          <w:highlight w:val="yellow"/>
          <w:lang w:val="en-GB"/>
        </w:rPr>
        <w:fldChar w:fldCharType="begin"/>
      </w:r>
      <w:r w:rsidR="001B385A">
        <w:rPr>
          <w:highlight w:val="yellow"/>
          <w:lang w:val="en-GB"/>
        </w:rPr>
        <w:instrText>ADDIN CSL_CITATION {"mendeley": {"previouslyFormattedCitation": "&lt;sup&gt;15&lt;/sup&gt;"}, "citationItems": [{"uris": ["http://www.mendeley.com/documents/?uuid=67d116a7-7e05-48af-9f59-b566ee602989"], "id": "ITEM-1", "itemData": {"DOI": "10.1126/science.1181799", "type": "article-journal", "author": [{"given": "Haitao", "dropping-particle": "", "suffix": "", "family": "Liu", "parse-names": false, "non-dropping-particle": ""}, {"given": "Jin", "dropping-particle": "", "suffix": "", "family": "He", "parse-names": false, "non-dropping-particle": ""}, {"given": "Jinyao", "dropping-particle": "", "suffix": "", "family": "Tang", "parse-names": false, "non-dropping-particle": ""}, {"given": "Hao", "dropping-particle": "", "suffix": "", "family": "Liu", "parse-names": false, "non-dropping-particle": ""}, {"given": "Pei", "dropping-particle": "", "suffix": "", "family": "Pang", "parse-names": false, "non-dropping-particle": ""}, {"given": "Di", "dropping-particle": "", "suffix": "", "family": "Cao", "parse-names": false, "non-dropping-particle": ""}, {"given": "Predrag", "dropping-particle": "", "suffix": "", "family": "Krstic", "parse-names": false, "non-dropping-particle": ""}, {"given": "Sony", "dropping-particle": "", "suffix": "", "family": "Joseph", "parse-names": false, "non-dropping-particle": ""}, {"given": "Stuart", "dropping-particle": "", "suffix": "", "family": "Lindsay", "parse-names": false, "non-dropping-particle": ""}, {"given": "Colin", "dropping-particle": "", "suffix": "", "family": "Nuckolls", "parse-names": false, "non-dropping-particle": ""}], "issued": {"date-parts": [["2010", "1", "1"]]}, "abstract": "We report the fabrication of devices in which one single-walled carbon nanotube spans a barrier between two fluid reservoirs, enabling direct electrical measurement of ion transport through the tube. A fraction of the tubes pass anomalously high ionic currents. Electrophoretic transport of small single-stranded DNA oligomers through these tubes is marked by large transient increases in ion current and was confirmed by polymerase chain reaction analysis. Each current pulse contains about 10(7) charges, an enormous amplification of the translocated charge. Carbon nanotubes simplify the construction of nanopores, permit new types of electrical measurements, and may open avenues for control of DNA translocation.", "ISSN": "1095-9203", "page": "64-67", "volume": "327", "container-title": "Science (New York, N.Y.)", "title": "Translocation of Single-Stranded DNA Through Single-Walled Carbon Nanotubes.", "PMID": "20044570", "issue": "5961", "id": "ITEM-1"}}], "properties": {"noteIndex": 0}, "schema": "https://github.com/citation-style-language/schema/raw/master/csl-citation.json"}</w:instrText>
      </w:r>
      <w:r w:rsidR="00DC7B6B">
        <w:rPr>
          <w:highlight w:val="yellow"/>
          <w:lang w:val="en-GB"/>
        </w:rPr>
        <w:fldChar w:fldCharType="separate"/>
      </w:r>
      <w:r w:rsidR="001B385A" w:rsidRPr="001B385A">
        <w:rPr>
          <w:noProof/>
          <w:highlight w:val="yellow"/>
          <w:vertAlign w:val="superscript"/>
          <w:lang w:val="en-GB"/>
        </w:rPr>
        <w:t>15</w:t>
      </w:r>
      <w:r w:rsidR="00DC7B6B">
        <w:rPr>
          <w:highlight w:val="yellow"/>
          <w:lang w:val="en-GB"/>
        </w:rPr>
        <w:fldChar w:fldCharType="end"/>
      </w:r>
      <w:r w:rsidR="006A1E68">
        <w:rPr>
          <w:lang w:val="en-GB"/>
        </w:rPr>
        <w:t xml:space="preserve"> </w:t>
      </w:r>
      <w:r w:rsidR="00E9277A">
        <w:rPr>
          <w:lang w:val="en-GB"/>
        </w:rPr>
        <w:t>as discussed</w:t>
      </w:r>
      <w:r w:rsidR="006A1E68">
        <w:rPr>
          <w:lang w:val="en-GB"/>
        </w:rPr>
        <w:t xml:space="preserve"> in a recent review</w:t>
      </w:r>
      <w:r w:rsidR="00233629">
        <w:rPr>
          <w:lang w:val="en-GB"/>
        </w:rPr>
        <w:t>.</w:t>
      </w:r>
      <w:r w:rsidR="00DC7B6B" w:rsidRPr="00AA3FAF">
        <w:rPr>
          <w:u w:val="single"/>
          <w:lang w:val="en-GB"/>
        </w:rPr>
        <w:fldChar w:fldCharType="begin"/>
      </w:r>
      <w:r w:rsidR="001B385A">
        <w:rPr>
          <w:u w:val="single"/>
          <w:lang w:val="en-GB"/>
        </w:rPr>
        <w:instrText>ADDIN CSL_CITATION {"mendeley": {"previouslyFormattedCitation": "&lt;sup&gt;16&lt;/sup&gt;"}, "citationItems": [{"uris": ["http://www.mendeley.com/documents/?uuid=b86b0bb7-0388-4007-b5ee-3e22c297c52d"], "id": "ITEM-1", "itemData": {"DOI": "10.1039/c0cs00053a", "type": "article-journal", "author": [{"given": "Xu", "dropping-particle": "", "suffix": "", "family": "Hou", "parse-names": false, "non-dropping-particle": ""}, {"given": "Wei", "dropping-particle": "", "suffix": "", "family": "Guo", "parse-names": false, "non-dropping-particle": ""}, {"given": "Lei", "dropping-particle": "", "suffix": "", "family": "Jiang", "parse-names": false, "non-dropping-particle": ""}], "issued": {"date-parts": [["2011", "5"]]}, "abstract": "Nature provides a huge range of biological materials, just as ion channels, with various smart functions over millions of years of evolution, and which serve as a big source of bio-inspiration for biomimetic materials. In this critical review, a strategy for the design and synthesis of biomimetic smart nanopores and nanochannels is presented and put into context with recent progress in this rapidly growing field from biological, inorganic, organic to composite nanopore and nanochannel materials, which can respond to single/multiple external stimuli, e.g., pH, temperature, light, and so on. This review is intended to utilize a specific responsive behavior for regulating ionic transport properties inside the single nanopore or nanochannel as an example to demonstrate the feasibility of the design strategy, and provide an overview of this fascinating research field (109 references).", "ISSN": "1460-4744", "page": "2385-2401", "volume": "40", "container-title": "Chemical Society reviews", "title": "Biomimetic Smart Nanopores and Nanochannels.", "PMID": "21308139", "issue": "5", "id": "ITEM-1"}}], "properties": {"noteIndex": 0}, "schema": "https://github.com/citation-style-language/schema/raw/master/csl-citation.json"}</w:instrText>
      </w:r>
      <w:r w:rsidR="00DC7B6B" w:rsidRPr="00AA3FAF">
        <w:rPr>
          <w:u w:val="single"/>
          <w:lang w:val="en-GB"/>
        </w:rPr>
        <w:fldChar w:fldCharType="separate"/>
      </w:r>
      <w:r w:rsidR="001B385A" w:rsidRPr="001B385A">
        <w:rPr>
          <w:noProof/>
          <w:vertAlign w:val="superscript"/>
          <w:lang w:val="en-GB"/>
        </w:rPr>
        <w:t>16</w:t>
      </w:r>
      <w:r w:rsidR="00DC7B6B" w:rsidRPr="00AA3FAF">
        <w:rPr>
          <w:u w:val="single"/>
          <w:lang w:val="en-GB"/>
        </w:rPr>
        <w:fldChar w:fldCharType="end"/>
      </w:r>
      <w:r w:rsidR="004D45F9" w:rsidRPr="00AA3FAF">
        <w:rPr>
          <w:lang w:val="en-GB"/>
        </w:rPr>
        <w:t xml:space="preserve"> </w:t>
      </w:r>
      <w:r w:rsidRPr="00AA3FAF">
        <w:t xml:space="preserve">More </w:t>
      </w:r>
      <w:r w:rsidR="00E9277A">
        <w:t>recently</w:t>
      </w:r>
      <w:r w:rsidR="006A1E68">
        <w:t>,</w:t>
      </w:r>
      <w:r w:rsidRPr="00AA3FAF">
        <w:t xml:space="preserve"> novel nanopores have been designed by DNA origami</w:t>
      </w:r>
      <w:r w:rsidR="00233629">
        <w:t>.</w:t>
      </w:r>
      <w:r w:rsidR="00DC7B6B" w:rsidRPr="00AA3FAF">
        <w:fldChar w:fldCharType="begin"/>
      </w:r>
      <w:r w:rsidR="001B385A">
        <w:instrText>ADDIN CSL_CITATION {"mendeley": {"previouslyFormattedCitation": "&lt;sup&gt;17,18&lt;/sup&gt;"}, "citationItems": [{"uris": ["http://www.mendeley.com/documents/?uuid=a3cbf1c0-c511-407f-98c4-11ea1f9e6d08"], "id": "ITEM-1", "itemData": {"volume": "51", "DOI": "10.1021/nl304147f", "author": [{"given": "Jonathan R", "dropping-particle": "", "suffix": "", "family": "Burns", "parse-names": false, "non-dropping-particle": ""}, {"given": "Eugen", "dropping-particle": "", "suffix": "", "family": "Stulz", "parse-names": false, "non-dropping-particle": ""}, {"given": "Stefan", "dropping-particle": "", "suffix": "", "family": "Howorka", "parse-names": false, "non-dropping-particle": ""}], "issued": {"date-parts": [["2013", "4", "30"]]}, "abstract": "DNA nanotechnology excels at rationally designing bottom-up structures that can functionally replicate naturally occurring proteins. Here we describe the design and generation of a stable DNA-based nanopore that structurally mimics the amphiphilic nature of protein pores and inserts into bilayers to support a steady transmembrane flow of ions. The pore carries an outer hydrophobic belt comprised of small chemical alkyl groups which mask the negatively charged oligonucleotide backbone. This modification overcomes the otherwise inherent energetic mismatch to the hydrophobic environment of the membrane. By merging the fields of nanopores and DNA nanotechnology, we expect that the small membrane-spanning DNA pore will help open up the design of entirely new molecular devices for a broad range of applications including sensing, electric circuits, catalysis, and research into nanofluidics and controlled transmembrane transport.", "ISSN": "1530-6992", "page": "9-14", "note": "\n        From Duplicate 2 ( \n        \n        \n          Self-Assembled DNA Nanopores That Span Lipid Bilayers.\n        \n        \n         - Burns, Jonathan R; Stulz, Eugen; Howorka, Stefan )\n\n        \n        \n\n        \n\n        \n\n      ", "container-title": "Nano letters", "title": "Self-Assembled DNA Nanopores That Span Lipid Bilayers.", "PMID": "23611515", "type": "article-journal", "id": "ITEM-1"}}, {"uris": ["http://www.mendeley.com/documents/?uuid=c844a1e5-c710-4153-94f0-be3f027b6d35"], "id": "ITEM-2", "itemData": {"DOI": "10.1126/science.1225624", "type": "article-journal", "author": [{"given": "Martin", "dropping-particle": "", "suffix": "", "family": "Langecker", "parse-names": false, "non-dropping-particle": ""}, {"given": "Vera", "dropping-particle": "", "suffix": "", "family": "Arnaut", "parse-names": false, "non-dropping-particle": ""}, {"given": "Thomas G", "dropping-particle": "", "suffix": "", "family": "Martin", "parse-names": false, "non-dropping-particle": ""}, {"given": "Jonathan", "dropping-particle": "", "suffix": "", "family": "List", "parse-names": false, "non-dropping-particle": ""}, {"given": "Stephan", "dropping-particle": "", "suffix": "", "family": "Renner", "parse-names": false, "non-dropping-particle": ""}, {"given": "Michael", "dropping-particle": "", "suffix": "", "family": "Mayer", "parse-names": false, "non-dropping-particle": ""}, {"given": "Hendrik", "dropping-particle": "", "suffix": "", "family": "Dietz", "parse-names": false, "non-dropping-particle": ""}, {"given": "Friedrich C", "dropping-particle": "", "suffix": "", "family": "Simmel", "parse-names": false, "non-dropping-particle": ""}], "issued": {"date-parts": [["2012", "11", "16"]]}, "abstract": "We created nanometer-scale transmembrane channels in lipid bilayers by means of self-assembled DNA-based nanostructures. Scaffolded DNA origami was used to create a stem that penetrated and spanned a lipid membrane, as well as a barrel-shaped cap that adhered to the membrane, in part via 26 cholesterol moieties. In single-channel electrophysiological measurements, we found similarities to the response of natural ion channels, such as conductances on the order of 1 nanosiemens and channel gating. More pronounced gating was seen for mutations in which a single DNA strand of the stem protruded into the channel. Single-molecule translocation experiments show that the synthetic channels can be used to discriminate single DNA molecules.", "ISSN": "1095-9203", "page": "932-936", "volume": "338", "container-title": "Science (New York, N.Y.)", "title": "Synthetic Lipid Membrane Channels Formed by Designed DNA Nanostructures.", "PMID": "23161995", "issue": "6109", "id": "ITEM-2"}}], "properties": {"noteIndex": 0}, "schema": "https://github.com/citation-style-language/schema/raw/master/csl-citation.json"}</w:instrText>
      </w:r>
      <w:r w:rsidR="00DC7B6B" w:rsidRPr="00AA3FAF">
        <w:fldChar w:fldCharType="separate"/>
      </w:r>
      <w:r w:rsidR="001B385A" w:rsidRPr="001B385A">
        <w:rPr>
          <w:noProof/>
          <w:vertAlign w:val="superscript"/>
        </w:rPr>
        <w:t>17,18</w:t>
      </w:r>
      <w:r w:rsidR="00DC7B6B" w:rsidRPr="00AA3FAF">
        <w:fldChar w:fldCharType="end"/>
      </w:r>
      <w:r w:rsidR="00F8567C">
        <w:t xml:space="preserve"> </w:t>
      </w:r>
    </w:p>
    <w:p w:rsidR="00F8567C" w:rsidRDefault="00160357" w:rsidP="00F8567C">
      <w:pPr>
        <w:spacing w:after="200" w:line="360" w:lineRule="auto"/>
        <w:jc w:val="both"/>
        <w:divId w:val="1336422032"/>
        <w:rPr>
          <w:lang w:val="en-GB"/>
        </w:rPr>
      </w:pPr>
      <w:r w:rsidRPr="00AA3FAF">
        <w:t xml:space="preserve">In designing nanopores, one approach is to mimic key features of biological nanopores (e.g. </w:t>
      </w:r>
      <w:r w:rsidR="003B1028" w:rsidRPr="00482875">
        <w:rPr>
          <w:highlight w:val="yellow"/>
        </w:rPr>
        <w:t xml:space="preserve">ion channels and bacterial </w:t>
      </w:r>
      <w:proofErr w:type="spellStart"/>
      <w:r w:rsidRPr="00482875">
        <w:rPr>
          <w:highlight w:val="yellow"/>
        </w:rPr>
        <w:t>porins</w:t>
      </w:r>
      <w:proofErr w:type="spellEnd"/>
      <w:r w:rsidRPr="00AA3FAF">
        <w:t xml:space="preserve">) of known structure and function. </w:t>
      </w:r>
      <w:r w:rsidR="004D45F9" w:rsidRPr="00AA3FAF">
        <w:rPr>
          <w:lang w:val="en-GB"/>
        </w:rPr>
        <w:t>Bacterial</w:t>
      </w:r>
      <w:r w:rsidRPr="00AA3FAF">
        <w:rPr>
          <w:lang w:val="fr-FR"/>
        </w:rPr>
        <w:t xml:space="preserve"> </w:t>
      </w:r>
      <w:proofErr w:type="spellStart"/>
      <w:r w:rsidRPr="00AA3FAF">
        <w:rPr>
          <w:lang w:val="fr-FR"/>
        </w:rPr>
        <w:t>porins</w:t>
      </w:r>
      <w:proofErr w:type="spellEnd"/>
      <w:r w:rsidRPr="00AA3FAF">
        <w:rPr>
          <w:lang w:val="fr-FR"/>
        </w:rPr>
        <w:t xml:space="preserve"> </w:t>
      </w:r>
      <w:r w:rsidRPr="00AA3FAF">
        <w:rPr>
          <w:lang w:val="en-GB"/>
        </w:rPr>
        <w:t xml:space="preserve">provide a range of </w:t>
      </w:r>
      <w:proofErr w:type="spellStart"/>
      <w:r w:rsidR="00D11C4B">
        <w:rPr>
          <w:lang w:val="en-GB"/>
        </w:rPr>
        <w:t>conductances</w:t>
      </w:r>
      <w:proofErr w:type="spellEnd"/>
      <w:r w:rsidR="00D11C4B">
        <w:rPr>
          <w:lang w:val="en-GB"/>
        </w:rPr>
        <w:t xml:space="preserve"> and </w:t>
      </w:r>
      <w:proofErr w:type="spellStart"/>
      <w:r w:rsidR="00D11C4B" w:rsidRPr="00AC6F9C">
        <w:rPr>
          <w:lang w:val="en-GB"/>
        </w:rPr>
        <w:t>selectivities</w:t>
      </w:r>
      <w:proofErr w:type="spellEnd"/>
      <w:r w:rsidR="00A82C78" w:rsidRPr="00AC6F9C">
        <w:rPr>
          <w:lang w:val="en-GB"/>
        </w:rPr>
        <w:t xml:space="preserve"> </w:t>
      </w:r>
      <w:r w:rsidR="00C575C7" w:rsidRPr="00AC6F9C">
        <w:rPr>
          <w:lang w:val="en-GB"/>
        </w:rPr>
        <w:t xml:space="preserve">to </w:t>
      </w:r>
      <w:r w:rsidR="00A82C78" w:rsidRPr="00AC6F9C">
        <w:rPr>
          <w:lang w:val="en-GB"/>
        </w:rPr>
        <w:t>in</w:t>
      </w:r>
      <w:r w:rsidR="00D11C4B" w:rsidRPr="00AC6F9C">
        <w:rPr>
          <w:lang w:val="en-GB"/>
        </w:rPr>
        <w:t xml:space="preserve">organic </w:t>
      </w:r>
      <w:r w:rsidR="00C575C7" w:rsidRPr="00AC6F9C">
        <w:rPr>
          <w:lang w:val="en-GB"/>
        </w:rPr>
        <w:t>ions</w:t>
      </w:r>
      <w:r w:rsidR="00E9277A">
        <w:rPr>
          <w:lang w:val="en-GB"/>
        </w:rPr>
        <w:t>,</w:t>
      </w:r>
      <w:r w:rsidR="00C575C7" w:rsidRPr="00AC6F9C">
        <w:rPr>
          <w:lang w:val="en-GB"/>
        </w:rPr>
        <w:t xml:space="preserve"> and </w:t>
      </w:r>
      <w:r w:rsidR="00A82C78" w:rsidRPr="00AC6F9C">
        <w:rPr>
          <w:lang w:val="en-GB"/>
        </w:rPr>
        <w:t xml:space="preserve">also </w:t>
      </w:r>
      <w:r w:rsidR="00C575C7" w:rsidRPr="00AC6F9C">
        <w:rPr>
          <w:lang w:val="en-GB"/>
        </w:rPr>
        <w:t>to other solutes such as sugars</w:t>
      </w:r>
      <w:r w:rsidR="00A82C78">
        <w:rPr>
          <w:lang w:val="en-GB"/>
        </w:rPr>
        <w:t xml:space="preserve"> and antibiotics</w:t>
      </w:r>
      <w:r w:rsidR="00233629">
        <w:rPr>
          <w:lang w:val="en-GB"/>
        </w:rPr>
        <w:t>.</w:t>
      </w:r>
      <w:r w:rsidR="00DC7B6B">
        <w:rPr>
          <w:lang w:val="en-GB"/>
        </w:rPr>
        <w:fldChar w:fldCharType="begin"/>
      </w:r>
      <w:r w:rsidR="001B385A">
        <w:rPr>
          <w:lang w:val="en-GB"/>
        </w:rPr>
        <w:instrText>ADDIN CSL_CITATION {"mendeley": {"previouslyFormattedCitation": "&lt;sup&gt;19\u201323&lt;/sup&gt;"}, "citationItems": [{"uris": ["http://www.mendeley.com/documents/?uuid=bccacda4-be0e-4cf2-b3e2-b3efea4ad6d1", "http://www.mendeley.com/documents/?uuid=a2f84d44-6b0c-4f9c-b555-45f48af14262"], "id": "ITEM-1", "itemData": {"title": "Characterization of the Major Envelope Protein from &lt;i&gt;Escherichia coli&lt;/i&gt;", "issued": {"date-parts": [["1974"]]}, "author": [{"given": "J P", "dropping-particle": "", "suffix": "", "family": "Rosenbusch", "parse-names": false, "non-dropping-particle": ""}], "page": "8010-8029", "volume": "249", "container-title": "Journal of Biological Chemistry", "type": "article-journal", "id": "ITEM-1"}}, {"uris": ["http://www.mendeley.com/documents/?uuid=62a1b6c4-ba2c-4432-a2a0-888503a3fbef"], "id": "ITEM-2", "itemData": {"type": "article-journal", "author": [{"given": "M", "dropping-particle": "", "suffix": "", "family": "Schindler", "parse-names": false, "non-dropping-particle": ""}, {"given": "JP", "dropping-particle": "", "suffix": "", "family": "Rosenbusch", "parse-names": false, "non-dropping-particle": ""}], "issued": {"date-parts": [["1984"]]}, "title": "Structural Transitions of Porin, A Transmembrane Protein", "page": "85-89", "volume": "173", "container-title": "FEBS letters", "issue": "1", "id": "ITEM-2"}}, {"uris": ["http://www.mendeley.com/documents/?uuid=c25b3c77-f23c-41bf-899f-1f601d222ddb", "http://www.mendeley.com/documents/?uuid=57a6c626-d49a-4664-8609-8ed4d299db39"], "id": "ITEM-3", "itemData": {"type": "article-journal", "author": [{"given": "Sergio", "dropping-particle": "", "suffix": "", "family": "Schenkman", "parse-names": false, "non-dropping-particle": ""}, {"given": "Akira", "dropping-particle": "", "suffix": "", "family": "Tsugita", "parse-names": false, "non-dropping-particle": ""}, {"given": "Maxime", "dropping-particle": "", "suffix": "", "family": "Schwartz", "parse-names": false, "non-dropping-particle": ""}, {"given": "Jurg P", "dropping-particle": "", "suffix": "", "family": "Rosenbusch", "parse-names": false, "non-dropping-particle": ""}], "issued": {"date-parts": [["1984"]]}, "title": "Topology of Phage Lambda Receptor Protein", "page": "7570-7576", "volume": "259", "container-title": "Journal of Biological Chemistry", "issue": "12", "id": "ITEM-3"}}, {"uris": ["http://www.mendeley.com/documents/?uuid=b10b1779-8d4f-4e27-b87f-316a9d37a2bd"], "id": "ITEM-4", "itemData": {"title": "Prokaryotic and Eukaryotic Porins", "issued": {"date-parts": [["1991"]]}, "author": [{"given": "Tilman", "dropping-particle": "", "suffix": "", "family": "Schirmer", "parse-names": false, "non-dropping-particle": ""}, {"given": "Jurg P", "dropping-particle": "", "suffix": "", "family": "Rosenbusch", "parse-names": false, "non-dropping-particle": ""}], "page": "539-545", "volume": "1", "container-title": "Current opinion in structural biology", "type": "article-journal", "id": "ITEM-4"}}, {"uris": ["http://www.mendeley.com/documents/?uuid=7693a9e5-17e3-494b-a796-81937bbd6181"], "id": "ITEM-5", "itemData": {"DOI": "10.1038/nrmicro1994", "type": "article-journal", "author": [{"given": "Jean-Marie", "dropping-particle": "", "suffix": "", "family": "Pag\u00e8s", "parse-names": false, "non-dropping-particle": ""}, {"given": "Chlo\u00eb E", "dropping-particle": "", "suffix": "", "family": "James", "parse-names": false, "non-dropping-particle": ""}, {"given": "Mathias", "dropping-particle": "", "suffix": "", "family": "Winterhalter", "parse-names": false, "non-dropping-particle": ""}], "issued": {"date-parts": [["2008", "12"]]}, "abstract": "Gram-negative bacteria are responsible for a large proportion of antibiotic-resistant bacterial diseases. These bacteria have a complex cell envelope that comprises an outer membrane and an inner membrane that delimit the periplasm. The outer membrane contains various protein channels, called porins, which are involved in the influx of various compounds, including several classes of antibiotics. Bacterial adaptation to reduce influx through porins is an increasing problem worldwide that contributes, together with efflux systems, to the emergence and dissemination of antibiotic resistance. An exciting challenge is to decipher the genetic and molecular basis of membrane impermeability as a bacterial resistance mechanism. This Review outlines the bacterial response towards antibiotic stress on altered membrane permeability and discusses recent advances in molecular approaches that are improving our knowledge of the physico-chemical parameters that govern the translocation of antibiotics through porin channels.", "ISSN": "1740-1534", "page": "893-903", "volume": "6", "container-title": "Nature reviews. Microbiology", "title": "The Porin and the Permeating Antibiotic: A Selective Diffusion Barrier in Gram-Negative Bacteria.", "PMID": "18997824", "issue": "12", "id": "ITEM-5"}}], "properties": {"noteIndex": 0}, "schema": "https://github.com/citation-style-language/schema/raw/master/csl-citation.json"}</w:instrText>
      </w:r>
      <w:r w:rsidR="00DC7B6B">
        <w:rPr>
          <w:lang w:val="en-GB"/>
        </w:rPr>
        <w:fldChar w:fldCharType="separate"/>
      </w:r>
      <w:r w:rsidR="001B385A" w:rsidRPr="001B385A">
        <w:rPr>
          <w:noProof/>
          <w:vertAlign w:val="superscript"/>
          <w:lang w:val="en-GB"/>
        </w:rPr>
        <w:t>19–23</w:t>
      </w:r>
      <w:r w:rsidR="00DC7B6B">
        <w:rPr>
          <w:lang w:val="en-GB"/>
        </w:rPr>
        <w:fldChar w:fldCharType="end"/>
      </w:r>
      <w:r w:rsidR="005850B1">
        <w:t xml:space="preserve"> </w:t>
      </w:r>
      <w:r w:rsidR="005273F2">
        <w:rPr>
          <w:lang w:val="en-GB"/>
        </w:rPr>
        <w:t xml:space="preserve">Furthermore </w:t>
      </w:r>
      <w:proofErr w:type="spellStart"/>
      <w:r w:rsidR="005273F2">
        <w:rPr>
          <w:lang w:val="en-GB"/>
        </w:rPr>
        <w:t>porins</w:t>
      </w:r>
      <w:proofErr w:type="spellEnd"/>
      <w:r w:rsidR="005273F2">
        <w:rPr>
          <w:lang w:val="en-GB"/>
        </w:rPr>
        <w:t xml:space="preserve"> show high stability to </w:t>
      </w:r>
      <w:r w:rsidR="005850B1">
        <w:rPr>
          <w:lang w:val="en-GB"/>
        </w:rPr>
        <w:t>unfolding</w:t>
      </w:r>
      <w:r w:rsidR="00DC7B6B">
        <w:rPr>
          <w:lang w:val="en-GB"/>
        </w:rPr>
        <w:fldChar w:fldCharType="begin"/>
      </w:r>
      <w:r w:rsidR="001B385A">
        <w:rPr>
          <w:lang w:val="en-GB"/>
        </w:rPr>
        <w:instrText>ADDIN CSL_CITATION {"mendeley": {"previouslyFormattedCitation": "&lt;sup&gt;24&lt;/sup&gt;"}, "citationItems": [{"uris": ["http://www.mendeley.com/documents/?uuid=57a7c054-14f3-472f-af06-f1a070423f1f"], "id": "ITEM-1", "itemData": {"DOI": "10.1073/pnas.1212527110", "type": "article-journal", "author": [{"given": "C Preston", "dropping-particle": "", "suffix": "", "family": "Moon", "parse-names": false, "non-dropping-particle": ""}, {"given": "Nathan R", "dropping-particle": "", "suffix": "", "family": "Zaccai", "parse-names": false, "non-dropping-particle": ""}, {"given": "Patrick J", "dropping-particle": "", "suffix": "", "family": "Fleming", "parse-names": false, "non-dropping-particle": ""}, {"given": "Dennis", "dropping-particle": "", "suffix": "", "family": "Gessmann", "parse-names": false, "non-dropping-particle": ""}, {"given": "Karen G", "dropping-particle": "", "suffix": "", "family": "Fleming", "parse-names": false, "non-dropping-particle": ""}], "issued": {"date-parts": [["2013", "3", "12"]]}, "abstract": "Thermodynamic stabilities are pivotal for understanding structure-function relationships of proteins, and yet such determinations are rare for membrane proteins. Moreover, the few measurements that are available have been conducted under very different experimental conditions, which compromises a straightforward extraction of physical principles underlying stability differences. Here, we have overcome this obstacle and provided structure-stability comparisons for multiple membrane proteins. This was enabled by measurements of the free energies of folding and the m values for the transmembrane proteins PhoP/PhoQ-activated gene product (PagP) and outer membrane protein W (OmpW) from Escherichia coli. Our data were collected in the same lipid bilayer and buffer system we previously used to determine those parameters for E. coli outer membrane phospholipase A (OmpLA). Biophysically, our results suggest that the stabilities of these proteins are strongly correlated to the water-to-bilayer transfer free energy of the lipid-facing residues in their transmembrane regions. We further discovered that the sensitivities of these membrane proteins to chemical denaturation, as judged by their m values, was consistent with that previously observed for water-soluble proteins having comparable differences in solvent exposure between their folded and unfolded states. From a biological perspective, our findings suggest that the folding free energies for these membrane proteins may be the thermodynamic sink that establishes an energy gradient across the periplasm, thus driving their sorting by chaperones to the outer membranes in living bacteria. Binding free energies of these outer membrane proteins with periplasmic chaperones support this energy sink hypothesis.", "ISSN": "1091-6490", "page": "4285-4290", "volume": "110", "container-title": "Proc. Natl. Acad. Sci. U.S.A.", "title": "Membrane Protein Thermodynamic Stability may serve as the Energy Sink for Sorting in the Periplasm.", "PMID": "23440211", "issue": "11", "id": "ITEM-1"}}], "properties": {"noteIndex": 0}, "schema": "https://github.com/citation-style-language/schema/raw/master/csl-citation.json"}</w:instrText>
      </w:r>
      <w:r w:rsidR="00DC7B6B">
        <w:rPr>
          <w:lang w:val="en-GB"/>
        </w:rPr>
        <w:fldChar w:fldCharType="separate"/>
      </w:r>
      <w:r w:rsidR="001B385A" w:rsidRPr="001B385A">
        <w:rPr>
          <w:noProof/>
          <w:vertAlign w:val="superscript"/>
          <w:lang w:val="en-GB"/>
        </w:rPr>
        <w:t>24</w:t>
      </w:r>
      <w:r w:rsidR="00DC7B6B">
        <w:rPr>
          <w:lang w:val="en-GB"/>
        </w:rPr>
        <w:fldChar w:fldCharType="end"/>
      </w:r>
      <w:r w:rsidR="005273F2">
        <w:rPr>
          <w:lang w:val="en-GB"/>
        </w:rPr>
        <w:t xml:space="preserve"> so are </w:t>
      </w:r>
      <w:r w:rsidRPr="00CC7691">
        <w:t xml:space="preserve">generally stable over a </w:t>
      </w:r>
      <w:r w:rsidR="005273F2">
        <w:t xml:space="preserve">wide </w:t>
      </w:r>
      <w:r w:rsidRPr="00CC7691">
        <w:t>range of temperatures</w:t>
      </w:r>
      <w:r w:rsidR="00E170D5" w:rsidRPr="00CC7691">
        <w:t xml:space="preserve"> </w:t>
      </w:r>
      <w:r w:rsidRPr="00CC7691">
        <w:t>and perturbing</w:t>
      </w:r>
      <w:r w:rsidRPr="00AA3FAF">
        <w:t xml:space="preserve"> conditions</w:t>
      </w:r>
      <w:r w:rsidRPr="00AA3FAF">
        <w:rPr>
          <w:lang w:val="en-GB"/>
        </w:rPr>
        <w:t>.</w:t>
      </w:r>
    </w:p>
    <w:p w:rsidR="00F8567C" w:rsidRDefault="00160357" w:rsidP="00F8567C">
      <w:pPr>
        <w:spacing w:after="200" w:line="360" w:lineRule="auto"/>
        <w:jc w:val="both"/>
        <w:divId w:val="1336422032"/>
      </w:pPr>
      <w:r w:rsidRPr="00AA3FAF">
        <w:t xml:space="preserve">Thus, </w:t>
      </w:r>
      <w:proofErr w:type="spellStart"/>
      <w:r w:rsidRPr="00AA3FAF">
        <w:t>porins</w:t>
      </w:r>
      <w:proofErr w:type="spellEnd"/>
      <w:r w:rsidRPr="00AA3FAF">
        <w:t xml:space="preserve"> and related outer membrane proteins from Gram negative bacteria have the potential both to provide design motifs for biomimetic nanopores, and to act as templates for generation of functional pores. A recent example of this approach is provided by the phosphate selective </w:t>
      </w:r>
      <w:proofErr w:type="spellStart"/>
      <w:r w:rsidRPr="00AA3FAF">
        <w:t>porin</w:t>
      </w:r>
      <w:proofErr w:type="spellEnd"/>
      <w:r w:rsidRPr="00AA3FAF">
        <w:t xml:space="preserve"> </w:t>
      </w:r>
      <w:proofErr w:type="spellStart"/>
      <w:r w:rsidRPr="00AA3FAF">
        <w:t>OprP</w:t>
      </w:r>
      <w:proofErr w:type="spellEnd"/>
      <w:r w:rsidRPr="00AA3FAF">
        <w:t xml:space="preserve"> (</w:t>
      </w:r>
      <w:proofErr w:type="spellStart"/>
      <w:r w:rsidRPr="00AA3FAF">
        <w:t>pdb</w:t>
      </w:r>
      <w:proofErr w:type="spellEnd"/>
      <w:r w:rsidRPr="00AA3FAF">
        <w:t>: 2O4V</w:t>
      </w:r>
      <w:r w:rsidR="00233629">
        <w:t>).</w:t>
      </w:r>
      <w:r w:rsidR="00DC7B6B" w:rsidRPr="00AA3FAF">
        <w:fldChar w:fldCharType="begin"/>
      </w:r>
      <w:r w:rsidR="001B385A">
        <w:instrText>ADDIN CSL_CITATION {"mendeley": {"previouslyFormattedCitation": "&lt;sup&gt;25&lt;/sup&gt;"}, "citationItems": [{"uris": ["http://www.mendeley.com/documents/?uuid=cc17b0fb-157a-43f3-a9ca-46dd0bca3a96"], "id": "ITEM-1", "itemData": {"DOI": "10.1038/nsmb1189", "type": "article-journal", "author": [{"given": "Trevor F", "dropping-particle": "", "suffix": "", "family": "Moraes", "parse-names": false, "non-dropping-particle": ""}, {"given": "Manjeet", "dropping-particle": "", "suffix": "", "family": "Bains", "parse-names": false, "non-dropping-particle": ""}, {"given": "Robert E W", "dropping-particle": "", "suffix": "", "family": "Hancock", "parse-names": false, "non-dropping-particle": ""}, {"given": "Natalie C J", "dropping-particle": "", "suffix": "", "family": "Strynadka", "parse-names": false, "non-dropping-particle": ""}], "issued": {"date-parts": [["2007", "1"]]}, "abstract": "The outer membrane protein OprP mediates the transport of essential phosphate anions into the pathogenic bacterium Pseudomonas aeruginosa. Here we report the crystallographic structure of trimeric OprP at 1.9-A resolution, revealing an unprecedented 9-residue arginine 'ladder' that spans from the extracellular surface down through a constriction zone where phosphate is coordinated. Lysine residues coat the inner periplasmic surface, creating an 'electropositive sink' that pulls the phosphates through the eyelet and into the cell.", "ISSN": "1545-9993", "page": "85-87", "volume": "14", "container-title": "Nature structural &amp; molecular biology", "title": "An Arginine Ladder in OprP Mediates Phosphate-Specific Transfer Across the Outer Membrane.", "PMID": "17187075", "issue": "1", "id": "ITEM-1"}}], "properties": {"noteIndex": 0}, "schema": "https://github.com/citation-style-language/schema/raw/master/csl-citation.json"}</w:instrText>
      </w:r>
      <w:r w:rsidR="00DC7B6B" w:rsidRPr="00AA3FAF">
        <w:fldChar w:fldCharType="separate"/>
      </w:r>
      <w:r w:rsidR="001B385A" w:rsidRPr="001B385A">
        <w:rPr>
          <w:noProof/>
          <w:vertAlign w:val="superscript"/>
        </w:rPr>
        <w:t>25</w:t>
      </w:r>
      <w:r w:rsidR="00DC7B6B" w:rsidRPr="00AA3FAF">
        <w:fldChar w:fldCharType="end"/>
      </w:r>
      <w:r w:rsidR="00865606" w:rsidRPr="00AA3FAF">
        <w:t xml:space="preserve"> By </w:t>
      </w:r>
      <w:proofErr w:type="spellStart"/>
      <w:r w:rsidR="00912011" w:rsidRPr="00AA3FAF">
        <w:t>analysing</w:t>
      </w:r>
      <w:proofErr w:type="spellEnd"/>
      <w:r w:rsidRPr="00AA3FAF">
        <w:t xml:space="preserve"> the physicochemical principles unde</w:t>
      </w:r>
      <w:r w:rsidR="000A4BC6" w:rsidRPr="00AA3FAF">
        <w:t>rlying phosphate selectivity</w:t>
      </w:r>
      <w:r w:rsidR="00CC7691">
        <w:t xml:space="preserve"> </w:t>
      </w:r>
      <w:r w:rsidR="005825D6">
        <w:t>computationally,</w:t>
      </w:r>
      <w:r w:rsidR="00DC7B6B">
        <w:fldChar w:fldCharType="begin"/>
      </w:r>
      <w:r w:rsidR="005825D6">
        <w:instrText>ADDIN CSL_CITATION {"mendeley": {"previouslyFormattedCitation": "&lt;sup&gt;26,27&lt;/sup&gt;"}, "citationItems": [{"uris": ["http://www.mendeley.com/documents/?uuid=c9a6e6dc-35db-406d-aca8-58ea45ab493a"], "id": "ITEM-1", "itemData": {"DOI": "10.1073/pnas.0907315106", "type": "article-journal", "author": [{"given": "Prapasiri", "dropping-particle": "", "suffix": "", "family": "Pongprayoon", "parse-names": false, "non-dropping-particle": ""}, {"given": "Oliver", "dropping-particle": "", "suffix": "", "family": "Beckstein", "parse-names": false, "non-dropping-particle": ""}, {"given": "Chze Ling", "dropping-particle": "", "suffix": "", "family": "Wee", "parse-names": false, "non-dropping-particle": ""}, {"given": "Mark S P", "dropping-particle": "", "suffix": "", "family": "Sansom", "parse-names": false, "non-dropping-particle": ""}], "issued": {"date-parts": [["2009", "12", "22"]]}, "abstract": "The outer membrane protein OprP from Pseudomonas aeruginosa forms a phosphate selective pore. To understand the mechanism of phosphate permeation and selectivity, we used three simulation techniques [equilibrium molecular dynamics simulations, steered molecular dynamics, and calculation of a potential of mean force (PMF)]. The PMF for phosphate reveals a deep free energy well midway along the OprP channel. Two adjacent phosphate-binding sites (W1 and W2), each with a well depth of approximately 8 kT, are identified close to the L3 loop in the most constricted region of the pore. A dissociation constant for phosphate of 6 microM is computed from the PMF, within the range of reported experimental values. The transfer of phosphate between sites W1 and W2 is correlated with changes in conformation of the sidechain of K121, which serves as a \"charged brush\" to facilitate phosphate passage between the two subsites. OprP also binds chloride, but less strongly than phosphate, as calculated from a Cl(-) PMF. The difference in affinity and hence selectivity is due to the \"Lys-cluster\" motif, the positive charges of which interact strongly with a partially dehydrated phosphate ion but are shielded from a Cl(-) by the hydration shell of the smaller ion. Our simulations suggest that OprP does not conform to the conventional picture of a channel with relatively flat energy landscape for permeant ions, but rather resembles a membrane-inserted binding protein with a high specificity that allows access to a centrally located binding site from both the extracellular and the periplasmic spaces.", "ISSN": "1091-6490", "page": "21614-21648", "volume": "106", "container-title": "Proc. Natl. Acad. Sci. U.S.A.", "title": "Simulations of Anion Transport Through OprP Reveal the Molecular Basis for High Affinity and Selectivity for Phosphate.", "PMID": "19966228", "issue": "51", "id": "ITEM-1"}}, {"uris": ["http://www.mendeley.com/documents/?uuid=c89f49a0-daac-47c2-a97d-783f57ecd769"], "id": "ITEM-2", "itemData": {"title": "Modeling the Ion Selectivity of the Phosphate Specific Channel OprP", "issued": {"date-parts": [["2012"]]}, "author": [{"given": "Niraj", "dropping-particle": "", "suffix": "", "family": "Modi", "parse-names": false, "non-dropping-particle": ""}, {"given": "Roland", "dropping-particle": "", "suffix": "", "family": "Benz", "parse-names": false, "non-dropping-particle": ""}, {"given": "Robert E W", "dropping-particle": "", "suffix": "", "family": "Hancock", "parse-names": false, "non-dropping-particle": ""}, {"given": "Ulrich", "dropping-particle": "", "suffix": "", "family": "Kleinekatho", "parse-names": false, "non-dropping-particle": ""}], "page": "3639-3645", "volume": "3", "container-title": "The Journal of Physical Chemistry Letters", "type": "article-journal", "id": "ITEM-2"}}], "properties": {"noteIndex": 0}, "schema": "https://github.com/citation-style-language/schema/raw/master/csl-citation.json"}</w:instrText>
      </w:r>
      <w:r w:rsidR="00DC7B6B">
        <w:fldChar w:fldCharType="separate"/>
      </w:r>
      <w:r w:rsidR="005825D6" w:rsidRPr="001B385A">
        <w:rPr>
          <w:noProof/>
          <w:vertAlign w:val="superscript"/>
        </w:rPr>
        <w:t>26,27</w:t>
      </w:r>
      <w:r w:rsidR="00DC7B6B">
        <w:fldChar w:fldCharType="end"/>
      </w:r>
      <w:r w:rsidR="00E9277A">
        <w:t xml:space="preserve"> </w:t>
      </w:r>
      <w:r w:rsidRPr="00AA3FAF">
        <w:t>it was possible to design</w:t>
      </w:r>
      <w:r w:rsidR="0003587A">
        <w:t xml:space="preserve"> </w:t>
      </w:r>
      <w:r w:rsidRPr="00AA3FAF">
        <w:t>simple model nanopores</w:t>
      </w:r>
      <w:r w:rsidR="00CC7691">
        <w:t xml:space="preserve"> </w:t>
      </w:r>
      <w:r w:rsidR="00CC7691" w:rsidRPr="00CC7691">
        <w:rPr>
          <w:i/>
        </w:rPr>
        <w:t>in silico</w:t>
      </w:r>
      <w:r w:rsidRPr="00AA3FAF">
        <w:t xml:space="preserve"> which mimicked the free energy landscapes for anion permeation of the parent protein. There have</w:t>
      </w:r>
      <w:r w:rsidRPr="00AA3FAF">
        <w:rPr>
          <w:lang w:val="en-GB"/>
        </w:rPr>
        <w:t xml:space="preserve"> also</w:t>
      </w:r>
      <w:r w:rsidRPr="00AA3FAF">
        <w:t xml:space="preserve"> been a number</w:t>
      </w:r>
      <w:r w:rsidR="00906736">
        <w:t xml:space="preserve"> of studies to help define un-</w:t>
      </w:r>
      <w:r w:rsidR="00CC7691">
        <w:t>gated and non</w:t>
      </w:r>
      <w:r w:rsidR="005A39A6">
        <w:t>-</w:t>
      </w:r>
      <w:r w:rsidR="00CC7691">
        <w:t>selective ‘bland’</w:t>
      </w:r>
      <w:r w:rsidRPr="00AA3FAF">
        <w:t xml:space="preserve"> β-barrel pores which might act as templates for nanopore design. These have included</w:t>
      </w:r>
      <w:r w:rsidRPr="00AA3FAF">
        <w:rPr>
          <w:lang w:val="en-GB"/>
        </w:rPr>
        <w:t xml:space="preserve"> the </w:t>
      </w:r>
      <w:r w:rsidRPr="00BB2D62">
        <w:t xml:space="preserve">simple </w:t>
      </w:r>
      <w:proofErr w:type="spellStart"/>
      <w:r w:rsidRPr="00BB2D62">
        <w:t>porin</w:t>
      </w:r>
      <w:proofErr w:type="spellEnd"/>
      <w:r w:rsidRPr="00AA3FAF">
        <w:t xml:space="preserve"> OmpG</w:t>
      </w:r>
      <w:r w:rsidR="00233629">
        <w:t>.</w:t>
      </w:r>
      <w:r w:rsidR="00DC7B6B" w:rsidRPr="00AA3FAF">
        <w:fldChar w:fldCharType="begin"/>
      </w:r>
      <w:r w:rsidR="001B385A">
        <w:instrText>ADDIN CSL_CITATION {"mendeley": {"previouslyFormattedCitation": "&lt;sup&gt;9&lt;/sup&gt;"}, "citationItems": [{"uris": ["http://www.mendeley.com/documents/?uuid=bca9a4f3-c2a9-4ca8-8b62-2a83a283bc25"], "id": "ITEM-1", "itemData": {"type": "article-journal", "author": [{"given": "Min", "dropping-particle": "", "suffix": "", "family": "Chen", "parse-names": false, "non-dropping-particle": ""}, {"given": "Syma", "dropping-particle": "", "suffix": "", "family": "Khalid", "parse-names": false, "non-dropping-particle": ""}, {"given": "Mark S P", "dropping-particle": "", "suffix": "", "family": "Sansom", "parse-names": false, "non-dropping-particle": ""}, {"given": "Hagan", "dropping-particle": "", "suffix": "", "family": "Bayley", "parse-names": false, "non-dropping-particle": ""}], "issued": {"date-parts": [["2008"]]}, "abstract": "Bacterial outer membrane porins have a robust -barrel structure and therefore show potential for use as stochastic sensors based on single-molecule detection. The monomeric porin OmpG is es- pecially attractive compared with multisubunit proteins because appropriate modifications of the pore can be easily achieved by mutagenesis. However, the gating of OmpG causes transient current blockades in single-channel recordings that would inter- fere with analyte detection. To eliminate this spontaneous gating activity, we used molecular dynamics simulations to identify re- gions ofOmpGimplicated in the gating. Based on our findings, two approaches were used to enhance the stability of the open con- formation by site-directed mutagenesis. First, the mobility of loop 6 was reduced by introducing a disulfide bond between the extracellular ends of strands 12 and hydrogen bonding between strands 13. Second, the interstrand 11 and 12 was optimized by deletion of residue D215. The OmpG porin with both stabilizing mutations exhibited a 95% reduction in gating activity. We used this mutant for the detection of adenosine diphosphate at the single-molecule level, after equipping the porin with a cyclodextrin molecular adapter, thereby demonstrating its potential for use in stochastic sensing applications", "title": "Outer Membrane protein G: Engineering a Quiet Pore for Biosensing", "page": "6272-6277", "volume": "105", "container-title": "Proc. Natl. Acad. Sci. U.S.A.", "issue": "17", "id": "ITEM-1"}}], "properties": {"noteIndex": 0}, "schema": "https://github.com/citation-style-language/schema/raw/master/csl-citation.json"}</w:instrText>
      </w:r>
      <w:r w:rsidR="00DC7B6B" w:rsidRPr="00AA3FAF">
        <w:fldChar w:fldCharType="separate"/>
      </w:r>
      <w:r w:rsidR="001B385A" w:rsidRPr="001B385A">
        <w:rPr>
          <w:noProof/>
          <w:vertAlign w:val="superscript"/>
        </w:rPr>
        <w:t>9</w:t>
      </w:r>
      <w:r w:rsidR="00DC7B6B" w:rsidRPr="00AA3FAF">
        <w:fldChar w:fldCharType="end"/>
      </w:r>
      <w:r w:rsidRPr="00AA3FAF">
        <w:t xml:space="preserve"> In the latter case simulations were used to aid design of a silent version of the </w:t>
      </w:r>
      <w:proofErr w:type="spellStart"/>
      <w:r w:rsidRPr="00AA3FAF">
        <w:t>OmpG</w:t>
      </w:r>
      <w:proofErr w:type="spellEnd"/>
      <w:r w:rsidRPr="00AA3FAF">
        <w:t xml:space="preserve"> </w:t>
      </w:r>
      <w:proofErr w:type="gramStart"/>
      <w:r w:rsidRPr="00AA3FAF">
        <w:t>pore which</w:t>
      </w:r>
      <w:proofErr w:type="gramEnd"/>
      <w:r w:rsidRPr="00AA3FAF">
        <w:t xml:space="preserve"> did not exhibit significant gating activity. </w:t>
      </w:r>
    </w:p>
    <w:p w:rsidR="00F8567C" w:rsidRDefault="00160357" w:rsidP="00F8567C">
      <w:pPr>
        <w:spacing w:after="200" w:line="360" w:lineRule="auto"/>
        <w:jc w:val="both"/>
        <w:divId w:val="1336422032"/>
      </w:pPr>
      <w:r w:rsidRPr="00AA3FAF">
        <w:rPr>
          <w:lang w:val="en-GB"/>
        </w:rPr>
        <w:t xml:space="preserve">Molecular dynamics (MD) </w:t>
      </w:r>
      <w:r w:rsidRPr="00AA3FAF">
        <w:t>simulations play a key role in allowing us to understand the physical basis of na</w:t>
      </w:r>
      <w:r w:rsidR="00865606" w:rsidRPr="00AA3FAF">
        <w:t>no</w:t>
      </w:r>
      <w:r w:rsidRPr="00AA3FAF">
        <w:t>pore function, both for biological pores</w:t>
      </w:r>
      <w:r w:rsidR="00912011" w:rsidRPr="00AA3FAF">
        <w:t xml:space="preserve"> such as </w:t>
      </w:r>
      <w:r w:rsidR="003A54F0">
        <w:t xml:space="preserve">general </w:t>
      </w:r>
      <w:r w:rsidR="00912011" w:rsidRPr="00AA3FAF">
        <w:t>porins</w:t>
      </w:r>
      <w:r w:rsidR="00233629">
        <w:t>,</w:t>
      </w:r>
      <w:r w:rsidR="00DC7B6B" w:rsidRPr="00AA3FAF">
        <w:fldChar w:fldCharType="begin"/>
      </w:r>
      <w:r w:rsidR="001B385A">
        <w:instrText>ADDIN CSL_CITATION {"mendeley": {"previouslyFormattedCitation": "&lt;sup&gt;28,29&lt;/sup&gt;"}, "citationItems": [{"uris": ["http://www.mendeley.com/documents/?uuid=5a0dd49d-4e87-4945-9e52-238db97b8716"], "id": "ITEM-1", "itemData": {"DOI": "10.1016/S0006-3495(97)78852-0", "type": "article-journal", "author": [{"given": "M", "dropping-particle": "", "suffix": "", "family": "Watanabe", "parse-names": false, "non-dropping-particle": ""}, {"given": "J", "dropping-particle": "", "suffix": "", "family": "Rosenbusch", "parse-names": false, "non-dropping-particle": ""}, {"given": "T", "dropping-particle": "", "suffix": "", "family": "Schirmer", "parse-names": false, "non-dropping-particle": ""}, {"given": "M", "dropping-particle": "", "suffix": "", "family": "Karplus", "parse-names": false, "non-dropping-particle": ""}], "issued": {"date-parts": [["1997", "5"]]}, "abstract": "Molecular dynamics simulations were used to study the structure and dynamics of the Escherichia coli OmpF porin, which is composed of three identical 16-stranded beta-barrels. Simulations of the full trimer in the absence of water and the membrane led to significant contraction of the channel in the interior of each beta-barrel. With very weak harmonic constraints (0.005 kcal/mol A2/atom) applied to the main-chain C alpha atoms of the beta-barrel, the structure was stabilized without alteration of the average fluctuations. The resulting distribution of the fluctuations (small for beta-strands, large for loops and turns) is in good agreement with the x-ray B factors. Dynamic cross-correlation functions showed the importance of coupling between the loop motions and barrel flexibility. This was confirmed by the application of constraints corresponding to the observed temperature factors to the barrel C alpha atoms. With these constraints, the beta-barrel fluctuations were much smaller than the experimental values because of the intrinsic restrictions on the atomic motions, and the loop motions were reduced significantly. This result indicates that considerable care is required in introducing constraints to keep proteins close to the experimental structure during simulations, as has been done in several recent studies. Loop 3, which is thought to be important in gating the pore, undergoes a displacement that shifts it away from the x-ray structure. Analysis shows that this arises from the breakdown of a hydrogen bond network, which appears to result more from the absence of solvent that from the use of standard ionization states for the side chains of certain beta-barrel residues.", "ISSN": "0006-3495", "page": "2094-2102", "volume": "72", "container-title": "Biophysical journal", "title": "Computer Simulations of the OmpF Porin from the Outer Membrane of &lt;i&gt;Escherichia coli&lt;/i&gt;.", "PMID": "9129811", "issue": "5", "id": "ITEM-1"}}, {"uris": ["http://www.mendeley.com/documents/?uuid=cce496d3-46b9-4ab4-af98-923703c0c02b"], "id": "ITEM-2", "itemData": {"DOI": "10.1006/jmbi.1999.3326", "type": "article-journal", "author": [{"given": "T", "dropping-particle": "", "suffix": "", "family": "Schirmer", "parse-names": false, "non-dropping-particle": ""}, {"given": "P S", "dropping-particle": "", "suffix": "", "family": "Phale", "parse-names": false, "non-dropping-particle": ""}], "issued": {"date-parts": [["1999", "12", "17"]]}, "abstract": "Bacterial porins, which allow the passage of solutes across the outer bacterial membrane, are structurally well characterized. They therefore lend themselves to detailed studies of the determinants of ion flow through transmembraneous channels. In a comparative study, we have performed Brownian dynamics simulations to obtain statistically significant transfer efficiencies for cations and anions through matrix porin OmpF, osmoporin OmpK36, phosphoporin PhoE and two OmpF charge mutants. The simulations show that the electrostatic potential at the highly charged channel constriction serves to enhance ion permeability of either cations or anions, dependent on the type of porin. At the same time translocation of counterions is not severely impeded. At the constriction, cations and anions follow distinct trajectories, due to the segregation of basic and acidic protein residues. Simulated ion selectivity and relative conductance agree well with experimental values, and are dependent crucially on the charge constellation at the pore constriction. The experimentally observed decrease in ion selectivity and single channel conductance with increasing ionic strength is well reproduced and can be attributed to electrostatic shielding of the pore lining.", "ISSN": "0022-2836", "page": "1159-1167", "volume": "294", "container-title": "Journal of molecular biology", "title": "Brownian Dynamics Simulation of Ion Flow Through Porin Channels.", "PMID": "10600374", "issue": "5", "id": "ITEM-2"}}], "properties": {"noteIndex": 0}, "schema": "https://github.com/citation-style-language/schema/raw/master/csl-citation.json"}</w:instrText>
      </w:r>
      <w:r w:rsidR="00DC7B6B" w:rsidRPr="00AA3FAF">
        <w:fldChar w:fldCharType="separate"/>
      </w:r>
      <w:r w:rsidR="001B385A" w:rsidRPr="001B385A">
        <w:rPr>
          <w:noProof/>
          <w:vertAlign w:val="superscript"/>
        </w:rPr>
        <w:t>28,29</w:t>
      </w:r>
      <w:r w:rsidR="00DC7B6B" w:rsidRPr="00AA3FAF">
        <w:fldChar w:fldCharType="end"/>
      </w:r>
      <w:r w:rsidRPr="00AA3FAF">
        <w:rPr>
          <w:lang w:val="nl-NL"/>
        </w:rPr>
        <w:t xml:space="preserve"> OpdK</w:t>
      </w:r>
      <w:r w:rsidR="00233629">
        <w:rPr>
          <w:lang w:val="nl-NL"/>
        </w:rPr>
        <w:t>,</w:t>
      </w:r>
      <w:r w:rsidR="00DC7B6B" w:rsidRPr="00AA3FAF">
        <w:rPr>
          <w:lang w:val="nl-NL"/>
        </w:rPr>
        <w:fldChar w:fldCharType="begin"/>
      </w:r>
      <w:r w:rsidR="001B385A">
        <w:rPr>
          <w:lang w:val="nl-NL"/>
        </w:rPr>
        <w:instrText>ADDIN CSL_CITATION {"mendeley": {"previouslyFormattedCitation": "&lt;sup&gt;30&lt;/sup&gt;"}, "citationItems": [{"uris": ["http://www.mendeley.com/documents/?uuid=293288b7-0d5b-43d0-9650-ed0bb4777aaa"], "id": "ITEM-1", "itemData": {"volume": "524", "publisher": "Elsevier Inc.", "DOI": "10.1016/j.abb.2012.05.008", "type": "article-journal", "author": [{"given": "Yibo", "dropping-particle": "", "suffix": "", "family": "Wang", "parse-names": false, "non-dropping-particle": ""}, {"given": "Xi", "dropping-particle": "", "suffix": "", "family": "Zhao", "parse-names": false, "non-dropping-particle": ""}, {"given": "Baili", "dropping-particle": "", "suffix": "", "family": "Sun", "parse-names": false, "non-dropping-particle": ""}, {"given": "Hui", "dropping-particle": "", "suffix": "", "family": "Yu", "parse-names": false, "non-dropping-particle": ""}, {"given": "Xuri", "dropping-particle": "", "suffix": "", "family": "Huang", "parse-names": false, "non-dropping-particle": ""}], "issued": {"date-parts": [["2012", "8", "15"]]}, "abstract": "Most water-soluble and small molecules are taken up by substrate-specific channels belonging to the Gram-negative bacteria. The protein named OpdK, a member of OprD family, plays an important role in transporting the vanillate as the only carbon source of Pseudomonas aeruginosa. P. aeruginosa infections can be serious due to the high intrinsic antibiotic resistance owing to the present of the OprD family. We applied standard molecular dynamics, steered molecular dynamics and umbrella sampling, to investigate the thermodynamics of vanillate passing through the pore of OpdK protein at physiological temperature. The results indicate that hydrogen bonds of vanillate-L3 (L3: Gly92-Gln111) and hydrophobic interactions of vanillate-L7 (Gly252-Asn278) are crucial to the transport of vanillate. Compared to L7, L3 can hardly change the shape of the pore, but its amino acids can effectively affect the transport process. The important role of charged residues in the barrel of the protein for the substrate transport has been proved in the experiment researches and our simulations also determinate that these residues may prevent the vanillate from entering the cell. These results provide detailed information that will facilitate the development of effective drugs.", "ISSN": "1096-0384", "page": "132-139", "note": "\n        From Duplicate 1 ( \n        \n        \n          Molecular dynamics simulation study of the vanillate transport channel of Opdk.\n        \n        \n         - Wang, Yibo; Zhao, Xi; Sun, Baili; Yu, Hui; Huang, Xuri )\n\n        \n        \n\n        From Duplicate 1 ( \n        \n        \n          Molecular dynamics simulation study of the vanillate transport channel of Opdk.\n        \n        \n         - Wang, Yibo; Zhao, Xi; Sun, Baili; Yu, Hui; Huang, Xuri )\n\n        \n        \n\n        \n\n        \n\n        \n\n        \n\n        From Duplicate 2 ( \n        \n        \n          Molecular dynamics simulation study of the vanillate transport channel of Opdk.\n        \n        \n         - Wang, Yibo; Zhao, Xi; Sun, Baili; Yu, Hui; Huang, Xuri )\n\n        \n        \n\n        From Duplicate 1 ( \n        \n        \n          Molecular dynamics simulation study of the vanillate transport channel of Opdk.\n        \n        \n         - Wang, Yibo; Zhao, Xi; Sun, Baili; Yu, Hui; Huang, Xuri )\n\n        \n        \n\n        From Duplicate 1 ( \n        \n        \n          Molecular dynamics simulation study of the vanillate transport channel of Opdk.\n        \n        \n         - Wang, Yibo; Zhao, Xi; Sun, Baili; Yu, Hui; Huang, Xuri )\n\n        \n        \n\n        \n\n        \n\n        \n\n        \n\n        From Duplicate 2 ( \n        \n        \n          Molecular dynamics simulation study of the vanillate transport channel of Opdk.\n        \n        \n         - Wang, Yibo; Zhao, Xi; Sun, Baili; Yu, Hui; Huang, Xuri )\n\n        \n        \n\n        From Duplicate 1 ( \n        \n        \n          Molecular dynamics simulation study of the vanillate transport channel of Opdk.\n        \n        \n         - Wang, Yibo; Zhao, Xi; Sun, Baili; Yu, Hui; Huang, Xuri )\n\n        \n        \n\n        From Duplicate 1 ( \n        \n        \n          Molecular dynamics simulation study of the vanillate transport channel of Opdk.\n        \n        \n         - Wang, Yibo; Zhao, Xi; Sun, Baili; Yu, Hui; Huang, Xuri )\n\n        \n        \n\n        \n\n        \n\n        \n\n        \n\n        \n\n        \n\n        \n\n        \n\n      ", "container-title": "Archives of biochemistry and biophysics", "title": "Molecular Dynamics Simulation Study of the Vanillate Transport Channel of Opdk.", "PMID": "22633976", "issue": "2", "id": "ITEM-1"}}], "properties": {"noteIndex": 0}, "schema": "https://github.com/citation-style-language/schema/raw/master/csl-citation.json"}</w:instrText>
      </w:r>
      <w:r w:rsidR="00DC7B6B" w:rsidRPr="00AA3FAF">
        <w:rPr>
          <w:lang w:val="nl-NL"/>
        </w:rPr>
        <w:fldChar w:fldCharType="separate"/>
      </w:r>
      <w:r w:rsidR="001B385A" w:rsidRPr="001B385A">
        <w:rPr>
          <w:noProof/>
          <w:vertAlign w:val="superscript"/>
          <w:lang w:val="nl-NL"/>
        </w:rPr>
        <w:t>30</w:t>
      </w:r>
      <w:r w:rsidR="00DC7B6B" w:rsidRPr="00AA3FAF">
        <w:rPr>
          <w:lang w:val="nl-NL"/>
        </w:rPr>
        <w:fldChar w:fldCharType="end"/>
      </w:r>
      <w:r w:rsidRPr="00AA3FAF">
        <w:rPr>
          <w:lang w:val="nl-NL"/>
        </w:rPr>
        <w:t xml:space="preserve"> OmpF</w:t>
      </w:r>
      <w:r w:rsidR="00233629">
        <w:rPr>
          <w:lang w:val="nl-NL"/>
        </w:rPr>
        <w:t>,</w:t>
      </w:r>
      <w:r w:rsidR="00DC7B6B" w:rsidRPr="00AA3FAF">
        <w:rPr>
          <w:lang w:val="nl-NL"/>
        </w:rPr>
        <w:fldChar w:fldCharType="begin"/>
      </w:r>
      <w:r w:rsidR="001B385A">
        <w:rPr>
          <w:lang w:val="nl-NL"/>
        </w:rPr>
        <w:instrText>ADDIN CSL_CITATION {"mendeley": {"previouslyFormattedCitation": "&lt;sup&gt;31&lt;/sup&gt;"}, "citationItems": [{"uris": ["http://www.mendeley.com/documents/?uuid=0db4ba56-9d2e-45c0-8cf6-473c9df38352"], "id": "ITEM-1", "itemData": {"DOI": "10.1016/j.str.2012.10.014", "type": "article-journal", "author": [{"given": "Brigitte K", "dropping-particle": "", "suffix": "", "family": "Ziervogel", "parse-names": false, "non-dropping-particle": ""}, {"given": "Beno\u00eet", "dropping-particle": "", "suffix": "", "family": "Roux", "parse-names": false, "non-dropping-particle": ""}], "issued": {"date-parts": [["2013", "1", "8"]]}, "abstract": "The structure of OmpF porin in complex with three common antibiotics (zwitterionic ampicillin, anionic ertapenem, and di-anionic carbenicillin) was determined using X-ray crystallography. The three antibiotics are found to bind within the extracellular and periplasmic pore vestibules, away from the narrow OmpF constriction zone. Using the X-ray structures as a starting point, nonequilibrium molecular dynamics simulations with an applied membrane voltage show that ionic current through the OmpF channel is blocked with bound ampicillin, but not with bound carbenicillin. The susceptibility of Escherichia coli expressing OmpF mutants to ampicillin and carbenicillin was also experimentally characterized using microbiologic assays. These results show that general diffusion by OmpF porins allows for transfer of molecules with varied charged states and give insights into the design of more efficient antibiotics. A better understanding of this mechanism will shed light on nature's way of devising channels able to enhance the transport of molecules through membranes.", "ISSN": "1878-4186", "page": "76-87", "volume": "21", "container-title": "Structure (London, England : 1993)", "title": "The Binding of Antibiotics in OmpF Porin.", "PMID": "23201272", "issue": "1", "id": "ITEM-1"}}], "properties": {"noteIndex": 0}, "schema": "https://github.com/citation-style-language/schema/raw/master/csl-citation.json"}</w:instrText>
      </w:r>
      <w:r w:rsidR="00DC7B6B" w:rsidRPr="00AA3FAF">
        <w:rPr>
          <w:lang w:val="nl-NL"/>
        </w:rPr>
        <w:fldChar w:fldCharType="separate"/>
      </w:r>
      <w:r w:rsidR="001B385A" w:rsidRPr="001B385A">
        <w:rPr>
          <w:noProof/>
          <w:vertAlign w:val="superscript"/>
          <w:lang w:val="nl-NL"/>
        </w:rPr>
        <w:t>31</w:t>
      </w:r>
      <w:r w:rsidR="00DC7B6B" w:rsidRPr="00AA3FAF">
        <w:rPr>
          <w:lang w:val="nl-NL"/>
        </w:rPr>
        <w:fldChar w:fldCharType="end"/>
      </w:r>
      <w:r w:rsidRPr="00AA3FAF">
        <w:rPr>
          <w:lang w:val="nl-NL"/>
        </w:rPr>
        <w:t xml:space="preserve"> </w:t>
      </w:r>
      <w:r w:rsidRPr="00AA3FAF">
        <w:t>α-HL</w:t>
      </w:r>
      <w:r w:rsidR="00233629">
        <w:t>,</w:t>
      </w:r>
      <w:r w:rsidR="00DC7B6B" w:rsidRPr="00AA3FAF">
        <w:fldChar w:fldCharType="begin"/>
      </w:r>
      <w:r w:rsidR="001B385A">
        <w:instrText>ADDIN CSL_CITATION {"mendeley": {"previouslyFormattedCitation": "&lt;sup&gt;32\u201334&lt;/sup&gt;"}, "citationItems": [{"uris": ["http://www.mendeley.com/documents/?uuid=ed0e8f80-882d-40b2-a946-2ca0b0970a84"], "id": "ITEM-1", "itemData": {"DOI": "10.1529/biophysj.104.058727", "type": "article-journal", "author": [{"given": "Aleksij", "dropping-particle": "", "suffix": "", "family": "Aksimentiev", "parse-names": false, "non-dropping-particle": ""}, {"given": "Klaus", "dropping-particle": "", "suffix": "", "family": "Schulten", "parse-names": false, "non-dropping-particle": ""}], "issued": {"date-parts": [["2005"]]}, "title": "Imaging Alpha-Hemolysin with Molecular Dynamics: Ionic Conductance, Osmotic Permeability, and the Electrostatic Potential Map", "page": "3745-3761", "volume": "88", "container-title": "Biophysical Journal", "issue": "June", "id": "ITEM-1"}}, {"uris": ["http://www.mendeley.com/documents/?uuid=2d6ed961-8a4b-43bd-8036-c4e5bf0eba7d"], "id": "ITEM-2", "itemData": {"DOI": "10.1063/1.2770738", "type": "article-journal", "author": [{"given": "David B", "dropping-particle": "", "suffix": "", "family": "Wells", "parse-names": false, "non-dropping-particle": ""}, {"given": "Volha", "dropping-particle": "", "suffix": "", "family": "Abramkina", "parse-names": false, "non-dropping-particle": ""}, {"given": "Aleksei", "dropping-particle": "", "suffix": "", "family": "Aksimentiev", "parse-names": false, "non-dropping-particle": ""}], "issued": {"date-parts": [["2007", "9", "28"]]}, "abstract": "The transport of biomolecules across cell boundaries is central to cellular function. While structures of many membrane channels are known, the permeation mechanism is known only for a select few. Molecular dynamics (MD) is a computational method that can provide an accurate description of permeation events at the atomic level, which is required for understanding the transport mechanism. However, due to the relatively short time scales accessible to this method, it is of limited utility. Here, we present a method for all-atom simulation of electric field-driven transport of large solutes through membrane channels, which in tens of nanoseconds can provide a realistic account of a permeation event that would require a millisecond simulation using conventional MD. In this method, the average distribution of the electrostatic potential in a membrane channel under a transmembrane bias of interest is determined first from an all-atom MD simulation. This electrostatic potential, defined on a grid, is subsequently applied to a charged solute to steer its permeation through the membrane channel. We apply this method to investigate permeation of DNA strands, DNA hairpins, and alpha-helical peptides through alpha-hemolysin. To test the accuracy of the method, we computed the relative permeation rates of DNA strands having different sequences and global orientations. The results of the G-SMD simulations were found to be in good agreement in experiment.", "ISSN": "0021-9606", "page": "125101", "volume": "127", "container-title": "The Journal of chemical physics", "title": "Exploring Transmembrane Transport Through alpha-Hemolysin with Grid-Steered Molecular Dynamics.", "PMID": "17902937", "issue": "12", "id": "ITEM-2"}}, {"uris": ["http://www.mendeley.com/documents/?uuid=88ef8827-d790-4917-bef5-e73fcfcf86ad"], "id": "ITEM-3", "itemData": {"title": "Ion Selectivity of alpha-Hemolysin with a beta-Cyclodextrin Adapter. I. Single Ion Potential of Mean Force and Diffusion Coefficient", "issued": {"date-parts": [["2010"]]}, "author": [{"given": "Yun", "dropping-particle": "", "suffix": "", "family": "Luo", "parse-names": false, "non-dropping-particle": ""}, {"given": "Bernhard", "dropping-particle": "", "suffix": "", "family": "Egwolf", "parse-names": false, "non-dropping-particle": ""}, {"given": "D Eric Eric", "dropping-particle": "", "suffix": "", "family": "Walters", "parse-names": false, "non-dropping-particle": ""}, {"given": "Beno\u00eet", "dropping-particle": "", "suffix": "", "family": "Roux", "parse-names": false, "non-dropping-particle": ""}], "page": "952-958", "volume": "114", "container-title": "J. Phys. Chem. B", "type": "article-journal", "id": "ITEM-3"}}], "properties": {"noteIndex": 0}, "schema": "https://github.com/citation-style-language/schema/raw/master/csl-citation.json"}</w:instrText>
      </w:r>
      <w:r w:rsidR="00DC7B6B" w:rsidRPr="00AA3FAF">
        <w:fldChar w:fldCharType="separate"/>
      </w:r>
      <w:r w:rsidR="001B385A" w:rsidRPr="001B385A">
        <w:rPr>
          <w:noProof/>
          <w:vertAlign w:val="superscript"/>
        </w:rPr>
        <w:t>32–34</w:t>
      </w:r>
      <w:r w:rsidR="00DC7B6B" w:rsidRPr="00AA3FAF">
        <w:fldChar w:fldCharType="end"/>
      </w:r>
      <w:r w:rsidRPr="00AA3FAF">
        <w:t xml:space="preserve"> </w:t>
      </w:r>
      <w:r w:rsidR="00A7028D">
        <w:t xml:space="preserve">for </w:t>
      </w:r>
      <w:r w:rsidRPr="00AA3FAF">
        <w:t>models based on e.g. carbon nanotubes</w:t>
      </w:r>
      <w:r w:rsidR="00DC7B6B" w:rsidRPr="00AA3FAF">
        <w:fldChar w:fldCharType="begin"/>
      </w:r>
      <w:r w:rsidR="001B385A">
        <w:instrText>ADDIN CSL_CITATION {"mendeley": {"previouslyFormattedCitation": "&lt;sup&gt;35&lt;/sup&gt;"}, "citationItems": [{"uris": ["http://www.mendeley.com/documents/?uuid=9f3f5368-4dc8-4d0e-a948-6f98e8957a7f"], "id": "ITEM-1", "itemData": {"volume": "109", "DOI": "10.1073/pnas.1119326109", "ISBN": "1119326109", "author": [{"given": "R.", "dropping-particle": "", "suffix": "", "family": "Garcia-Fandino", "parse-names": false, "non-dropping-particle": ""}, {"given": "Mark S. P.", "dropping-particle": "", "suffix": "", "family": "Sansom", "parse-names": false, "non-dropping-particle": ""}, {"given": "Rebeca", "dropping-particle": "", "suffix": "", "family": "Garc\u00eda-Fandi\u00f1o", "parse-names": false, "non-dropping-particle": ""}], "issued": {"date-parts": [["2012", "4", "16"]]}, "abstract": "Biomimetic nanopores based on membrane-spanning single-walled carbon nanotubes have been designed to include selectivity filters based on combinations of anionic and cationic groups mimicking those present in bacterial porins and in voltage-gated sodium and calcium channels. The ion permeation and selectivity properties of these nanopores when embedded in a phospholipid bilayer have been explored by molecular dynamics simulations and free energy profile calculations. The interactions of the nanopores with sodium, potassium, calcium, and chloride ions have been explored as a function of the number of anionic and cationic groups within the selectivity filter. Unbiased molecular dynamics simulations show that the overall selectivity is largely determined by the net charge of the filter. Analysis of distribution functions reveals considerable structuring of the distribution of ions and water within the nanopores. The distributions of ions along the pore axis reveal local selectivity for cations around filter, even in those nanopores (C0) where the net filter charge is zero. Single ion free energy profiles also reveal clear evidence for cation selectivity, even in the C0 nanopores. Detailed analysis of the interactions of the C0 nanopore with Ca(2+) ions reveals that local interactions with the anionic (carboxylate) groups of the selectivity filter lead to (partial) replacement of solvating water as the ion passes through the pore. These studies suggest that a computational biomimetic approach can be used to evaluate our understanding of the design principles of nanopores and channels.", "ISSN": "0027-8424", "page": "6939-6944", "note": "\n        From Duplicate 1 ( \n        \n        \n          Designing biomimetic pores based on carbon nanotubes\n        \n        \n         - Garcia-Fandino, R.; Sansom, Mark S. P.; Garc\u00eda-Fandi\u00f1o, Rebeca )\n\n        \n        \n\n        From Duplicate 1 ( \n        \n        \n          Designing biomimetic pores based on carbon nanotubes.\n        \n        \n         - Garc\u00eda-Fandi\u00f1o, Rebeca; Sansom, Mark S P )\nAnd  Duplicate 3 ( \n        \n        \n          Designing biomimetic pores based on carbon nanotubes\n        \n        \n         - Garcia-Fandino, R.; Sansom, M. S. P. )\n\n        \n        \n\n        \n\n        \n\n        \n\n        \n\n      ", "type": "article-journal", "container-title": "Proc. Natl. Acad. Sci. U.S.A.", "title": "Designing biomimetic pores based on carbon nanotubes", "PMID": "22509000", "issue": "18", "id": "ITEM-1"}}], "properties": {"noteIndex": 0}, "schema": "https://github.com/citation-style-language/schema/raw/master/csl-citation.json"}</w:instrText>
      </w:r>
      <w:r w:rsidR="00DC7B6B" w:rsidRPr="00AA3FAF">
        <w:fldChar w:fldCharType="separate"/>
      </w:r>
      <w:r w:rsidR="001B385A" w:rsidRPr="001B385A">
        <w:rPr>
          <w:noProof/>
          <w:vertAlign w:val="superscript"/>
        </w:rPr>
        <w:t>35</w:t>
      </w:r>
      <w:r w:rsidR="00DC7B6B" w:rsidRPr="00AA3FAF">
        <w:fldChar w:fldCharType="end"/>
      </w:r>
      <w:r w:rsidR="00C4492C" w:rsidRPr="00AA3FAF">
        <w:rPr>
          <w:vertAlign w:val="superscript"/>
        </w:rPr>
        <w:t>,</w:t>
      </w:r>
      <w:r w:rsidR="00DC7B6B" w:rsidRPr="00AA3FAF">
        <w:fldChar w:fldCharType="begin"/>
      </w:r>
      <w:r w:rsidR="001B385A">
        <w:instrText>ADDIN CSL_CITATION {"mendeley": {"previouslyFormattedCitation": "&lt;sup&gt;36&lt;/sup&gt;"}, "citationItems": [{"uris": ["http://www.mendeley.com/documents/?uuid=04f089f9-2d5f-4f9b-929f-d3378d0a12db"], "id": "ITEM-1", "itemData": {"DOI": "10.1039/c0ee00481b", "type": "article-journal", "author": [{"given": "Ben", "dropping-particle": "", "suffix": "", "family": "Corry", "parse-names": false, "non-dropping-particle": ""}], "issued": {"date-parts": [["2011"]]}, "ISSN": "1754-5692", "page": "751-759", "volume": "4", "container-title": "Energy &amp; Environmental Science", "title": "Water and Ion Transport Through Functionalised Carbon Nanotubes: Implications for Desalination Technology", "issue": "3", "id": "ITEM-1"}}], "properties": {"noteIndex": 0}, "schema": "https://github.com/citation-style-language/schema/raw/master/csl-citation.json"}</w:instrText>
      </w:r>
      <w:r w:rsidR="00DC7B6B" w:rsidRPr="00AA3FAF">
        <w:fldChar w:fldCharType="separate"/>
      </w:r>
      <w:r w:rsidR="001B385A" w:rsidRPr="001B385A">
        <w:rPr>
          <w:noProof/>
          <w:vertAlign w:val="superscript"/>
        </w:rPr>
        <w:t>36</w:t>
      </w:r>
      <w:r w:rsidR="00DC7B6B" w:rsidRPr="00AA3FAF">
        <w:fldChar w:fldCharType="end"/>
      </w:r>
      <w:r w:rsidR="004F5868">
        <w:t xml:space="preserve"> </w:t>
      </w:r>
      <w:r w:rsidR="005433C8">
        <w:t xml:space="preserve">and </w:t>
      </w:r>
      <w:r w:rsidR="00A7028D">
        <w:t xml:space="preserve">for </w:t>
      </w:r>
      <w:r w:rsidR="00EB0963">
        <w:t>theoretical models</w:t>
      </w:r>
      <w:r w:rsidR="00DC7B6B">
        <w:fldChar w:fldCharType="begin"/>
      </w:r>
      <w:r w:rsidR="001B385A">
        <w:instrText>ADDIN CSL_CITATION {"mendeley": {"previouslyFormattedCitation": "&lt;sup&gt;37&lt;/sup&gt;"}, "citationItems": [{"uris": ["http://www.mendeley.com/documents/?uuid=1142bf0b-34be-4ba6-8eb0-dff71b7876f5"], "id": "ITEM-1", "itemData": {"DOI": "10.1063/1.1590956", "type": "article-journal", "author": [{"given": "Rosalind", "dropping-particle": "", "suffix": "", "family": "Allen", "parse-names": false, "non-dropping-particle": ""}, {"given": "Jean-Pierre", "dropping-particle": "", "suffix": "", "family": "Hansen", "parse-names": false, "non-dropping-particle": ""}, {"given": "Simone", "dropping-particle": "", "suffix": "", "family": "Melchionna", "parse-names": false, "non-dropping-particle": ""}], "issued": {"date-parts": [["2003"]]}, "ISSN": "00219606", "page": "3905-3919", "volume": "119", "container-title": "The Journal of Chemical Physics", "title": "Molecular Dynamics Investigation of Water Permeation Through Nanopores", "issue": "7", "id": "ITEM-1"}}], "properties": {"noteIndex": 0}, "schema": "https://github.com/citation-style-language/schema/raw/master/csl-citation.json"}</w:instrText>
      </w:r>
      <w:r w:rsidR="00DC7B6B">
        <w:fldChar w:fldCharType="separate"/>
      </w:r>
      <w:r w:rsidR="001B385A" w:rsidRPr="001B385A">
        <w:rPr>
          <w:noProof/>
          <w:vertAlign w:val="superscript"/>
        </w:rPr>
        <w:t>37</w:t>
      </w:r>
      <w:r w:rsidR="00DC7B6B">
        <w:fldChar w:fldCharType="end"/>
      </w:r>
      <w:r w:rsidR="00E170D5" w:rsidRPr="00E170D5">
        <w:rPr>
          <w:vertAlign w:val="superscript"/>
        </w:rPr>
        <w:t>,</w:t>
      </w:r>
      <w:r w:rsidR="00DC7B6B">
        <w:fldChar w:fldCharType="begin"/>
      </w:r>
      <w:r w:rsidR="001B385A">
        <w:instrText>ADDIN CSL_CITATION {"mendeley": {"previouslyFormattedCitation": "&lt;sup&gt;38&lt;/sup&gt;"}, "citationItems": [{"uris": ["http://www.mendeley.com/documents/?uuid=a154af55-20bc-4542-9f58-17f8c5f416b9"], "id": "ITEM-1", "itemData": {"DOI": "10.1073/pnas.1136844100", "type": "article-journal", "author": [{"given": "Oliver", "dropping-particle": "", "suffix": "", "family": "Beckstein", "parse-names": false, "non-dropping-particle": ""}, {"given": "Mark S P", "dropping-particle": "", "suffix": "", "family": "Sansom", "parse-names": false, "non-dropping-particle": ""}], "issued": {"date-parts": [["2003", "6", "10"]]}, "abstract": "Water plays a key role in biological membrane transport. In ion channels and water-conducting pores (aquaporins), one-dimensional confinement in conjunction with strong surface effects changes the physical behavior of water. In molecular dynamics simulations of water in short (0.8 nm) hydrophobic pores the water density in the pore fluctuates on a nanosecond time scale. In long simulations (460 ns in total) at pore radii ranging from 0.35 to 1.0 nm we quantify the kinetics of oscillations between a liquid-filled and a vapor-filled pore. This behavior can be explained as capillary evaporation alternating with capillary condensation, driven by pressure fluctuations in the water outside the pore. The free-energy difference between the two states depends linearly on the radius. The free-energy landscape shows how a metastable liquid state gradually develops with increasing radius. For radii &gt; approximately 0.55 nm it becomes the globally stable state and the vapor state vanishes. One-dimensional confinement affects the dynamic behavior of the water molecules and increases the self diffusion by a factor of 2-3 compared with bulk water. Permeabilities for the narrow pores are of the same order of magnitude as for biological water pores. Water flow is not continuous but occurs in bursts. Our results suggest that simulations aimed at collective phenomena such as hydrophobic effects may require simulation times &gt;50 ns. For water in confined geometries, it is not possible to extrapolate from bulk or short time behavior to longer time scales.", "ISSN": "0027-8424", "page": "7063-7068", "volume": "100", "container-title": "Proc. Natl. Acad. Sci. U.S.A.", "title": "Liquid-Vapor Oscillations of Water in Hydrophobic Nanopores.", "PMID": "12740433", "issue": "12", "id": "ITEM-1"}}], "properties": {"noteIndex": 0}, "schema": "https://github.com/citation-style-language/schema/raw/master/csl-citation.json"}</w:instrText>
      </w:r>
      <w:r w:rsidR="00DC7B6B">
        <w:fldChar w:fldCharType="separate"/>
      </w:r>
      <w:r w:rsidR="001B385A" w:rsidRPr="001B385A">
        <w:rPr>
          <w:noProof/>
          <w:vertAlign w:val="superscript"/>
        </w:rPr>
        <w:t>38</w:t>
      </w:r>
      <w:r w:rsidR="00DC7B6B">
        <w:fldChar w:fldCharType="end"/>
      </w:r>
      <w:r w:rsidR="005825D6">
        <w:rPr>
          <w:color w:val="3366FF"/>
        </w:rPr>
        <w:t>,</w:t>
      </w:r>
      <w:r w:rsidR="00A7028D">
        <w:rPr>
          <w:color w:val="3366FF"/>
        </w:rPr>
        <w:t xml:space="preserve"> </w:t>
      </w:r>
      <w:r w:rsidR="00CC7691">
        <w:t>with simulations being</w:t>
      </w:r>
      <w:r w:rsidRPr="00AA3FAF">
        <w:t xml:space="preserve"> used to explore more general models of pore selectivity and gating. For example, simulations of simple model nanopores have been used to </w:t>
      </w:r>
      <w:r w:rsidRPr="00AA3FAF">
        <w:rPr>
          <w:lang w:val="en-GB"/>
        </w:rPr>
        <w:t>define and explore</w:t>
      </w:r>
      <w:r w:rsidRPr="00AA3FAF">
        <w:t xml:space="preserve"> the concept of hydrophobic gating</w:t>
      </w:r>
      <w:r w:rsidR="00DC7B6B">
        <w:fldChar w:fldCharType="begin"/>
      </w:r>
      <w:r w:rsidR="001B385A">
        <w:instrText>ADDIN CSL_CITATION {"mendeley": {"previouslyFormattedCitation": "&lt;sup&gt;39,40&lt;/sup&gt;"}, "citationItems": [{"uris": ["http://www.mendeley.com/documents/?uuid=4a255340-9a32-430a-bb9d-bc31a8158757"], "id": "ITEM-1", "itemData": {"DOI": "10.1021/jp012233y", "type": "article-journal", "author": [{"given": "Oliver", "dropping-particle": "", "suffix": "", "family": "Beckstein", "parse-names": false, "non-dropping-particle": ""}, {"given": "Philip C.", "dropping-particle": "", "suffix": "", "family": "Biggin", "parse-names": false, "non-dropping-particle": ""}, {"given": "Mark S. P.", "dropping-particle": "", "suffix": "", "family": "Sansom", "parse-names": false, "non-dropping-particle": ""}], "issued": {"date-parts": [["2001", "12"]]}, "ISSN": "1520-6106", "page": "12902-12905", "volume": "105", "container-title": "The Journal of Physical Chemistry B", "title": "A Hydrophobic Gating Mechanism for Nanopores", "issue": "51", "id": "ITEM-1"}}, {"uris": ["http://www.mendeley.com/documents/?uuid=26169fa6-dd96-40aa-b9d3-2a7272d470ac"], "id": "ITEM-2", "itemData": {"title": "Permeation of Nanopores by Water: The Effects of Channel Polarization", "issued": {"date-parts": [["2003"]]}, "author": [{"given": "Rosalind", "dropping-particle": "", "suffix": "", "family": "Allen", "parse-names": false, "non-dropping-particle": ""}, {"given": "Simone", "dropping-particle": "", "suffix": "", "family": "Melchionna", "parse-names": false, "non-dropping-particle": ""}, {"given": "JP", "dropping-particle": "", "suffix": "", "family": "Hansen", "parse-names": false, "non-dropping-particle": ""}], "page": "S297-S302", "volume": "15", "container-title": "J. Phys.: Condens. Matter", "type": "article-journal", "id": "ITEM-2"}}], "properties": {"noteIndex": 0}, "schema": "https://github.com/citation-style-language/schema/raw/master/csl-citation.json"}</w:instrText>
      </w:r>
      <w:r w:rsidR="00DC7B6B">
        <w:fldChar w:fldCharType="separate"/>
      </w:r>
      <w:r w:rsidR="001B385A" w:rsidRPr="001B385A">
        <w:rPr>
          <w:noProof/>
          <w:vertAlign w:val="superscript"/>
        </w:rPr>
        <w:t>39,40</w:t>
      </w:r>
      <w:r w:rsidR="00DC7B6B">
        <w:fldChar w:fldCharType="end"/>
      </w:r>
      <w:r w:rsidRPr="00AA3FAF">
        <w:t xml:space="preserve"> </w:t>
      </w:r>
      <w:r w:rsidR="005A39A6">
        <w:t xml:space="preserve">(sometimes conceptualized as the formation of </w:t>
      </w:r>
      <w:proofErr w:type="spellStart"/>
      <w:r w:rsidR="005A39A6">
        <w:t>nanoscopic</w:t>
      </w:r>
      <w:proofErr w:type="spellEnd"/>
      <w:r w:rsidR="005A39A6">
        <w:t xml:space="preserve"> bubbles</w:t>
      </w:r>
      <w:r w:rsidR="00233629">
        <w:t>)</w:t>
      </w:r>
      <w:r w:rsidR="00DC7B6B">
        <w:fldChar w:fldCharType="begin"/>
      </w:r>
      <w:r w:rsidR="001B385A">
        <w:instrText>ADDIN CSL_CITATION {"mendeley": {"previouslyFormattedCitation": "&lt;sup&gt;41&lt;/sup&gt;"}, "citationItems": [{"uris": ["http://www.mendeley.com/documents/?uuid=87b1987f-232a-4418-9443-02e9200e6ec2"], "id": "ITEM-1", "itemData": {"DOI": "10.1529/biophysj.107.120493", "type": "article-journal", "author": [{"given": "Roland", "dropping-particle": "", "suffix": "", "family": "Roth", "parse-names": false, "non-dropping-particle": ""}, {"given": "Dirk", "dropping-particle": "", "suffix": "", "family": "Gillespie", "parse-names": false, "non-dropping-particle": ""}, {"given": "Wolfgang", "dropping-particle": "", "suffix": "", "family": "Nonner", "parse-names": false, "non-dropping-particle": ""}, {"given": "Robert E", "dropping-particle": "", "suffix": "", "family": "Eisenberg", "parse-names": false, "non-dropping-particle": ""}], "issued": {"date-parts": [["2008", "6"]]}, "abstract": "We suggest that bubbles are the bistable hydrophobic gates responsible for the on-off transitions of single channel currents. In this view, many types of channels gate by the same physical mechanism-dewetting by capillary evaporation-but different types of channels use different sensors to modulate hydrophobic properties of the channel wall and thereby trigger and control bubbles and gating. Spontaneous emptying of channels has been seen in many simulations. Because of the physics involved, such phase transitions are inherently sensitive, unstable threshold phenomena that are difficult to simulate reproducibly and thus convincingly. We present a thermodynamic analysis of a bubble gate using morphometric density functional theory of classical (not quantum) mechanics. Thermodynamic analysis of phase transitions is generally more reproducible and less sensitive to details than simulations. Anesthetic actions of inert gases-and their interactions with hydrostatic pressure (e.g., nitrogen narcosis)-can be easily understood by actions on bubbles. A general theory of gas anesthesia may involve bubbles in channels. Only experiments can show whether, or when, or which channels actually use bubbles as hydrophobic gates: direct observation of bubbles in channels is needed. Existing experiments show thin gas layers on hydrophobic surfaces in water and suggest that bubbles nearly exist in bulk water.", "ISSN": "1542-0086", "page": "4282-4298", "volume": "94", "container-title": "Biophysical journal", "title": "Bubbles, Gating, and Anesthetics in Ion Channels.", "PMID": "18234836", "issue": "11", "id": "ITEM-1"}}], "properties": {"noteIndex": 0}, "schema": "https://github.com/citation-style-language/schema/raw/master/csl-citation.json"}</w:instrText>
      </w:r>
      <w:r w:rsidR="00DC7B6B">
        <w:fldChar w:fldCharType="separate"/>
      </w:r>
      <w:r w:rsidR="001B385A" w:rsidRPr="001B385A">
        <w:rPr>
          <w:noProof/>
          <w:vertAlign w:val="superscript"/>
        </w:rPr>
        <w:t>41</w:t>
      </w:r>
      <w:r w:rsidR="00DC7B6B">
        <w:fldChar w:fldCharType="end"/>
      </w:r>
      <w:r w:rsidR="005A39A6">
        <w:t xml:space="preserve"> </w:t>
      </w:r>
      <w:r w:rsidR="00722839" w:rsidRPr="00AA3FAF">
        <w:t>w</w:t>
      </w:r>
      <w:r w:rsidRPr="00AA3FAF">
        <w:t xml:space="preserve">hereby a narrow hydrophobic region excludes water and ions, and hence may functionally close a pore which however is not </w:t>
      </w:r>
      <w:proofErr w:type="spellStart"/>
      <w:r w:rsidRPr="00AA3FAF">
        <w:t>sterically</w:t>
      </w:r>
      <w:proofErr w:type="spellEnd"/>
      <w:r w:rsidRPr="00AA3FAF">
        <w:t xml:space="preserve"> occluded.</w:t>
      </w:r>
    </w:p>
    <w:p w:rsidR="005850B1" w:rsidRDefault="005850B1" w:rsidP="00F8567C">
      <w:pPr>
        <w:spacing w:line="360" w:lineRule="auto"/>
        <w:jc w:val="both"/>
      </w:pPr>
    </w:p>
    <w:p w:rsidR="00F8567C" w:rsidRDefault="00160357" w:rsidP="00F8567C">
      <w:pPr>
        <w:spacing w:line="360" w:lineRule="auto"/>
        <w:jc w:val="both"/>
      </w:pPr>
      <w:r w:rsidRPr="00AA3FAF">
        <w:lastRenderedPageBreak/>
        <w:t>A number of studies, both computational and experimental, have suggested that hydrophobic gating may occur in</w:t>
      </w:r>
      <w:r w:rsidRPr="00AA3FAF">
        <w:rPr>
          <w:lang w:val="en-GB"/>
        </w:rPr>
        <w:t xml:space="preserve"> certain </w:t>
      </w:r>
      <w:r w:rsidR="00D1663D" w:rsidRPr="00AA3FAF">
        <w:t>ion channel proteins</w:t>
      </w:r>
      <w:r w:rsidR="0033331C">
        <w:t xml:space="preserve"> including the </w:t>
      </w:r>
      <w:proofErr w:type="spellStart"/>
      <w:r w:rsidR="0033331C">
        <w:t>mechanosensitive</w:t>
      </w:r>
      <w:proofErr w:type="spellEnd"/>
      <w:r w:rsidR="0033331C">
        <w:t xml:space="preserve"> channel MscL</w:t>
      </w:r>
      <w:r w:rsidR="00233629">
        <w:t>,</w:t>
      </w:r>
      <w:r w:rsidR="00DC7B6B">
        <w:fldChar w:fldCharType="begin"/>
      </w:r>
      <w:r w:rsidR="001B385A">
        <w:instrText>ADDIN CSL_CITATION {"mendeley": {"previouslyFormattedCitation": "&lt;sup&gt;42\u201344&lt;/sup&gt;"}, "citationItems": [{"uris": ["http://www.mendeley.com/documents/?uuid=a5bf3d8b-a39d-4f52-96f0-17ab47503747"], "id": "ITEM-1", "itemData": {"type": "article-journal", "author": [{"given": "P", "dropping-particle": "", "suffix": "", "family": "Blount", "parse-names": false, "non-dropping-particle": ""}, {"given": "P C", "dropping-particle": "", "suffix": "", "family": "Moe", "parse-names": false, "non-dropping-particle": ""}], "issued": {"date-parts": [["1999", "10"]]}, "abstract": "When confronted with hypo-osmotic stress, many bacterial species are able rapidly to adapt to the increase in cell turgor pressure by jettisoning cytoplasmic solutes into the medium through membrane-tension-gated channels. Physiological studies have confirmed the importance of these channels in osmoregulation. Mutagenesis of one of these channels, combined with structural information derived from X-ray crystallography, has given the first clues of how a mechanosensitive channel senses and responds to membrane tension.", "ISSN": "0966-842X", "page": "420-424", "volume": "7", "container-title": "Trends in microbiology", "title": "Bacterial mechanosensitive channels: integrating physiology, structure and function.", "PMID": "10498951", "issue": "10", "id": "ITEM-1"}}, {"uris": ["http://www.mendeley.com/documents/?uuid=125fa6b6-6a68-4912-8e57-ed8605503782"], "id": "ITEM-2", "itemData": {"publisher": "Elsevier", "DOI": "10.1016/S0006-3495(99)77037-2", "type": "article-journal", "author": [{"given": "K", "dropping-particle": "", "suffix": "", "family": "Yoshimura", "parse-names": false, "non-dropping-particle": ""}, {"given": "A", "dropping-particle": "", "suffix": "", "family": "Batiza", "parse-names": false, "non-dropping-particle": ""}, {"given": "M", "dropping-particle": "", "suffix": "", "family": "Schroeder", "parse-names": false, "non-dropping-particle": ""}, {"given": "P", "dropping-particle": "", "suffix": "", "family": "Blount", "parse-names": false, "non-dropping-particle": ""}, {"given": "C", "dropping-particle": "", "suffix": "", "family": "Kung", "parse-names": false, "non-dropping-particle": ""}], "issued": {"date-parts": [["1999", "10"]]}, "abstract": "Mechanosensitive channel large (MscL) encodes the large conductance mechanosensitive channel of the Escherichia coli inner membrane that protects bacteria from lysis upon osmotic shock. To elucidate the molecular mechanism of MscL gating, we have comprehensively substituted Gly(22) with all other common amino acids. Gly(22) was highlighted in random mutagenesis screens of E. coli MscL (, Proc. Nat. Acad. Sci. USA. 95:11471-11475). By analogy to the recently published MscL structure from Mycobacterium tuberculosis (, Science. 282:2220-2226), Gly(22) is buried within the constriction that closes the pore. Substituting Gly(22) with hydrophilic residues decreased the threshold pressure at which channels opened and uncovered an intermediate subconducting state. In contrast, hydrophobic substitutions increased the threshold pressure. Although hydrophobic substitutions had no effect on growth, similar to the effect of an MscL deletion, channel hyperactivity caused by hydrophilic substitutions correlated with decreased proliferation. These results suggest a model for gating in which Gly(22) moves from a hydrophobic, and through a hydrophilic, environment upon transition from the closed to open conformation.", "ISSN": "0006-3495", "page": "1960-1972", "volume": "77", "container-title": "Biophysical journal", "title": "Hydrophilicity of a Single Residue within MscL Correlates with Increased Channel Mechanosensitivity.", "PMID": "10512816", "issue": "4", "id": "ITEM-2"}}, {"uris": ["http://www.mendeley.com/documents/?uuid=15ea8491-92b5-46f4-97dc-eac718b37c29"], "id": "ITEM-3", "itemData": {"DOI": "10.1073/pnas.1205270109", "type": "article-journal", "author": [{"given": "Jan Peter", "dropping-particle": "", "suffix": "", "family": "Birkner", "parse-names": false, "non-dropping-particle": ""}, {"given": "Bert", "dropping-particle": "", "suffix": "", "family": "Poolman", "parse-names": false, "non-dropping-particle": ""}, {"given": "Arma\u011fan", "dropping-particle": "", "suffix": "", "family": "Ko\u00e7er", "parse-names": false, "non-dropping-particle": ""}], "issued": {"date-parts": [["2012", "8", "7"]]}, "abstract": "Mechanosensitive (MS) ion channels are membrane proteins that detect and respond to membrane tension in all branches of life. In bacteria, MS channels prevent cells from lysing upon sudden hypoosmotic shock by opening and releasing solutes and water. Despite the importance of MS channels and ongoing efforts to explain their functioning, the molecular mechanism of MS channel gating remains elusive and controversial. Here we report a method that allows single-subunit resolution for manipulating and monitoring \"mechanosensitive channel of large conductance\" from Escherichia coli. We gradually changed the hydrophobicity of the pore constriction in this homopentameric protein by modifying a critical pore residue one subunit at a time. Our experimental results suggest that both channel opening and closing are initiated by the transmembrane 1 helix of a single subunit and that the participation of each of the five identical subunits in the structural transitions between the closed and open states is asymmetrical. Such a minimal change in the pore environment seems ideal for a fast and energy-efficient response to changes in the membrane tension.", "ISSN": "1091-6490", "page": "12944-12949", "volume": "109", "container-title": "Proc. Natl. Acad. Sci. U.S.A.", "title": "Hydrophobic Gating of Mechanosensitive Channel of Large Conductance Evidenced by Single-Subunit Resolution.", "PMID": "22826215", "issue": "32", "id": "ITEM-3"}}], "properties": {"noteIndex": 0}, "schema": "https://github.com/citation-style-language/schema/raw/master/csl-citation.json"}</w:instrText>
      </w:r>
      <w:r w:rsidR="00DC7B6B">
        <w:fldChar w:fldCharType="separate"/>
      </w:r>
      <w:r w:rsidR="001B385A" w:rsidRPr="001B385A">
        <w:rPr>
          <w:noProof/>
          <w:vertAlign w:val="superscript"/>
        </w:rPr>
        <w:t>42–44</w:t>
      </w:r>
      <w:r w:rsidR="00DC7B6B">
        <w:fldChar w:fldCharType="end"/>
      </w:r>
      <w:r w:rsidR="00155A76">
        <w:t xml:space="preserve"> </w:t>
      </w:r>
      <w:r w:rsidR="0033331C">
        <w:t>the ni</w:t>
      </w:r>
      <w:r w:rsidR="00155A76">
        <w:t>cotinic acetylcholine receptor</w:t>
      </w:r>
      <w:r w:rsidR="00233629">
        <w:t>,</w:t>
      </w:r>
      <w:r w:rsidR="00DC7B6B">
        <w:fldChar w:fldCharType="begin"/>
      </w:r>
      <w:r w:rsidR="001B385A">
        <w:instrText>ADDIN CSL_CITATION {"mendeley": {"previouslyFormattedCitation": "&lt;sup&gt;45,46&lt;/sup&gt;"}, "citationItems": [{"uris": ["http://www.mendeley.com/documents/?uuid=8e27d045-b1ac-44bc-a959-daa07481be1e"], "id": "ITEM-1", "itemData": {"title": "A hydrophobic gate in an ion channel: the closed state of the nicotinic acetylcholine receptor", "issued": {"date-parts": [["2006"]]}, "author": [{"given": "Oliver", "dropping-particle": "", "suffix": "", "family": "Beckstein", "parse-names": false, "non-dropping-particle": ""}, {"given": "MSP", "dropping-particle": "", "suffix": "", "family": "Sansom", "parse-names": false, "non-dropping-particle": ""}], "page": "147-159", "volume": "3", "container-title": "Physical biology", "type": "article-journal", "id": "ITEM-1"}}, {"uris": ["http://www.mendeley.com/documents/?uuid=ab99f0e6-90c7-44f5-aa96-218822118350"], "id": "ITEM-2", "itemData": {"DOI": "10.1529/biophysj.105.067868", "author": [{"given": "Ben", "dropping-particle": "", "suffix": "", "family": "Corry", "parse-names": false, "non-dropping-particle": ""}], "issued": {"date-parts": [["2006"]]}, "title": "An Energy-Efficient Gating Mechanism in the Acetylcholine Receptor Channel Suggested by Molecular and Brownian Dynamics", "page": "799-810", "volume": "90", "container-title": "Biophysical Journal", "type": "article-journal", "id": "ITEM-2"}}], "properties": {"noteIndex": 0}, "schema": "https://github.com/citation-style-language/schema/raw/master/csl-citation.json"}</w:instrText>
      </w:r>
      <w:r w:rsidR="00DC7B6B">
        <w:fldChar w:fldCharType="separate"/>
      </w:r>
      <w:r w:rsidR="001B385A" w:rsidRPr="001B385A">
        <w:rPr>
          <w:noProof/>
          <w:vertAlign w:val="superscript"/>
        </w:rPr>
        <w:t>45,46</w:t>
      </w:r>
      <w:r w:rsidR="00DC7B6B">
        <w:fldChar w:fldCharType="end"/>
      </w:r>
      <w:r w:rsidR="00E842B6">
        <w:t xml:space="preserve"> </w:t>
      </w:r>
      <w:r w:rsidR="00F544A4">
        <w:t>its bacterial homologues</w:t>
      </w:r>
      <w:r w:rsidR="00233629">
        <w:t>,</w:t>
      </w:r>
      <w:r w:rsidR="00DC7B6B">
        <w:fldChar w:fldCharType="begin"/>
      </w:r>
      <w:r w:rsidR="001B385A">
        <w:instrText>ADDIN CSL_CITATION {"mendeley": {"previouslyFormattedCitation": "&lt;sup&gt;47&lt;/sup&gt;"}, "citationItems": [{"uris": ["http://www.mendeley.com/documents/?uuid=ad56e452-e65d-4f96-bfb8-868d2b29d577"], "id": "ITEM-1", "itemData": {"title": "Theory and Simulation of Ion Conduction in the Pentameric GLIC Channel", "issued": {"date-parts": [["2012"]]}, "author": [{"given": "Fangqiang", "dropping-particle": "", "suffix": "", "family": "Zhu", "parse-names": false, "non-dropping-particle": ""}, {"given": "Gerhard", "dropping-particle": "", "suffix": "", "family": "Hummer", "parse-names": false, "non-dropping-particle": ""}], "page": "3759 - 3768", "volume": "8", "container-title": "Journal of chemical theory and computation", "type": "article-journal", "id": "ITEM-1"}}], "properties": {"noteIndex": 0}, "schema": "https://github.com/citation-style-language/schema/raw/master/csl-citation.json"}</w:instrText>
      </w:r>
      <w:r w:rsidR="00DC7B6B">
        <w:fldChar w:fldCharType="separate"/>
      </w:r>
      <w:r w:rsidR="001B385A" w:rsidRPr="001B385A">
        <w:rPr>
          <w:noProof/>
          <w:vertAlign w:val="superscript"/>
        </w:rPr>
        <w:t>47</w:t>
      </w:r>
      <w:r w:rsidR="00DC7B6B">
        <w:fldChar w:fldCharType="end"/>
      </w:r>
      <w:r w:rsidR="0033331C">
        <w:t xml:space="preserve"> voltage gated potassium channels</w:t>
      </w:r>
      <w:r w:rsidR="00E645DF">
        <w:t>,</w:t>
      </w:r>
      <w:r w:rsidR="00DC7B6B">
        <w:fldChar w:fldCharType="begin"/>
      </w:r>
      <w:r w:rsidR="001B385A">
        <w:instrText>ADDIN CSL_CITATION {"mendeley": {"previouslyFormattedCitation": "&lt;sup&gt;48&lt;/sup&gt;"}, "citationItems": [{"uris": ["http://www.mendeley.com/documents/?uuid=9cf76f40-dda7-427c-a07f-4c5153eaf497"], "id": "ITEM-1", "itemData": {"DOI": "10.1073/pnas.0911691107", "type": "article-journal", "author": [{"given": "Morten \u00d8", "dropping-particle": "", "suffix": "", "family": "Jensen", "parse-names": false, "non-dropping-particle": ""}, {"given": "David W", "dropping-particle": "", "suffix": "", "family": "Borhani", "parse-names": false, "non-dropping-particle": ""}, {"given": "Kresten", "dropping-particle": "", "suffix": "", "family": "Lindorff-Larsen", "parse-names": false, "non-dropping-particle": ""}, {"given": "Paul", "dropping-particle": "", "suffix": "", "family": "Maragakis", "parse-names": false, "non-dropping-particle": ""}, {"given": "Vishwanath", "dropping-particle": "", "suffix": "", "family": "Jogini", "parse-names": false, "non-dropping-particle": ""}, {"given": "Michael P", "dropping-particle": "", "suffix": "", "family": "Eastwood", "parse-names": false, "non-dropping-particle": ""}, {"given": "Ron O", "dropping-particle": "", "suffix": "", "family": "Dror", "parse-names": false, "non-dropping-particle": ""}, {"given": "David E", "dropping-particle": "", "suffix": "", "family": "Shaw", "parse-names": false, "non-dropping-particle": ""}], "issued": {"date-parts": [["2010", "3", "30"]]}, "abstract": "We present the first atomic-resolution observations of permeation and gating in a K(+) channel, based on molecular dynamics simulations of the Kv1.2 pore domain. Analysis of hundreds of simulated permeation events revealed a detailed conduction mechanism, resembling the Hodgkin-Keynes \"knock-on\" model, in which translocation of two selectivity filter-bound ions is driven by a third ion; formation of this knock-on intermediate is rate determining. In addition, at reverse or zero voltages, we observed pore closure by a novel \"hydrophobic gating\" mechanism: A dewetting transition of the hydrophobic pore cavity-fastest when K(+) was not bound in selectivity filter sites nearest the cavity-caused the open, conducting pore to collapse into a closed, nonconducting conformation. Such pore closure corroborates the idea that voltage sensors can act to prevent pore collapse into the intrinsically more stable, closed conformation, and it further suggests that molecular-scale dewetting facilitates a specific biological function: K(+) channel gating. Existing experimental data support our hypothesis that hydrophobic gating may be a fundamental principle underlying the gating of voltage-sensitive K(+) channels. We suggest that hydrophobic gating explains, in part, why diverse ion channels conserve hydrophobic pore cavities, and we speculate that modulation of cavity hydration could enable structural determination of both open and closed channels.", "ISSN": "1091-6490", "page": "5833-5838", "volume": "107", "container-title": "Proc. Natl. Acad. Sci. U.S.A.", "title": "Principles of Conduction and Hydrophobic Gating in K+ Channels.", "PMID": "20231479", "issue": "13", "id": "ITEM-1"}}], "properties": {"noteIndex": 0}, "schema": "https://github.com/citation-style-language/schema/raw/master/csl-citation.json"}</w:instrText>
      </w:r>
      <w:r w:rsidR="00DC7B6B">
        <w:fldChar w:fldCharType="separate"/>
      </w:r>
      <w:r w:rsidR="001B385A" w:rsidRPr="001B385A">
        <w:rPr>
          <w:noProof/>
          <w:vertAlign w:val="superscript"/>
        </w:rPr>
        <w:t>48</w:t>
      </w:r>
      <w:r w:rsidR="00DC7B6B">
        <w:fldChar w:fldCharType="end"/>
      </w:r>
      <w:r w:rsidR="00E645DF">
        <w:t xml:space="preserve"> </w:t>
      </w:r>
      <w:r w:rsidR="00E645DF" w:rsidRPr="00C360F4">
        <w:rPr>
          <w:highlight w:val="yellow"/>
        </w:rPr>
        <w:t>a</w:t>
      </w:r>
      <w:r w:rsidR="00DC6A38">
        <w:rPr>
          <w:highlight w:val="yellow"/>
        </w:rPr>
        <w:t>s reviewed recently</w:t>
      </w:r>
      <w:r w:rsidR="00C360F4">
        <w:rPr>
          <w:highlight w:val="yellow"/>
        </w:rPr>
        <w:t>.</w:t>
      </w:r>
      <w:r w:rsidR="00DC7B6B" w:rsidRPr="00C360F4">
        <w:rPr>
          <w:highlight w:val="yellow"/>
        </w:rPr>
        <w:fldChar w:fldCharType="begin"/>
      </w:r>
      <w:r w:rsidR="001B385A">
        <w:rPr>
          <w:highlight w:val="yellow"/>
        </w:rPr>
        <w:instrText>ADDIN CSL_CITATION {"mendeley": {"previouslyFormattedCitation": "&lt;sup&gt;49&lt;/sup&gt;"}, "citationItems": [{"uris": ["http://www.mendeley.com/documents/?uuid=ed87e468-27d4-40e1-b589-3a80ec4aef60"], "id": "ITEM-1", "itemData": {"publisher": "Elsevier B.V.", "DOI": "10.1016/j.jmb.2014.07.030", "author": [{"given": "Prafulla", "dropping-particle": "", "suffix": "", "family": "Aryal", "parse-names": false, "non-dropping-particle": ""}, {"given": "Mark S P", "dropping-particle": "", "suffix": "", "family": "Sansom", "parse-names": false, "non-dropping-particle": ""}, {"given": "Stephen J", "dropping-particle": "", "suffix": "", "family": "Tucker", "parse-names": false, "non-dropping-particle": ""}], "issued": {"date-parts": [["2014", "8", "5"]]}, "abstract": "Biological ion channels are nanoscale transmembrane pores. When water and ions are enclosed within the narrow confines of a sub-nanometer hydrophobic pore, they exhibit behavior not evident from macroscopic descriptions. At this nanoscopic level, the unfavorable interaction between the lining of a hydrophobic pore and water may lead to stochastic liquid-vapor transitions. These transient vapor states are 'dewetted' i.e. effectively devoid of water molecules within all, or part of the pore, thus leading to an energetic barrier to ion conduction. This process, termed 'hydrophobic gating', was first observed in molecular dynamics simulations of model nanopores, where the principles underlying hydrophobic gating (i.e. changes in diameter, polarity, or transmembrane voltage) have now been extensively validated. Computational, structural and functional studies now indicate that biological ion channels may also exploit hydrophobic gating to regulate ion flow within their pores. Here we review the evidence for this process, and propose that this unusual behavior of water represents an increasingly important element in understanding the relationship between ion channel structure and function.", "ISSN": "1089-8638", "container-title": "Journal of molecular biology", "title": "Hydrophobic Gating in Ion Channels.", "PMID": "25106689", "type": "article-journal", "id": "ITEM-1"}}], "properties": {"noteIndex": 0}, "schema": "https://github.com/citation-style-language/schema/raw/master/csl-citation.json"}</w:instrText>
      </w:r>
      <w:r w:rsidR="00DC7B6B" w:rsidRPr="00C360F4">
        <w:rPr>
          <w:highlight w:val="yellow"/>
        </w:rPr>
        <w:fldChar w:fldCharType="separate"/>
      </w:r>
      <w:r w:rsidR="001B385A" w:rsidRPr="001B385A">
        <w:rPr>
          <w:noProof/>
          <w:highlight w:val="yellow"/>
          <w:vertAlign w:val="superscript"/>
        </w:rPr>
        <w:t>49</w:t>
      </w:r>
      <w:r w:rsidR="00DC7B6B" w:rsidRPr="00C360F4">
        <w:rPr>
          <w:highlight w:val="yellow"/>
        </w:rPr>
        <w:fldChar w:fldCharType="end"/>
      </w:r>
      <w:r w:rsidR="0033331C">
        <w:t xml:space="preserve"> </w:t>
      </w:r>
      <w:r w:rsidRPr="00AA3FAF">
        <w:t xml:space="preserve">More recently, </w:t>
      </w:r>
      <w:r w:rsidRPr="00CB632D">
        <w:t>experimental studies have demonstrated the feasibil</w:t>
      </w:r>
      <w:r w:rsidR="00865606" w:rsidRPr="00CB632D">
        <w:t>ity of designing hydrophobic gates</w:t>
      </w:r>
      <w:r w:rsidRPr="00CB632D">
        <w:rPr>
          <w:lang w:val="en-GB"/>
        </w:rPr>
        <w:t xml:space="preserve"> </w:t>
      </w:r>
      <w:r w:rsidRPr="00CB632D">
        <w:t>into non-biological nanopore</w:t>
      </w:r>
      <w:r w:rsidR="009C3381" w:rsidRPr="00CB632D">
        <w:t>s</w:t>
      </w:r>
      <w:r w:rsidR="00DC7B6B" w:rsidRPr="00CB632D">
        <w:fldChar w:fldCharType="begin"/>
      </w:r>
      <w:r w:rsidR="001B385A">
        <w:instrText>ADDIN CSL_CITATION {"mendeley": {"previouslyFormattedCitation": "&lt;sup&gt;50&lt;/sup&gt;"}, "citationItems": [{"uris": ["http://www.mendeley.com/documents/?uuid=8537ed44-9e2a-4401-98db-90ad9f599965"], "id": "ITEM-1", "itemData": {"publisher": "Nature Publishing Group", "DOI": "10.1038/nnano.2011.189", "type": "article-journal", "author": [{"given": "Matthew R", "dropping-particle": "", "suffix": "", "family": "Powell", "parse-names": false, "non-dropping-particle": ""}, {"given": "Leah", "dropping-particle": "", "suffix": "", "family": "Cleary", "parse-names": false, "non-dropping-particle": ""}, {"given": "Matthew", "dropping-particle": "", "suffix": "", "family": "Davenport", "parse-names": false, "non-dropping-particle": ""}, {"given": "Kenneth J", "dropping-particle": "", "suffix": "", "family": "Shea", "parse-names": false, "non-dropping-particle": ""}, {"given": "Zuzanna S", "dropping-particle": "", "suffix": "", "family": "Siwy", "parse-names": false, "non-dropping-particle": ""}], "issued": {"date-parts": [["2011", "12"]]}, "abstract": "The behaviour of water in nanopores is very different from that of bulk water. Close to hydrophobic surfaces, the water density has been found to be lower than in the bulk, and if confined in a sufficiently narrow hydrophobic nanopore, water can spontaneously evaporate. Molecular dynamics simulations have suggested that a nanopore can be switched between dry and wet states by applying an electric potential across the nanopore membrane. Nanopores with hydrophobic walls could therefore create a gate system for water, and also for ionic and neutral species. Here, we show that single hydrophobic nanopores can undergo reversible wetting and dewetting due to condensation and evaporation of water inside the pores. The reversible process is observed as fluctuations between conducting and non-conducting ionic states and can be regulated by a transmembrane electric potential.", "ISSN": "1748-3395", "page": "798-802", "volume": "6", "container-title": "Nature nanotechnology", "title": "Electric-Field-Induced Wetting and Dewetting in Single Hydrophobic Nanopores.", "PMID": "22036811", "issue": "12", "id": "ITEM-1"}}], "properties": {"noteIndex": 0}, "schema": "https://github.com/citation-style-language/schema/raw/master/csl-citation.json"}</w:instrText>
      </w:r>
      <w:r w:rsidR="00DC7B6B" w:rsidRPr="00CB632D">
        <w:fldChar w:fldCharType="separate"/>
      </w:r>
      <w:r w:rsidR="001B385A" w:rsidRPr="001B385A">
        <w:rPr>
          <w:noProof/>
          <w:vertAlign w:val="superscript"/>
        </w:rPr>
        <w:t>50</w:t>
      </w:r>
      <w:r w:rsidR="00DC7B6B" w:rsidRPr="00CB632D">
        <w:fldChar w:fldCharType="end"/>
      </w:r>
      <w:r w:rsidR="0033331C">
        <w:t xml:space="preserve"> and have revealed the presence of a hydrophobic </w:t>
      </w:r>
      <w:r w:rsidR="00DC6A38" w:rsidRPr="003B1028">
        <w:rPr>
          <w:highlight w:val="yellow"/>
        </w:rPr>
        <w:t>barrier</w:t>
      </w:r>
      <w:r w:rsidR="00DC6A38">
        <w:t xml:space="preserve"> </w:t>
      </w:r>
      <w:r w:rsidR="0033331C">
        <w:t xml:space="preserve">deep within the pore of the </w:t>
      </w:r>
      <w:r w:rsidR="00CE446E">
        <w:t>TWIK-1</w:t>
      </w:r>
      <w:r w:rsidR="0033331C">
        <w:t xml:space="preserve"> </w:t>
      </w:r>
      <w:r w:rsidR="00CE446E">
        <w:t xml:space="preserve">potassium </w:t>
      </w:r>
      <w:r w:rsidR="0033331C">
        <w:t>channel</w:t>
      </w:r>
      <w:r w:rsidR="00233629">
        <w:t>.</w:t>
      </w:r>
      <w:r w:rsidR="00DC7B6B">
        <w:fldChar w:fldCharType="begin"/>
      </w:r>
      <w:r w:rsidR="001B385A">
        <w:instrText>ADDIN CSL_CITATION {"mendeley": {"previouslyFormattedCitation": "&lt;sup&gt;51&lt;/sup&gt;"}, "citationItems": [{"uris": ["http://www.mendeley.com/documents/?uuid=df461d59-094f-4e41-8cfa-68f0d6f25a9d", "http://www.mendeley.com/documents/?uuid=fe76b5a4-ca3f-431c-b863-35054ee841a4"], "id": "ITEM-1", "itemData": {"publisher": "Nature Publishing Group", "author": [{"given": "P", "dropping-particle": "", "suffix": "", "family": "Aryal", "parse-names": false, "non-dropping-particle": ""}, {"given": "F", "dropping-particle": "", "suffix": "", "family": "Abd-Wahab", "parse-names": false, "non-dropping-particle": ""}, {"given": "G", "dropping-particle": "", "suffix": "", "family": "Bucci", "parse-names": false, "non-dropping-particle": ""}], "issued": {"date-parts": [["2014"]]}, "ISSN": "1748-3387", "page": "1-9", "volume": "5", "container-title": "Nature communications", "title": "A Hydrophobic Barrier Deep Within the Inner Pore of the TWIK-1 K2P Potassium Channel", "type": "article-journal", "id": "ITEM-1"}}], "properties": {"noteIndex": 0}, "schema": "https://github.com/citation-style-language/schema/raw/master/csl-citation.json"}</w:instrText>
      </w:r>
      <w:r w:rsidR="00DC7B6B">
        <w:fldChar w:fldCharType="separate"/>
      </w:r>
      <w:r w:rsidR="001B385A" w:rsidRPr="001B385A">
        <w:rPr>
          <w:noProof/>
          <w:vertAlign w:val="superscript"/>
        </w:rPr>
        <w:t>51</w:t>
      </w:r>
      <w:r w:rsidR="00DC7B6B">
        <w:fldChar w:fldCharType="end"/>
      </w:r>
      <w:r w:rsidR="0033331C">
        <w:t xml:space="preserve"> </w:t>
      </w:r>
      <w:r w:rsidRPr="00AA3FAF">
        <w:t xml:space="preserve">It is thus of interest to explore whether simulations can be used to design a hydrophobic </w:t>
      </w:r>
      <w:r w:rsidR="00B94408" w:rsidRPr="00B94408">
        <w:rPr>
          <w:highlight w:val="yellow"/>
        </w:rPr>
        <w:t>barrier</w:t>
      </w:r>
      <w:r w:rsidR="00B94408" w:rsidRPr="00AA3FAF">
        <w:t xml:space="preserve"> </w:t>
      </w:r>
      <w:r w:rsidRPr="00AA3FAF">
        <w:t>within a nanopore based on a β-barrel</w:t>
      </w:r>
      <w:r w:rsidRPr="00AA3FAF">
        <w:rPr>
          <w:lang w:val="en-GB"/>
        </w:rPr>
        <w:t xml:space="preserve"> protein</w:t>
      </w:r>
      <w:r w:rsidRPr="00AA3FAF">
        <w:t xml:space="preserve"> template. </w:t>
      </w:r>
    </w:p>
    <w:p w:rsidR="00F8567C" w:rsidRDefault="00F8567C" w:rsidP="00F8567C">
      <w:pPr>
        <w:spacing w:line="360" w:lineRule="auto"/>
        <w:jc w:val="both"/>
      </w:pPr>
    </w:p>
    <w:p w:rsidR="003B1028" w:rsidRDefault="003B1028" w:rsidP="00B354D0">
      <w:pPr>
        <w:spacing w:line="360" w:lineRule="auto"/>
        <w:jc w:val="both"/>
      </w:pPr>
      <w:r w:rsidRPr="00B354D0">
        <w:rPr>
          <w:szCs w:val="20"/>
          <w:highlight w:val="yellow"/>
          <w:lang w:val="en-GB"/>
        </w:rPr>
        <w:t xml:space="preserve">In order to design a biomimetic pore, we may wish to transplant a key structural and functional feature from a more complex ion channel into a simple </w:t>
      </w:r>
      <w:r w:rsidR="002D14B5">
        <w:rPr>
          <w:szCs w:val="20"/>
          <w:highlight w:val="yellow"/>
          <w:lang w:val="en-GB"/>
        </w:rPr>
        <w:t>β</w:t>
      </w:r>
      <w:r w:rsidRPr="00B354D0">
        <w:rPr>
          <w:szCs w:val="20"/>
          <w:highlight w:val="yellow"/>
          <w:lang w:val="en-GB"/>
        </w:rPr>
        <w:t xml:space="preserve">-barrel template. For example, a hydrophobic gate has not been found in a wide, high conductance </w:t>
      </w:r>
      <w:r w:rsidR="002D14B5">
        <w:rPr>
          <w:szCs w:val="20"/>
          <w:highlight w:val="yellow"/>
          <w:lang w:val="en-GB"/>
        </w:rPr>
        <w:t>β</w:t>
      </w:r>
      <w:r w:rsidRPr="00B354D0">
        <w:rPr>
          <w:szCs w:val="20"/>
          <w:highlight w:val="yellow"/>
          <w:lang w:val="en-GB"/>
        </w:rPr>
        <w:t xml:space="preserve">-barrel nanopore. </w:t>
      </w:r>
      <w:r w:rsidR="002D14B5" w:rsidRPr="00B354D0">
        <w:rPr>
          <w:szCs w:val="20"/>
          <w:highlight w:val="yellow"/>
          <w:lang w:val="en-GB"/>
        </w:rPr>
        <w:t>(</w:t>
      </w:r>
      <w:r w:rsidR="002D14B5">
        <w:rPr>
          <w:szCs w:val="20"/>
          <w:highlight w:val="yellow"/>
          <w:lang w:val="en-GB"/>
        </w:rPr>
        <w:t>A</w:t>
      </w:r>
      <w:r w:rsidRPr="00B354D0">
        <w:rPr>
          <w:szCs w:val="20"/>
          <w:highlight w:val="yellow"/>
          <w:lang w:val="en-GB"/>
        </w:rPr>
        <w:t xml:space="preserve"> hydrophobic </w:t>
      </w:r>
      <w:r w:rsidR="002D14B5" w:rsidRPr="00B354D0">
        <w:rPr>
          <w:szCs w:val="20"/>
          <w:highlight w:val="yellow"/>
          <w:lang w:val="en-GB"/>
        </w:rPr>
        <w:t xml:space="preserve">pore in a </w:t>
      </w:r>
      <w:r w:rsidR="002D14B5">
        <w:rPr>
          <w:szCs w:val="20"/>
          <w:highlight w:val="yellow"/>
          <w:lang w:val="en-GB"/>
        </w:rPr>
        <w:t>β</w:t>
      </w:r>
      <w:r w:rsidRPr="00B354D0">
        <w:rPr>
          <w:szCs w:val="20"/>
          <w:highlight w:val="yellow"/>
          <w:lang w:val="en-GB"/>
        </w:rPr>
        <w:t xml:space="preserve">-barrel </w:t>
      </w:r>
      <w:r w:rsidR="002D14B5" w:rsidRPr="00B354D0">
        <w:rPr>
          <w:szCs w:val="20"/>
          <w:highlight w:val="yellow"/>
          <w:lang w:val="en-GB"/>
        </w:rPr>
        <w:t xml:space="preserve">is </w:t>
      </w:r>
      <w:r w:rsidR="002D14B5">
        <w:rPr>
          <w:szCs w:val="20"/>
          <w:highlight w:val="yellow"/>
          <w:lang w:val="en-GB"/>
        </w:rPr>
        <w:t xml:space="preserve">seen </w:t>
      </w:r>
      <w:r w:rsidRPr="00B354D0">
        <w:rPr>
          <w:szCs w:val="20"/>
          <w:highlight w:val="yellow"/>
          <w:lang w:val="en-GB"/>
        </w:rPr>
        <w:t>OmpW</w:t>
      </w:r>
      <w:r w:rsidR="00E05874">
        <w:rPr>
          <w:szCs w:val="20"/>
          <w:highlight w:val="yellow"/>
          <w:lang w:val="en-GB"/>
        </w:rPr>
        <w:t>,</w:t>
      </w:r>
      <w:ins w:id="1" w:author="Jemma Trick" w:date="2014-09-26T15:33:00Z">
        <w:r w:rsidR="00DC7B6B">
          <w:rPr>
            <w:szCs w:val="20"/>
            <w:highlight w:val="yellow"/>
            <w:lang w:val="en-GB"/>
          </w:rPr>
          <w:fldChar w:fldCharType="begin"/>
        </w:r>
      </w:ins>
      <w:r w:rsidR="001B385A">
        <w:rPr>
          <w:szCs w:val="20"/>
          <w:highlight w:val="yellow"/>
          <w:lang w:val="en-GB"/>
        </w:rPr>
        <w:instrText>ADDIN CSL_CITATION {"mendeley": {"previouslyFormattedCitation": "&lt;sup&gt;52&lt;/sup&gt;"}, "citationItems": [{"uris": ["http://www.mendeley.com/documents/?uuid=f08c14c2-2f3a-4a24-b70e-07cb2f5ff31b"], "id": "ITEM-1", "itemData": {"DOI": "10.1074/jbc.M512365200", "type": "article-journal", "author": [{"given": "Heedeok", "dropping-particle": "", "suffix": "", "family": "Hong", "parse-names": false, "non-dropping-particle": ""}, {"given": "Dimki R", "dropping-particle": "", "suffix": "", "family": "Patel", "parse-names": false, "non-dropping-particle": ""}, {"given": "Lukas K", "dropping-particle": "", "suffix": "", "family": "Tamm", "parse-names": false, "non-dropping-particle": ""}, {"given": "Bert", "dropping-particle": "", "suffix": "", "family": "Berg", "parse-names": false, "non-dropping-particle": "van den"}], "issued": {"date-parts": [["2006", "3", "17"]]}, "abstract": "Escherichia coli OmpW belongs to a family of small outer membrane proteins that are widespread in Gram-negative bacteria. Their functions are unknown, but recent data suggest that they may be involved in the protection of bacteria against various forms of environmental stress. To gain insight into the function of these proteins A we have determined the crystal structure of E. coli OmpW to 2.7-A resolution. The structure shows that OmpW forms an 8-stranded beta-barrel with a long and narrow hydrophobic channel that contains a bound n-dodecyl-N,N-dimethylamine-N-oxide detergent molecule. Single channel conductance experiments show that OmpW functions as an ion channel in planar lipid bilayers. The channel activity can be blocked by the addition of n-dodecyl-N,N-dimethylamine-N-oxide. Taken together, the data suggest that members of the OmpW family could be involved in the transport of small hydrophobic molecules across the bacterial outer membrane.", "ISSN": "0021-9258", "page": "7568-7577", "volume": "281", "container-title": "The Journal of biological chemistry", "title": "The Outer Membrane Protein OmpW Forms an Eight-Stranded beta-Barrel with a Hydrophobic Channel.", "PMID": "16414958", "issue": "11", "id": "ITEM-1"}}], "properties": {"noteIndex": 0}, "schema": "https://github.com/citation-style-language/schema/raw/master/csl-citation.json"}</w:instrText>
      </w:r>
      <w:r w:rsidR="00DC7B6B">
        <w:rPr>
          <w:szCs w:val="20"/>
          <w:highlight w:val="yellow"/>
          <w:lang w:val="en-GB"/>
        </w:rPr>
        <w:fldChar w:fldCharType="separate"/>
      </w:r>
      <w:r w:rsidR="001B385A" w:rsidRPr="001B385A">
        <w:rPr>
          <w:noProof/>
          <w:szCs w:val="20"/>
          <w:highlight w:val="yellow"/>
          <w:vertAlign w:val="superscript"/>
          <w:lang w:val="en-GB"/>
        </w:rPr>
        <w:t>52</w:t>
      </w:r>
      <w:ins w:id="2" w:author="Jemma Trick" w:date="2014-09-26T15:33:00Z">
        <w:r w:rsidR="00DC7B6B">
          <w:rPr>
            <w:szCs w:val="20"/>
            <w:highlight w:val="yellow"/>
            <w:lang w:val="en-GB"/>
          </w:rPr>
          <w:fldChar w:fldCharType="end"/>
        </w:r>
      </w:ins>
      <w:r w:rsidR="002D14B5">
        <w:rPr>
          <w:szCs w:val="20"/>
          <w:highlight w:val="yellow"/>
          <w:lang w:val="en-GB"/>
        </w:rPr>
        <w:t xml:space="preserve"> but this is </w:t>
      </w:r>
      <w:r w:rsidRPr="00B354D0">
        <w:rPr>
          <w:szCs w:val="20"/>
          <w:highlight w:val="yellow"/>
          <w:lang w:val="en-GB"/>
        </w:rPr>
        <w:t>very narrow</w:t>
      </w:r>
      <w:r w:rsidR="002D14B5" w:rsidRPr="00B354D0">
        <w:rPr>
          <w:szCs w:val="20"/>
          <w:highlight w:val="yellow"/>
          <w:lang w:val="en-GB"/>
        </w:rPr>
        <w:t xml:space="preserve"> </w:t>
      </w:r>
      <w:r w:rsidR="002D14B5">
        <w:rPr>
          <w:szCs w:val="20"/>
          <w:highlight w:val="yellow"/>
          <w:lang w:val="en-GB"/>
        </w:rPr>
        <w:t xml:space="preserve">and </w:t>
      </w:r>
      <w:r w:rsidR="002D14B5" w:rsidRPr="00B354D0">
        <w:rPr>
          <w:szCs w:val="20"/>
          <w:highlight w:val="yellow"/>
          <w:lang w:val="en-GB"/>
        </w:rPr>
        <w:t>bind</w:t>
      </w:r>
      <w:r w:rsidR="002D14B5">
        <w:rPr>
          <w:szCs w:val="20"/>
          <w:highlight w:val="yellow"/>
          <w:lang w:val="en-GB"/>
        </w:rPr>
        <w:t>s</w:t>
      </w:r>
      <w:r w:rsidR="002D14B5" w:rsidRPr="00B354D0">
        <w:rPr>
          <w:szCs w:val="20"/>
          <w:highlight w:val="yellow"/>
          <w:lang w:val="en-GB"/>
        </w:rPr>
        <w:t xml:space="preserve"> detergent molecules.) Therefore</w:t>
      </w:r>
      <w:r w:rsidR="00B354D0">
        <w:rPr>
          <w:szCs w:val="20"/>
          <w:highlight w:val="yellow"/>
          <w:lang w:val="en-GB"/>
        </w:rPr>
        <w:t>,</w:t>
      </w:r>
      <w:r w:rsidR="002D14B5" w:rsidRPr="00B354D0">
        <w:rPr>
          <w:szCs w:val="20"/>
          <w:highlight w:val="yellow"/>
          <w:lang w:val="en-GB"/>
        </w:rPr>
        <w:t xml:space="preserve"> </w:t>
      </w:r>
      <w:r w:rsidRPr="00B354D0">
        <w:rPr>
          <w:szCs w:val="20"/>
          <w:highlight w:val="yellow"/>
          <w:lang w:val="en-GB"/>
        </w:rPr>
        <w:t xml:space="preserve">we wish to test </w:t>
      </w:r>
      <w:r w:rsidR="002D14B5" w:rsidRPr="00B354D0">
        <w:rPr>
          <w:szCs w:val="20"/>
          <w:highlight w:val="yellow"/>
          <w:lang w:val="en-GB"/>
        </w:rPr>
        <w:t xml:space="preserve">whether </w:t>
      </w:r>
      <w:r w:rsidRPr="00B354D0">
        <w:rPr>
          <w:szCs w:val="20"/>
          <w:highlight w:val="yellow"/>
          <w:lang w:val="en-GB"/>
        </w:rPr>
        <w:t xml:space="preserve">a hydrophobic barrier formed by </w:t>
      </w:r>
      <w:r w:rsidR="002D14B5" w:rsidRPr="00B354D0">
        <w:rPr>
          <w:szCs w:val="20"/>
          <w:highlight w:val="yellow"/>
          <w:lang w:val="en-GB"/>
        </w:rPr>
        <w:t xml:space="preserve">consecutive </w:t>
      </w:r>
      <w:r w:rsidRPr="00B354D0">
        <w:rPr>
          <w:szCs w:val="20"/>
          <w:highlight w:val="yellow"/>
          <w:lang w:val="en-GB"/>
        </w:rPr>
        <w:t xml:space="preserve">rings of </w:t>
      </w:r>
      <w:r w:rsidR="002D14B5" w:rsidRPr="00B354D0">
        <w:rPr>
          <w:szCs w:val="20"/>
          <w:highlight w:val="yellow"/>
          <w:lang w:val="en-GB"/>
        </w:rPr>
        <w:t xml:space="preserve">hydrophobic </w:t>
      </w:r>
      <w:r w:rsidRPr="00B354D0">
        <w:rPr>
          <w:szCs w:val="20"/>
          <w:highlight w:val="yellow"/>
          <w:lang w:val="en-GB"/>
        </w:rPr>
        <w:t xml:space="preserve">sidechains </w:t>
      </w:r>
      <w:r w:rsidR="00B354D0">
        <w:rPr>
          <w:szCs w:val="20"/>
          <w:highlight w:val="yellow"/>
          <w:lang w:val="en-GB"/>
        </w:rPr>
        <w:t xml:space="preserve">in </w:t>
      </w:r>
      <w:r w:rsidR="002D14B5" w:rsidRPr="00B354D0">
        <w:rPr>
          <w:szCs w:val="20"/>
          <w:highlight w:val="yellow"/>
          <w:lang w:val="en-GB"/>
        </w:rPr>
        <w:t xml:space="preserve">the pore lining </w:t>
      </w:r>
      <w:r w:rsidRPr="00B354D0">
        <w:rPr>
          <w:szCs w:val="20"/>
          <w:highlight w:val="yellow"/>
          <w:lang w:val="en-GB"/>
        </w:rPr>
        <w:t xml:space="preserve">(as seen in </w:t>
      </w:r>
      <w:r w:rsidR="002D14B5" w:rsidRPr="00B354D0">
        <w:rPr>
          <w:szCs w:val="20"/>
          <w:highlight w:val="yellow"/>
          <w:lang w:val="en-GB"/>
        </w:rPr>
        <w:t>the nicotinic acetylcholine receptor and related channel</w:t>
      </w:r>
      <w:r w:rsidR="001B385A">
        <w:rPr>
          <w:szCs w:val="20"/>
          <w:highlight w:val="yellow"/>
          <w:lang w:val="en-GB"/>
        </w:rPr>
        <w:t>s)</w:t>
      </w:r>
      <w:ins w:id="3" w:author="Jemma Trick" w:date="2014-09-26T15:36:00Z">
        <w:r w:rsidR="00DC7B6B">
          <w:rPr>
            <w:szCs w:val="20"/>
            <w:highlight w:val="yellow"/>
            <w:lang w:val="en-GB"/>
          </w:rPr>
          <w:fldChar w:fldCharType="begin"/>
        </w:r>
      </w:ins>
      <w:r w:rsidR="001B385A">
        <w:rPr>
          <w:szCs w:val="20"/>
          <w:highlight w:val="yellow"/>
          <w:lang w:val="en-GB"/>
        </w:rPr>
        <w:instrText>ADDIN CSL_CITATION {"mendeley": {"previouslyFormattedCitation": "&lt;sup&gt;53&lt;/sup&gt;"}, "citationItems": [{"uris": ["http://www.mendeley.com/documents/?uuid=afd62258-3b61-4456-83eb-9e97f4f023b2"], "id": "ITEM-1", "itemData": {"DOI": "10.1038/nature13552", "author": [{"given": "Gh\u00e9rici", "dropping-particle": "", "suffix": "", "family": "Hassaine", "parse-names": false, "non-dropping-particle": ""}, {"given": "C\u00e9dric", "dropping-particle": "", "suffix": "", "family": "Deluz", "parse-names": false, "non-dropping-particle": ""}, {"given": "Luigino", "dropping-particle": "", "suffix": "", "family": "Grasso", "parse-names": false, "non-dropping-particle": ""}, {"given": "Romain", "dropping-particle": "", "suffix": "", "family": "Wyss", "parse-names": false, "non-dropping-particle": ""}, {"given": "Menno B.", "dropping-particle": "", "suffix": "", "family": "Tol", "parse-names": false, "non-dropping-particle": ""}, {"given": "Ruud", "dropping-particle": "", "suffix": "", "family": "Hovius", "parse-names": false, "non-dropping-particle": ""}, {"given": "Alexandra", "dropping-particle": "", "suffix": "", "family": "Graff", "parse-names": false, "non-dropping-particle": ""}, {"given": "Henning", "dropping-particle": "", "suffix": "", "family": "Stahlberg", "parse-names": false, "non-dropping-particle": ""}, {"given": "Takashi", "dropping-particle": "", "suffix": "", "family": "Tomizaki", "parse-names": false, "non-dropping-particle": ""}, {"given": "Aline", "dropping-particle": "", "suffix": "", "family": "Desmyter", "parse-names": false, "non-dropping-particle": ""}, {"given": "Christophe", "dropping-particle": "", "suffix": "", "family": "Moreau", "parse-names": false, "non-dropping-particle": ""}, {"given": "Xiao-Dan", "dropping-particle": "", "suffix": "", "family": "Li", "parse-names": false, "non-dropping-particle": ""}, {"given": "Fr\u00e9d\u00e9ric", "dropping-particle": "", "suffix": "", "family": "Poitevin", "parse-names": false, "non-dropping-particle": ""}, {"given": "Horst", "dropping-particle": "", "suffix": "", "family": "Vogel", "parse-names": false, "non-dropping-particle": ""}, {"given": "Hugues", "dropping-particle": "", "suffix": "", "family": "Nury", "parse-names": false, "non-dropping-particle": ""}], "issued": {"date-parts": [["2014", "8", "3"]]}, "ISSN": "0028-0836", "page": "276-281", "volume": "512", "container-title": "Nature", "title": "X-ray structure of the mouse serotonin 5-HT3 receptor", "type": "article-journal", "id": "ITEM-1"}}], "properties": {"noteIndex": 0}, "schema": "https://github.com/citation-style-language/schema/raw/master/csl-citation.json"}</w:instrText>
      </w:r>
      <w:r w:rsidR="00DC7B6B">
        <w:rPr>
          <w:szCs w:val="20"/>
          <w:highlight w:val="yellow"/>
          <w:lang w:val="en-GB"/>
        </w:rPr>
        <w:fldChar w:fldCharType="separate"/>
      </w:r>
      <w:r w:rsidR="001B385A" w:rsidRPr="001B385A">
        <w:rPr>
          <w:noProof/>
          <w:szCs w:val="20"/>
          <w:highlight w:val="yellow"/>
          <w:vertAlign w:val="superscript"/>
          <w:lang w:val="en-GB"/>
        </w:rPr>
        <w:t>53</w:t>
      </w:r>
      <w:ins w:id="4" w:author="Jemma Trick" w:date="2014-09-26T15:36:00Z">
        <w:r w:rsidR="00DC7B6B">
          <w:rPr>
            <w:szCs w:val="20"/>
            <w:highlight w:val="yellow"/>
            <w:lang w:val="en-GB"/>
          </w:rPr>
          <w:fldChar w:fldCharType="end"/>
        </w:r>
      </w:ins>
      <w:r w:rsidR="001B385A">
        <w:rPr>
          <w:szCs w:val="20"/>
          <w:highlight w:val="yellow"/>
          <w:lang w:val="en-GB"/>
        </w:rPr>
        <w:t xml:space="preserve"> </w:t>
      </w:r>
      <w:ins w:id="5" w:author="Jemma Trick" w:date="2014-09-28T17:14:00Z">
        <w:r w:rsidR="005825D6">
          <w:rPr>
            <w:szCs w:val="20"/>
            <w:highlight w:val="yellow"/>
            <w:lang w:val="en-GB"/>
          </w:rPr>
          <w:t xml:space="preserve">can </w:t>
        </w:r>
      </w:ins>
      <w:r w:rsidR="002D14B5" w:rsidRPr="00B354D0">
        <w:rPr>
          <w:szCs w:val="20"/>
          <w:highlight w:val="yellow"/>
          <w:lang w:val="en-GB"/>
        </w:rPr>
        <w:t xml:space="preserve">be designed </w:t>
      </w:r>
      <w:r w:rsidRPr="00B354D0">
        <w:rPr>
          <w:szCs w:val="20"/>
          <w:highlight w:val="yellow"/>
          <w:lang w:val="en-GB"/>
        </w:rPr>
        <w:t xml:space="preserve">into a </w:t>
      </w:r>
      <w:r w:rsidR="002D14B5" w:rsidRPr="00B354D0">
        <w:rPr>
          <w:szCs w:val="20"/>
          <w:highlight w:val="yellow"/>
          <w:lang w:val="en-GB"/>
        </w:rPr>
        <w:t>bland</w:t>
      </w:r>
      <w:r w:rsidRPr="00B354D0">
        <w:rPr>
          <w:szCs w:val="20"/>
          <w:highlight w:val="yellow"/>
          <w:lang w:val="en-GB"/>
        </w:rPr>
        <w:t xml:space="preserve"> high conductance </w:t>
      </w:r>
      <w:r w:rsidR="00B354D0">
        <w:rPr>
          <w:szCs w:val="20"/>
          <w:highlight w:val="yellow"/>
          <w:lang w:val="en-GB"/>
        </w:rPr>
        <w:t>β</w:t>
      </w:r>
      <w:r w:rsidRPr="00B354D0">
        <w:rPr>
          <w:szCs w:val="20"/>
          <w:highlight w:val="yellow"/>
          <w:lang w:val="en-GB"/>
        </w:rPr>
        <w:t xml:space="preserve">-barrel </w:t>
      </w:r>
      <w:r w:rsidR="002D14B5" w:rsidRPr="00B354D0">
        <w:rPr>
          <w:szCs w:val="20"/>
          <w:highlight w:val="yellow"/>
          <w:lang w:val="en-GB"/>
        </w:rPr>
        <w:t xml:space="preserve">in order </w:t>
      </w:r>
      <w:r w:rsidRPr="00B354D0">
        <w:rPr>
          <w:szCs w:val="20"/>
          <w:highlight w:val="yellow"/>
          <w:lang w:val="en-GB"/>
        </w:rPr>
        <w:t xml:space="preserve">to control the conductance </w:t>
      </w:r>
      <w:r w:rsidR="002D14B5" w:rsidRPr="00B354D0">
        <w:rPr>
          <w:szCs w:val="20"/>
          <w:highlight w:val="yellow"/>
          <w:lang w:val="en-GB"/>
        </w:rPr>
        <w:t>of the resultant nanopore</w:t>
      </w:r>
      <w:r w:rsidRPr="00B354D0">
        <w:rPr>
          <w:szCs w:val="20"/>
          <w:highlight w:val="yellow"/>
          <w:lang w:val="en-GB"/>
        </w:rPr>
        <w:t>.</w:t>
      </w:r>
    </w:p>
    <w:p w:rsidR="003B1028" w:rsidRDefault="003B1028" w:rsidP="00F8567C">
      <w:pPr>
        <w:spacing w:line="360" w:lineRule="auto"/>
        <w:jc w:val="both"/>
      </w:pPr>
    </w:p>
    <w:p w:rsidR="00911B8D" w:rsidRPr="00F8567C" w:rsidRDefault="001D49FA" w:rsidP="00911B8D">
      <w:pPr>
        <w:spacing w:line="360" w:lineRule="auto"/>
        <w:jc w:val="both"/>
        <w:rPr>
          <w:rFonts w:ascii="Times" w:hAnsi="Times"/>
          <w:sz w:val="20"/>
          <w:szCs w:val="20"/>
          <w:bdr w:val="none" w:sz="0" w:space="0" w:color="auto"/>
          <w:lang w:val="en-GB"/>
        </w:rPr>
      </w:pPr>
      <w:r w:rsidRPr="00AA3FAF">
        <w:t>In the</w:t>
      </w:r>
      <w:r w:rsidR="00160357" w:rsidRPr="00AA3FAF">
        <w:rPr>
          <w:lang w:val="en-GB"/>
        </w:rPr>
        <w:t xml:space="preserve"> current </w:t>
      </w:r>
      <w:r w:rsidR="00160357" w:rsidRPr="00AA3FAF">
        <w:t>study, we design β-barrel nanopore</w:t>
      </w:r>
      <w:r w:rsidR="00160357" w:rsidRPr="00AA3FAF">
        <w:rPr>
          <w:lang w:val="en-GB"/>
        </w:rPr>
        <w:t xml:space="preserve">s </w:t>
      </w:r>
      <w:r w:rsidR="00CB632D">
        <w:t>that</w:t>
      </w:r>
      <w:r w:rsidR="00160357" w:rsidRPr="00AA3FAF">
        <w:t xml:space="preserve"> contain a hydrophobic </w:t>
      </w:r>
      <w:r w:rsidR="00B94408" w:rsidRPr="00B94408">
        <w:rPr>
          <w:highlight w:val="yellow"/>
        </w:rPr>
        <w:t>barrier</w:t>
      </w:r>
      <w:r w:rsidR="00160357" w:rsidRPr="00AA3FAF">
        <w:t>. We use MD simulations to explore the function of such nanopores, initially using water flux as a proxy for ion</w:t>
      </w:r>
      <w:proofErr w:type="spellStart"/>
      <w:r w:rsidR="00022FC9" w:rsidRPr="00AA3FAF">
        <w:rPr>
          <w:lang w:val="en-GB"/>
        </w:rPr>
        <w:t>ic</w:t>
      </w:r>
      <w:proofErr w:type="spellEnd"/>
      <w:r w:rsidR="00865606" w:rsidRPr="00AA3FAF">
        <w:rPr>
          <w:lang w:val="en-GB"/>
        </w:rPr>
        <w:t xml:space="preserve"> </w:t>
      </w:r>
      <w:r w:rsidR="00160357" w:rsidRPr="00AA3FAF">
        <w:t xml:space="preserve">conductance. We explore the </w:t>
      </w:r>
      <w:r w:rsidR="00160357" w:rsidRPr="00AA3FAF">
        <w:rPr>
          <w:lang w:val="en-GB"/>
        </w:rPr>
        <w:t>behaviour</w:t>
      </w:r>
      <w:r w:rsidR="00160357" w:rsidRPr="00AA3FAF">
        <w:t xml:space="preserve"> of these pores as a function of the size</w:t>
      </w:r>
      <w:r w:rsidR="00CB632D">
        <w:t xml:space="preserve"> </w:t>
      </w:r>
      <w:r w:rsidR="00815558">
        <w:t>(in terms of number of strands)</w:t>
      </w:r>
      <w:r w:rsidR="00160357" w:rsidRPr="00AA3FAF">
        <w:t xml:space="preserve"> and hydrophobicity of the amino acid sidechains forming the hydrophobic </w:t>
      </w:r>
      <w:r w:rsidR="00B94408" w:rsidRPr="00B94408">
        <w:rPr>
          <w:highlight w:val="yellow"/>
        </w:rPr>
        <w:t>barrier</w:t>
      </w:r>
      <w:r w:rsidR="00160357" w:rsidRPr="00AA3FAF">
        <w:t xml:space="preserve">. Finally, potential of mean force (PMF) calculations are used to reveal the energy </w:t>
      </w:r>
      <w:r w:rsidR="00F5424A" w:rsidRPr="00AA3FAF">
        <w:t>landscapes that</w:t>
      </w:r>
      <w:r w:rsidR="00160357" w:rsidRPr="00AA3FAF">
        <w:t xml:space="preserve"> define water and ion permeation. These studies provide a detailed example of the use of MD simulation to design and evaluate simple model nanopore</w:t>
      </w:r>
      <w:r w:rsidR="0087004B">
        <w:t>s</w:t>
      </w:r>
      <w:r w:rsidR="00160357" w:rsidRPr="00AA3FAF">
        <w:t xml:space="preserve"> based on a β</w:t>
      </w:r>
      <w:r w:rsidR="00386121" w:rsidRPr="00AA3FAF">
        <w:rPr>
          <w:lang w:val="it-IT"/>
        </w:rPr>
        <w:t>-barrel template</w:t>
      </w:r>
      <w:r w:rsidR="00911B8D">
        <w:rPr>
          <w:lang w:val="it-IT"/>
        </w:rPr>
        <w:t xml:space="preserve">, with a prospect of their further development for biotechnological </w:t>
      </w:r>
      <w:r w:rsidR="00B354D0" w:rsidRPr="00B354D0">
        <w:rPr>
          <w:highlight w:val="yellow"/>
          <w:lang w:val="it-IT"/>
        </w:rPr>
        <w:t>applications</w:t>
      </w:r>
      <w:r w:rsidR="00911B8D">
        <w:rPr>
          <w:lang w:val="it-IT"/>
        </w:rPr>
        <w:t xml:space="preserve">. </w:t>
      </w:r>
    </w:p>
    <w:p w:rsidR="00D55550" w:rsidRPr="00F8567C" w:rsidRDefault="00D55550" w:rsidP="00F8567C">
      <w:pPr>
        <w:spacing w:line="360" w:lineRule="auto"/>
        <w:jc w:val="both"/>
        <w:rPr>
          <w:rFonts w:ascii="Times" w:hAnsi="Times"/>
          <w:sz w:val="20"/>
          <w:szCs w:val="20"/>
          <w:bdr w:val="none" w:sz="0" w:space="0" w:color="auto"/>
          <w:lang w:val="en-GB"/>
        </w:rPr>
      </w:pPr>
    </w:p>
    <w:p w:rsidR="00D55550" w:rsidRDefault="00D55550" w:rsidP="00F8567C">
      <w:pPr>
        <w:pStyle w:val="Body"/>
        <w:spacing w:after="0" w:line="360" w:lineRule="auto"/>
        <w:jc w:val="both"/>
        <w:rPr>
          <w:rFonts w:ascii="Times New Roman" w:hAnsi="Times New Roman"/>
        </w:rPr>
      </w:pPr>
    </w:p>
    <w:p w:rsidR="00D55550" w:rsidRDefault="00160357" w:rsidP="00F8567C">
      <w:pPr>
        <w:pStyle w:val="Body"/>
        <w:spacing w:line="360" w:lineRule="auto"/>
        <w:jc w:val="both"/>
        <w:outlineLvl w:val="0"/>
        <w:rPr>
          <w:rFonts w:ascii="Times New Roman" w:eastAsia="Times New Roman Bold" w:hAnsi="Times New Roman" w:cs="Times New Roman Bold"/>
          <w:b/>
        </w:rPr>
      </w:pPr>
      <w:r w:rsidRPr="005B4497">
        <w:rPr>
          <w:rFonts w:ascii="Times New Roman" w:hAnsi="Times New Roman"/>
          <w:b/>
        </w:rPr>
        <w:t>Results and Discussion</w:t>
      </w:r>
    </w:p>
    <w:p w:rsidR="00D55550" w:rsidRDefault="00160357" w:rsidP="00F8567C">
      <w:pPr>
        <w:pStyle w:val="Body"/>
        <w:spacing w:line="360" w:lineRule="auto"/>
        <w:jc w:val="both"/>
        <w:outlineLvl w:val="0"/>
        <w:rPr>
          <w:rFonts w:ascii="Times New Roman" w:hAnsi="Times New Roman"/>
          <w:i/>
          <w:iCs/>
          <w:u w:val="single"/>
        </w:rPr>
      </w:pPr>
      <w:r w:rsidRPr="00AA3FAF">
        <w:rPr>
          <w:rFonts w:ascii="Times New Roman" w:hAnsi="Times New Roman"/>
          <w:i/>
          <w:iCs/>
          <w:u w:val="single"/>
          <w:lang w:val="nl-NL"/>
        </w:rPr>
        <w:t xml:space="preserve">Modeling </w:t>
      </w:r>
      <w:r w:rsidRPr="00AA3FAF">
        <w:rPr>
          <w:rFonts w:ascii="Times New Roman" w:hAnsi="Times New Roman"/>
          <w:i/>
          <w:iCs/>
          <w:u w:val="single"/>
        </w:rPr>
        <w:t>β</w:t>
      </w:r>
      <w:r w:rsidRPr="00AA3FAF">
        <w:rPr>
          <w:rFonts w:ascii="Times New Roman" w:hAnsi="Times New Roman"/>
          <w:i/>
          <w:iCs/>
          <w:u w:val="single"/>
          <w:lang w:val="es-ES_tradnl"/>
        </w:rPr>
        <w:t>-</w:t>
      </w:r>
      <w:proofErr w:type="spellStart"/>
      <w:r w:rsidRPr="00AA3FAF">
        <w:rPr>
          <w:rFonts w:ascii="Times New Roman" w:hAnsi="Times New Roman"/>
          <w:i/>
          <w:iCs/>
          <w:u w:val="single"/>
          <w:lang w:val="es-ES_tradnl"/>
        </w:rPr>
        <w:t>Barrel</w:t>
      </w:r>
      <w:proofErr w:type="spellEnd"/>
      <w:r w:rsidRPr="00AA3FAF">
        <w:rPr>
          <w:rFonts w:ascii="Times New Roman" w:hAnsi="Times New Roman"/>
          <w:i/>
          <w:iCs/>
          <w:u w:val="single"/>
          <w:lang w:val="es-ES_tradnl"/>
        </w:rPr>
        <w:t xml:space="preserve"> Nanopores</w:t>
      </w:r>
    </w:p>
    <w:p w:rsidR="00D55550" w:rsidRDefault="00911B8D" w:rsidP="00F8567C">
      <w:pPr>
        <w:pStyle w:val="Body"/>
        <w:spacing w:line="360" w:lineRule="auto"/>
        <w:jc w:val="both"/>
        <w:rPr>
          <w:rFonts w:ascii="Times New Roman" w:hAnsi="Times New Roman"/>
        </w:rPr>
      </w:pPr>
      <w:r>
        <w:rPr>
          <w:rFonts w:ascii="Times New Roman" w:hAnsi="Times New Roman"/>
        </w:rPr>
        <w:t xml:space="preserve">Based on detailed visual inspection </w:t>
      </w:r>
      <w:r w:rsidR="009B6C13">
        <w:rPr>
          <w:rFonts w:ascii="Times New Roman" w:hAnsi="Times New Roman"/>
        </w:rPr>
        <w:t xml:space="preserve">of </w:t>
      </w:r>
      <w:r w:rsidR="00160357" w:rsidRPr="00AA3FAF">
        <w:rPr>
          <w:rFonts w:ascii="Times New Roman" w:hAnsi="Times New Roman"/>
        </w:rPr>
        <w:t>the known structures of bacterial β-barrel membrane proteins, we set out to design biomimetic model nanopores with 12, 14 or 16 strands per β-</w:t>
      </w:r>
      <w:r w:rsidR="00160357" w:rsidRPr="00AA3FAF">
        <w:rPr>
          <w:rFonts w:ascii="Times New Roman" w:hAnsi="Times New Roman"/>
        </w:rPr>
        <w:lastRenderedPageBreak/>
        <w:t xml:space="preserve">barrel. Such pores are seen within naturally </w:t>
      </w:r>
      <w:r w:rsidR="00160357" w:rsidRPr="0087004B">
        <w:rPr>
          <w:rFonts w:ascii="Times New Roman" w:hAnsi="Times New Roman"/>
        </w:rPr>
        <w:t>occurring β-barrel protein</w:t>
      </w:r>
      <w:r w:rsidR="0087004B" w:rsidRPr="0087004B">
        <w:rPr>
          <w:rFonts w:ascii="Times New Roman" w:hAnsi="Times New Roman"/>
        </w:rPr>
        <w:t>s</w:t>
      </w:r>
      <w:r w:rsidR="00160357" w:rsidRPr="0087004B">
        <w:rPr>
          <w:rFonts w:ascii="Times New Roman" w:hAnsi="Times New Roman"/>
        </w:rPr>
        <w:t xml:space="preserve">, for example the </w:t>
      </w:r>
      <w:proofErr w:type="spellStart"/>
      <w:r w:rsidR="00160357" w:rsidRPr="0087004B">
        <w:rPr>
          <w:rFonts w:ascii="Times New Roman" w:hAnsi="Times New Roman"/>
        </w:rPr>
        <w:t>porin</w:t>
      </w:r>
      <w:proofErr w:type="spellEnd"/>
      <w:r w:rsidR="00160357" w:rsidRPr="0087004B">
        <w:rPr>
          <w:rFonts w:ascii="Times New Roman" w:hAnsi="Times New Roman"/>
        </w:rPr>
        <w:t xml:space="preserve"> </w:t>
      </w:r>
      <w:proofErr w:type="spellStart"/>
      <w:r w:rsidR="00160357" w:rsidRPr="0087004B">
        <w:rPr>
          <w:rFonts w:ascii="Times New Roman" w:hAnsi="Times New Roman"/>
        </w:rPr>
        <w:t>NanC</w:t>
      </w:r>
      <w:proofErr w:type="spellEnd"/>
      <w:r w:rsidR="00160357" w:rsidRPr="0087004B">
        <w:rPr>
          <w:rFonts w:ascii="Times New Roman" w:hAnsi="Times New Roman"/>
        </w:rPr>
        <w:t xml:space="preserve"> (</w:t>
      </w:r>
      <w:proofErr w:type="spellStart"/>
      <w:r w:rsidR="00160357" w:rsidRPr="0087004B">
        <w:rPr>
          <w:rFonts w:ascii="Times New Roman" w:hAnsi="Times New Roman"/>
        </w:rPr>
        <w:t>pdb</w:t>
      </w:r>
      <w:proofErr w:type="spellEnd"/>
      <w:r w:rsidR="00386121" w:rsidRPr="0087004B">
        <w:rPr>
          <w:rFonts w:ascii="Times New Roman" w:hAnsi="Times New Roman"/>
        </w:rPr>
        <w:t>:</w:t>
      </w:r>
      <w:r w:rsidR="00160357" w:rsidRPr="0087004B">
        <w:rPr>
          <w:rFonts w:ascii="Times New Roman" w:hAnsi="Times New Roman"/>
        </w:rPr>
        <w:t xml:space="preserve"> 2WJQ</w:t>
      </w:r>
      <w:r w:rsidR="00233629">
        <w:rPr>
          <w:rFonts w:ascii="Times New Roman" w:hAnsi="Times New Roman"/>
        </w:rPr>
        <w:t>)</w:t>
      </w:r>
      <w:r w:rsidR="00DC7B6B" w:rsidRPr="0087004B">
        <w:rPr>
          <w:rFonts w:ascii="Times New Roman" w:hAnsi="Times New Roman"/>
        </w:rPr>
        <w:fldChar w:fldCharType="begin"/>
      </w:r>
      <w:r w:rsidR="001B385A">
        <w:rPr>
          <w:rFonts w:ascii="Times New Roman" w:hAnsi="Times New Roman"/>
        </w:rPr>
        <w:instrText>ADDIN CSL_CITATION {"mendeley": {"previouslyFormattedCitation": "&lt;sup&gt;54&lt;/sup&gt;"}, "citationItems": [{"uris": ["http://www.mendeley.com/documents/?uuid=f0e235e5-2815-44dd-bd82-dbd3f3168253"], "id": "ITEM-1", "itemData": {"publisher": "Elsevier Ltd", "DOI": "10.1016/j.jmb.2009.09.054", "type": "article-journal", "author": [{"given": "Christophe", "dropping-particle": "", "suffix": "", "family": "Wirth", "parse-names": false, "non-dropping-particle": ""}, {"given": "Guy", "dropping-particle": "", "suffix": "", "family": "Condemine", "parse-names": false, "non-dropping-particle": ""}, {"given": "C\u00e9line", "dropping-particle": "", "suffix": "", "family": "Boiteux", "parse-names": false, "non-dropping-particle": ""}, {"given": "Simon", "dropping-particle": "", "suffix": "", "family": "Bern\u00e8che", "parse-names": false, "non-dropping-particle": ""}, {"given": "Tilman", "dropping-particle": "", "suffix": "", "family": "Schirmer", "parse-names": false, "non-dropping-particle": ""}, {"given": "Caroline M", "dropping-particle": "", "suffix": "", "family": "Peneff", "parse-names": false, "non-dropping-particle": ""}], "issued": {"date-parts": [["2009", "12", "11"]]}, "abstract": "Sialic acids are acidic sugars present mostly on vertebrate cell surfaces, which can be metabolized by bacteria and act as an inflammation signal. N-Acetylneuraminic acid, the most abundant sialic acid, can enter into Escherichia coli K12 through NanC, an N-acetylneuraminic acid-inducible outer-membrane channel. With its 215 residues, NanC belongs to the family of small monomeric KdgM-related porins. KdgM homologues are found in gammaproteobacteria, including major plant and human pathogens, and together they define a large family of putative acidic sugar/oligosaccharide transporters, which are as yet poorly characterized. Here, we present the first high-resolution structure of a KdgM family member. NanC folds into a 28-A-high, 12-stranded beta-barrel, resembling the beta-domain of autotransporter NalP and defining an open pore with an average radius of 3.3 A. The channel is lined by two strings of basic residues facing each other across the pore, a feature that appears largely conserved within the KdgM family and is likely to facilitate the diffusion of acidic oligosaccharides.", "ISSN": "1089-8638", "page": "718-731", "volume": "394", "container-title": "Journal of molecular biology", "title": "NanC Crystal Structure, a Model for Outer-Membrane Channels of the Acidic Sugar-Specific KdgM Porin Family.", "PMID": "19796645", "issue": "4", "id": "ITEM-1"}}], "properties": {"noteIndex": 0}, "schema": "https://github.com/citation-style-language/schema/raw/master/csl-citation.json"}</w:instrText>
      </w:r>
      <w:r w:rsidR="00DC7B6B" w:rsidRPr="0087004B">
        <w:rPr>
          <w:rFonts w:ascii="Times New Roman" w:hAnsi="Times New Roman"/>
        </w:rPr>
        <w:fldChar w:fldCharType="separate"/>
      </w:r>
      <w:r w:rsidR="001B385A" w:rsidRPr="001B385A">
        <w:rPr>
          <w:rFonts w:ascii="Times New Roman" w:hAnsi="Times New Roman"/>
          <w:noProof/>
          <w:vertAlign w:val="superscript"/>
        </w:rPr>
        <w:t>54</w:t>
      </w:r>
      <w:r w:rsidR="00DC7B6B" w:rsidRPr="0087004B">
        <w:rPr>
          <w:rFonts w:ascii="Times New Roman" w:hAnsi="Times New Roman"/>
        </w:rPr>
        <w:fldChar w:fldCharType="end"/>
      </w:r>
      <w:r w:rsidR="00160357" w:rsidRPr="0087004B">
        <w:rPr>
          <w:rFonts w:ascii="Times New Roman" w:hAnsi="Times New Roman"/>
        </w:rPr>
        <w:t xml:space="preserve"> which has 12 strands</w:t>
      </w:r>
      <w:r w:rsidR="00160357" w:rsidRPr="0087004B">
        <w:rPr>
          <w:rFonts w:ascii="Times New Roman" w:hAnsi="Times New Roman"/>
          <w:lang w:val="en-GB"/>
        </w:rPr>
        <w:t xml:space="preserve">, </w:t>
      </w:r>
      <w:r w:rsidR="00160357" w:rsidRPr="0087004B">
        <w:rPr>
          <w:rFonts w:ascii="Times New Roman" w:hAnsi="Times New Roman"/>
        </w:rPr>
        <w:t>and the toxins α</w:t>
      </w:r>
      <w:r w:rsidR="00160357" w:rsidRPr="0087004B">
        <w:rPr>
          <w:rFonts w:ascii="Times New Roman" w:hAnsi="Times New Roman"/>
          <w:lang w:val="fr-FR"/>
        </w:rPr>
        <w:t>-</w:t>
      </w:r>
      <w:proofErr w:type="spellStart"/>
      <w:r w:rsidR="0057577E" w:rsidRPr="0087004B">
        <w:rPr>
          <w:rFonts w:ascii="Times New Roman" w:hAnsi="Times New Roman"/>
          <w:lang w:val="fr-FR"/>
        </w:rPr>
        <w:t>hemolysin</w:t>
      </w:r>
      <w:proofErr w:type="spellEnd"/>
      <w:r w:rsidR="00160357" w:rsidRPr="0087004B">
        <w:rPr>
          <w:rFonts w:ascii="Times New Roman" w:hAnsi="Times New Roman"/>
          <w:lang w:val="fr-FR"/>
        </w:rPr>
        <w:t xml:space="preserve"> (pdb</w:t>
      </w:r>
      <w:r w:rsidR="00160357" w:rsidRPr="00AA3FAF">
        <w:rPr>
          <w:rFonts w:ascii="Times New Roman" w:hAnsi="Times New Roman"/>
          <w:lang w:val="fr-FR"/>
        </w:rPr>
        <w:t xml:space="preserve">: </w:t>
      </w:r>
      <w:r w:rsidR="001D49FA" w:rsidRPr="00AA3FAF">
        <w:rPr>
          <w:rFonts w:ascii="Times New Roman" w:hAnsi="Times New Roman"/>
          <w:lang w:val="fr-FR"/>
        </w:rPr>
        <w:t>7AHL</w:t>
      </w:r>
      <w:r w:rsidR="00233629">
        <w:rPr>
          <w:rFonts w:ascii="Times New Roman" w:hAnsi="Times New Roman"/>
          <w:lang w:val="fr-FR"/>
        </w:rPr>
        <w:t>),</w:t>
      </w:r>
      <w:r w:rsidR="00DC7B6B">
        <w:rPr>
          <w:rFonts w:ascii="Times New Roman" w:hAnsi="Times New Roman"/>
          <w:lang w:val="fr-FR"/>
        </w:rPr>
        <w:fldChar w:fldCharType="begin"/>
      </w:r>
      <w:r w:rsidR="001B385A">
        <w:rPr>
          <w:rFonts w:ascii="Times New Roman" w:hAnsi="Times New Roman"/>
          <w:lang w:val="fr-FR"/>
        </w:rPr>
        <w:instrText>ADDIN CSL_CITATION {"mendeley": {"previouslyFormattedCitation": "&lt;sup&gt;55&lt;/sup&gt;"}, "citationItems": [{"uris": ["http://www.mendeley.com/documents/?uuid=68869d0b-5bf4-4b15-b502-5cec1890d76d"], "id": "ITEM-1", "itemData": {"type": "article-journal", "author": [{"given": "L", "dropping-particle": "", "suffix": "", "family": "Song", "parse-names": false, "non-dropping-particle": ""}, {"given": "M R", "dropping-particle": "", "suffix": "", "family": "Hobaugh", "parse-names": false, "non-dropping-particle": ""}, {"given": "C", "dropping-particle": "", "suffix": "", "family": "Shustak", "parse-names": false, "non-dropping-particle": ""}, {"given": "S", "dropping-particle": "", "suffix": "", "family": "Cheley", "parse-names": false, "non-dropping-particle": ""}, {"given": "H", "dropping-particle": "", "suffix": "", "family": "Bayley", "parse-names": false, "non-dropping-particle": ""}, {"given": "J E", "dropping-particle": "", "suffix": "", "family": "Gouaux", "parse-names": false, "non-dropping-particle": ""}], "issued": {"date-parts": [["1996", "12", "13"]]}, "abstract": "The structure of the Staphylococcus aureus alpha-hemolysin pore has been determined to 1.9 A resolution. Contained within the mushroom-shaped homo-oligomeric heptamer is a solvent-filled channel, 100 A in length, that runs along the sevenfold axis and ranges from 14 A to 46 A in diameter. The lytic, transmembrane domain comprises the lower half of a 14-strand antiparallel beta barrel, to which each protomer contributes two beta strands, each 65 A long. The interior of the beta barrel is primarily hydrophilic, and the exterior has a hydrophobic belt 28 A wide. The structure proves the heptameric subunit stoichiometry of the alpha-hemolysin oligomer, shows that a glycine-rich and solvent-exposed region of a water-soluble protein can self-assemble to form a transmembrane pore of defined structure, and provides insight into the principles of membrane interaction and transport activity of beta barrel pore-forming toxins.", "ISSN": "0036-8075", "page": "1859-66", "volume": "274", "container-title": "Science (New York, N.Y.)", "title": "Structure of &lt;i&gt;Staphylococcal&lt;/i&gt; Alpha-Hemolysin, A Heptameric Transmembrane Pore.", "PMID": "8943190", "issue": "5294", "id": "ITEM-1"}}], "properties": {"noteIndex": 0}, "schema": "https://github.com/citation-style-language/schema/raw/master/csl-citation.json"}</w:instrText>
      </w:r>
      <w:r w:rsidR="00DC7B6B">
        <w:rPr>
          <w:rFonts w:ascii="Times New Roman" w:hAnsi="Times New Roman"/>
          <w:lang w:val="fr-FR"/>
        </w:rPr>
        <w:fldChar w:fldCharType="separate"/>
      </w:r>
      <w:r w:rsidR="001B385A" w:rsidRPr="001B385A">
        <w:rPr>
          <w:rFonts w:ascii="Times New Roman" w:hAnsi="Times New Roman"/>
          <w:noProof/>
          <w:vertAlign w:val="superscript"/>
          <w:lang w:val="fr-FR"/>
        </w:rPr>
        <w:t>55</w:t>
      </w:r>
      <w:r w:rsidR="00DC7B6B">
        <w:rPr>
          <w:rFonts w:ascii="Times New Roman" w:hAnsi="Times New Roman"/>
          <w:lang w:val="fr-FR"/>
        </w:rPr>
        <w:fldChar w:fldCharType="end"/>
      </w:r>
      <w:r w:rsidR="00160357" w:rsidRPr="00AA3FAF">
        <w:rPr>
          <w:rFonts w:ascii="Times New Roman" w:hAnsi="Times New Roman"/>
          <w:lang w:val="en-GB"/>
        </w:rPr>
        <w:t xml:space="preserve"> </w:t>
      </w:r>
      <w:r w:rsidR="00160357" w:rsidRPr="00AA3FAF">
        <w:rPr>
          <w:rFonts w:ascii="Times New Roman" w:hAnsi="Times New Roman"/>
        </w:rPr>
        <w:t>and γ-</w:t>
      </w:r>
      <w:proofErr w:type="spellStart"/>
      <w:r w:rsidR="00160357" w:rsidRPr="00AA3FAF">
        <w:rPr>
          <w:rFonts w:ascii="Times New Roman" w:hAnsi="Times New Roman"/>
        </w:rPr>
        <w:t>hemolysin</w:t>
      </w:r>
      <w:proofErr w:type="spellEnd"/>
      <w:r w:rsidR="00160357" w:rsidRPr="00AA3FAF">
        <w:rPr>
          <w:rFonts w:ascii="Times New Roman" w:hAnsi="Times New Roman"/>
        </w:rPr>
        <w:t xml:space="preserve"> (</w:t>
      </w:r>
      <w:proofErr w:type="spellStart"/>
      <w:r w:rsidR="00160357" w:rsidRPr="00AA3FAF">
        <w:rPr>
          <w:rFonts w:ascii="Times New Roman" w:hAnsi="Times New Roman"/>
        </w:rPr>
        <w:t>pdb</w:t>
      </w:r>
      <w:proofErr w:type="spellEnd"/>
      <w:r w:rsidR="00160357" w:rsidRPr="00AA3FAF">
        <w:rPr>
          <w:rFonts w:ascii="Times New Roman" w:hAnsi="Times New Roman"/>
        </w:rPr>
        <w:t>: 3B07</w:t>
      </w:r>
      <w:r w:rsidR="00233629">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"&lt;sup&gt;56&lt;/sup&gt;"}, "citationItems": [{"uris": ["http://www.mendeley.com/documents/?uuid=5e13616c-7b08-42e8-986a-1ceec38167a7"], "id": "ITEM-1", "itemData": {"DOI": "10.1073/pnas.1110402108", "type": "article-journal", "author": [{"given": "Keitaro", "dropping-particle": "", "suffix": "", "family": "Yamashita", "parse-names": false, "non-dropping-particle": ""}, {"given": "Yuka", "dropping-particle": "", "suffix": "", "family": "Kawai", "parse-names": false, "non-dropping-particle": ""}, {"given": "Yoshikazu", "dropping-particle": "", "suffix": "", "family": "Tanaka", "parse-names": false, "non-dropping-particle": ""}, {"given": "Nagisa", "dropping-particle": "", "suffix": "", "family": "Hirano", "parse-names": false, "non-dropping-particle": ""}, {"given": "Jun", "dropping-particle": "", "suffix": "", "family": "Kaneko", "parse-names": false, "non-dropping-particle": ""}, {"given": "Noriko", "dropping-particle": "", "suffix": "", "family": "Tomita", "parse-names": false, "non-dropping-particle": ""}, {"given": "Makoto", "dropping-particle": "", "suffix": "", "family": "Ohta", "parse-names": false, "non-dropping-particle": ""}, {"given": "Yoshiyuki", "dropping-particle": "", "suffix": "", "family": "Kamio", "parse-names": false, "non-dropping-particle": ""}, {"given": "Min", "dropping-particle": "", "suffix": "", "family": "Yao", "parse-names": false, "non-dropping-particle": ""}, {"given": "Isao", "dropping-particle": "", "suffix": "", "family": "Tanaka", "parse-names": false, "non-dropping-particle": ""}], "issued": {"date-parts": [["2011", "10", "18"]]}, "abstract": "Staphylococcal \u03b3-hemolysin is a bicomponent pore-forming toxin composed of LukF and Hlg2. These proteins are expressed as water-soluble monomers and then assemble into the oligomeric pore form on the target cell. Here, we report the crystal structure of the octameric pore form of \u03b3-hemolysin at 2.5 \u00c5 resolution, which is the first high-resolution structure of a \u03b2-barrel transmembrane protein composed of two proteins reported to date. The octameric assembly consists of four molecules of LukF and Hlg2 located alternately in a circular pattern, which explains the biochemical data accumulated over the past two decades. The structure, in combination with the monomeric forms, demonstrates the elaborate molecular machinery involved in pore formation by two different molecules, in which interprotomer electrostatic interactions using loops connecting \u03b22 and \u03b23 (loop A: Asp43-Lys48 of LukF and Lys37-Lys43 of Hlg2) play pivotal roles as the structural determinants for assembly through unwinding of the N-terminal \u03b2-strands (amino-latch) of the adjacent protomer, releasing the transmembrane stem domain folded into a \u03b2-sheet in the monomer (prestem), and interaction with the adjacent protomer.", "ISSN": "1091-6490", "page": "17314-17319", "volume": "108", "container-title": "Proc. Natl. Acad. Sci. U.S.A.", "title": "Crystal Structure of the Octameric Pore of &lt;i&gt;Staphylococcal&lt;/i&gt; Gamma-Hemolysin Reveals the Beta-barrel Pore Formation Mechanism by Two Components.", "PMID": "21969538", "issue": "42",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56</w:t>
      </w:r>
      <w:r w:rsidR="00DC7B6B" w:rsidRPr="00AA3FAF">
        <w:rPr>
          <w:rFonts w:ascii="Times New Roman" w:hAnsi="Times New Roman"/>
        </w:rPr>
        <w:fldChar w:fldCharType="end"/>
      </w:r>
      <w:r w:rsidR="00160357" w:rsidRPr="00AA3FAF">
        <w:rPr>
          <w:rFonts w:ascii="Times New Roman" w:hAnsi="Times New Roman"/>
        </w:rPr>
        <w:t xml:space="preserve"> which contain 14 and 16 β-strands respectively. </w:t>
      </w:r>
    </w:p>
    <w:p w:rsidR="00D55550" w:rsidRDefault="00160357" w:rsidP="00F8567C">
      <w:pPr>
        <w:pStyle w:val="Body"/>
        <w:spacing w:line="360" w:lineRule="auto"/>
        <w:jc w:val="both"/>
        <w:rPr>
          <w:rFonts w:ascii="Times New Roman" w:hAnsi="Times New Roman"/>
        </w:rPr>
      </w:pPr>
      <w:r w:rsidRPr="00AA3FAF">
        <w:rPr>
          <w:rFonts w:ascii="Times New Roman" w:hAnsi="Times New Roman"/>
        </w:rPr>
        <w:t xml:space="preserve">To generate and </w:t>
      </w:r>
      <w:r w:rsidRPr="00AA3FAF">
        <w:rPr>
          <w:rFonts w:ascii="Times New Roman" w:hAnsi="Times New Roman"/>
          <w:lang w:val="en-GB"/>
        </w:rPr>
        <w:t xml:space="preserve">evaluate </w:t>
      </w:r>
      <w:r w:rsidRPr="00AA3FAF">
        <w:rPr>
          <w:rFonts w:ascii="Times New Roman" w:hAnsi="Times New Roman"/>
        </w:rPr>
        <w:t>these models we used the workflow illustrated in Fig. 1. The initial Cα template was generated based on the idealized geometry of a transmembrane β-barrel</w:t>
      </w:r>
      <w:r w:rsidR="00233629">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"&lt;sup&gt;57&lt;/sup&gt;"}, "citationItems": [{"uris": ["http://www.mendeley.com/documents/?uuid=c92ab213-97ed-4e16-a942-235b8c9fcb65"], "id": "ITEM-1", "itemData": {"title": "Transbilayer Pores Formed by beta-Barrels: Molecular Modeling of Pore Structures and Properties Models Investigated", "issued": {"date-parts": [["1995"]]}, "author": [{"given": "MS S", "dropping-particle": "", "suffix": "", "family": "Sansom", "parse-names": false, "non-dropping-particle": ""}, {"given": "ID D", "dropping-particle": "", "suffix": "", "family": "Kerr", "parse-names": false, "non-dropping-particle": ""}], "page": "1334-1343", "volume": "69", "container-title": "Biophysical journal", "type": "article-journal",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57</w:t>
      </w:r>
      <w:r w:rsidR="00DC7B6B" w:rsidRPr="00AA3FAF">
        <w:rPr>
          <w:rFonts w:ascii="Times New Roman" w:hAnsi="Times New Roman"/>
        </w:rPr>
        <w:fldChar w:fldCharType="end"/>
      </w:r>
      <w:r w:rsidRPr="00AA3FAF">
        <w:rPr>
          <w:rFonts w:ascii="Times New Roman" w:hAnsi="Times New Roman"/>
        </w:rPr>
        <w:t xml:space="preserve"> The strand lengths</w:t>
      </w:r>
      <w:r w:rsidR="009B6C13">
        <w:rPr>
          <w:rFonts w:ascii="Times New Roman" w:hAnsi="Times New Roman"/>
        </w:rPr>
        <w:t xml:space="preserve"> (of 20 residues) </w:t>
      </w:r>
      <w:r w:rsidRPr="00AA3FAF">
        <w:rPr>
          <w:rFonts w:ascii="Times New Roman" w:hAnsi="Times New Roman"/>
        </w:rPr>
        <w:t>were set to generate nanopores of length 40-42 Å, sufficient to span a lipid bilayer. These templates were converted to protein models using MODELLER</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"&lt;sup&gt;58&lt;/sup&gt;"}, "citationItems": [{"uris": ["http://www.mendeley.com/documents/?uuid=6f3fb80e-6623-4638-bf39-f0d915b379f0"], "id": "ITEM-1", "itemData": {"title": "Comparative Protein Modelling by Satisfaction of Spatial Restraints", "issued": {"date-parts": [["1993"]]}, "author": [{"given": "A", "dropping-particle": "", "suffix": "", "family": "\u0160ali", "parse-names": false, "non-dropping-particle": ""}, {"given": "TL", "dropping-particle": "", "suffix": "", "family": "Blundell", "parse-names": false, "non-dropping-particle": ""}], "page": "779-815", "volume": "234", "container-title": "Journal of molecular biology", "type": "article-journal",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58</w:t>
      </w:r>
      <w:r w:rsidR="00DC7B6B" w:rsidRPr="00AA3FAF">
        <w:rPr>
          <w:rFonts w:ascii="Times New Roman" w:hAnsi="Times New Roman"/>
        </w:rPr>
        <w:fldChar w:fldCharType="end"/>
      </w:r>
      <w:r w:rsidRPr="00AA3FAF">
        <w:rPr>
          <w:rFonts w:ascii="Times New Roman" w:hAnsi="Times New Roman"/>
        </w:rPr>
        <w:t xml:space="preserve"> and then embedded in a simple phospholipid bilayer for evaluation in terms of stability and permeation properties by atomistic MD simulations. </w:t>
      </w:r>
    </w:p>
    <w:p w:rsidR="00D55550" w:rsidRDefault="00160357" w:rsidP="00F8567C">
      <w:pPr>
        <w:pStyle w:val="Body"/>
        <w:spacing w:line="360" w:lineRule="auto"/>
        <w:jc w:val="both"/>
        <w:rPr>
          <w:rFonts w:ascii="Times New Roman" w:hAnsi="Times New Roman"/>
        </w:rPr>
      </w:pPr>
      <w:r w:rsidRPr="00AA3FAF">
        <w:rPr>
          <w:rFonts w:ascii="Times New Roman" w:hAnsi="Times New Roman"/>
        </w:rPr>
        <w:t xml:space="preserve">To generate minimalist biomimetic β-barrel nanopores which would sit stably within a lipid bilayer, the outer surface of the barrel was </w:t>
      </w:r>
      <w:r w:rsidRPr="0087004B">
        <w:rPr>
          <w:rFonts w:ascii="Times New Roman" w:hAnsi="Times New Roman"/>
          <w:lang w:val="en-GB"/>
        </w:rPr>
        <w:t xml:space="preserve">covered with </w:t>
      </w:r>
      <w:proofErr w:type="spellStart"/>
      <w:r w:rsidRPr="0087004B">
        <w:rPr>
          <w:rFonts w:ascii="Times New Roman" w:hAnsi="Times New Roman"/>
          <w:lang w:val="fr-FR"/>
        </w:rPr>
        <w:t>hydrophobic</w:t>
      </w:r>
      <w:proofErr w:type="spellEnd"/>
      <w:r w:rsidRPr="0087004B">
        <w:rPr>
          <w:rFonts w:ascii="Times New Roman" w:hAnsi="Times New Roman"/>
          <w:lang w:val="fr-FR"/>
        </w:rPr>
        <w:t xml:space="preserve"> leucine sidechains. The </w:t>
      </w:r>
      <w:r w:rsidRPr="0087004B">
        <w:rPr>
          <w:rFonts w:ascii="Times New Roman" w:hAnsi="Times New Roman"/>
        </w:rPr>
        <w:t xml:space="preserve">β-strands were connected by short </w:t>
      </w:r>
      <w:r w:rsidR="00A86ACF" w:rsidRPr="0087004B">
        <w:rPr>
          <w:rFonts w:ascii="Times New Roman" w:hAnsi="Times New Roman"/>
        </w:rPr>
        <w:t xml:space="preserve">flexible </w:t>
      </w:r>
      <w:r w:rsidRPr="0087004B">
        <w:rPr>
          <w:rFonts w:ascii="Times New Roman" w:hAnsi="Times New Roman"/>
        </w:rPr>
        <w:t xml:space="preserve">loops </w:t>
      </w:r>
      <w:r w:rsidR="009B6C13">
        <w:rPr>
          <w:rFonts w:ascii="Times New Roman" w:hAnsi="Times New Roman"/>
        </w:rPr>
        <w:t>compromising</w:t>
      </w:r>
      <w:r w:rsidR="00A86ACF" w:rsidRPr="0087004B">
        <w:rPr>
          <w:rFonts w:ascii="Times New Roman" w:hAnsi="Times New Roman"/>
        </w:rPr>
        <w:t xml:space="preserve"> of </w:t>
      </w:r>
      <w:r w:rsidRPr="0087004B">
        <w:rPr>
          <w:rFonts w:ascii="Times New Roman" w:hAnsi="Times New Roman"/>
        </w:rPr>
        <w:t>glycine</w:t>
      </w:r>
      <w:r w:rsidR="009B6C13">
        <w:rPr>
          <w:rFonts w:ascii="Times New Roman" w:hAnsi="Times New Roman"/>
        </w:rPr>
        <w:t xml:space="preserve"> residues (</w:t>
      </w:r>
      <w:r w:rsidR="00744656" w:rsidRPr="00744656">
        <w:rPr>
          <w:rFonts w:ascii="Times New Roman" w:hAnsi="Times New Roman"/>
          <w:i/>
        </w:rPr>
        <w:t>ca.</w:t>
      </w:r>
      <w:r w:rsidR="00744656">
        <w:rPr>
          <w:rFonts w:ascii="Times New Roman" w:hAnsi="Times New Roman"/>
        </w:rPr>
        <w:t xml:space="preserve"> </w:t>
      </w:r>
      <w:r w:rsidR="009B6C13">
        <w:rPr>
          <w:rFonts w:ascii="Times New Roman" w:hAnsi="Times New Roman"/>
        </w:rPr>
        <w:t>2 to 3 residues).</w:t>
      </w:r>
      <w:r w:rsidRPr="00AA3FAF">
        <w:rPr>
          <w:rFonts w:ascii="Times New Roman" w:hAnsi="Times New Roman"/>
        </w:rPr>
        <w:t xml:space="preserve"> A band of tryptophan residues was included </w:t>
      </w:r>
      <w:r w:rsidRPr="00AA3FAF">
        <w:rPr>
          <w:rFonts w:ascii="Times New Roman" w:hAnsi="Times New Roman"/>
          <w:lang w:val="en-GB"/>
        </w:rPr>
        <w:t xml:space="preserve">on the outer surface </w:t>
      </w:r>
      <w:r w:rsidRPr="00AA3FAF">
        <w:rPr>
          <w:rFonts w:ascii="Times New Roman" w:hAnsi="Times New Roman"/>
        </w:rPr>
        <w:t>at each end of the barrel, as the amphipathic aromatic tryptophan sidechains are known to ‘lock’ membrane proteins into place in a lipid bilayer by forming hydrogen bonds to lipid headgroups</w:t>
      </w:r>
      <w:r w:rsidR="00233629">
        <w:rPr>
          <w:rFonts w:ascii="Times New Roman" w:hAnsi="Times New Roman"/>
        </w:rPr>
        <w:t>.</w:t>
      </w:r>
      <w:r w:rsidR="00DC7B6B">
        <w:rPr>
          <w:rFonts w:ascii="Times New Roman" w:hAnsi="Times New Roman"/>
        </w:rPr>
        <w:fldChar w:fldCharType="begin"/>
      </w:r>
      <w:r w:rsidR="001B385A">
        <w:rPr>
          <w:rFonts w:ascii="Times New Roman" w:hAnsi="Times New Roman"/>
        </w:rPr>
        <w:instrText>ADDIN CSL_CITATION {"mendeley": {"previouslyFormattedCitation": "&lt;sup&gt;59,60&lt;/sup&gt;"}, "citationItems": [{"uris": ["http://www.mendeley.com/documents/?uuid=e09beb93-c4b7-4e2f-b4c7-0b21e73607af"], "id": "ITEM-1", "itemData": {"type": "article-journal", "author": [{"given": "J A", "dropping-particle": "", "suffix": "", "family": "Killian", "parse-names": false, "non-dropping-particle": ""}], "issued": {"date-parts": [["1998", "11", "10"]]}, "abstract": "This review addresses the possible consequences of a mismatch in length between the hydrophobic part of membrane-spanning proteins and the hydrophobic bilayer thickness for membrane structure and function. Overviews are given first of the results of studies in defined model systems. These studies address effects of mismatch on protein activity, stability, orientation, aggregational state, localization, and conformation. With respect to the lipids, effects of mismatch are discussed on lipid chain order, phase transition temperature, lipid phase behavior, and microdomain formation. From these studies, it is concluded that hydrophobic mismatch can strongly affect protein and lipid organization, but that the precise consequences depend on the individual properties of the proteins and lipids. Examples of these properties include the propensity of lipids to form non-lamellar structures, the amino acid composition of the hydrophobic transmembrane segments of the proteins, the nature of the membrane anchoring residues, and the number of transmembrane helices. Finally, the effects of mismatch in biological membranes are discussed and its possible consequences for functional membrane processes, such as protein sorting, protein insertion, and regulation of bilayer thickness.", "ISSN": "0006-3002", "page": "401-415", "volume": "1376", "container-title": "Biochimica et biophysica acta", "title": "Hydrophobic Mismatch Between Proteins and Lipids in Membranes.", "PMID": "9805000", "issue": "3", "id": "ITEM-1"}}, {"uris": ["http://www.mendeley.com/documents/?uuid=1f6fcd8f-cb34-4ffc-ada9-012e284394b7"], "id": "ITEM-2", "itemData": {"volume": "21", "publisher": "Elsevier Ltd", "DOI": "10.1016/j.str.2013.03.005", "type": "article-journal", "author": [{"given": "Phillip J", "dropping-particle": "", "suffix": "", "family": "Stansfeld", "parse-names": false, "non-dropping-particle": ""}, {"given": "Elizabeth E", "dropping-particle": "", "suffix": "", "family": "Jefferys", "parse-names": false, "non-dropping-particle": ""}, {"given": "Mark S P", "dropping-particle": "", "suffix": "", "family": "Sansom", "parse-names": false, "non-dropping-particle": ""}], "issued": {"date-parts": [["2013", "5", "7"]]}, "abstract": "Interactions of membrane proteins with lipid molecules are central to their stability and function. We have used multiscale molecular dynamics simulations to determine the extent to which interactions with lipids are conserved across the aquaporin (Aqp) family of membrane proteins. Simulation-based assessment of the lipid interactions made by Aqps when embedded within a simple phospholipid bilayer agrees well with the protein-lipid contacts determined by electron diffraction from 2D crystals. Extending this simulation-based analysis to all Aqps of known structure reveals a degree of conservation of such interactions across the Aqp structural proteome. Despite similarities in the binding orientations and interactions of the lipids, there do not appear to be distinct, high-specificity lipid binding sites on the surface of Aqps. Rather Aqps exhibit a more broadly conserved protein/lipid interface, suggestive of interchange between annular and bulk lipids, instead of a fixed annular \"shell\" of lipids.", "ISSN": "1878-4186", "page": "810-9", "note": "\n        From Duplicate 1 ( \n        \n          Multiscale simulations reveal conserved patterns of lipid interactions with aquaporins.\n        \n         - Stansfeld, Phillip J; Jefferys, Elizabeth E; Sansom, Mark S P )\n\n        \n        \n\n        \n\n        \n\n      ", "container-title": "Structure (London, England : 1993)", "title": "Multiscale simulations reveal conserved patterns of lipid interactions with aquaporins.", "PMID": "23602661", "issue": "5", "id": "ITEM-2"}}],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59,60</w:t>
      </w:r>
      <w:r w:rsidR="00DC7B6B">
        <w:rPr>
          <w:rFonts w:ascii="Times New Roman" w:hAnsi="Times New Roman"/>
        </w:rPr>
        <w:fldChar w:fldCharType="end"/>
      </w:r>
      <w:r w:rsidRPr="00AA3FAF">
        <w:rPr>
          <w:rFonts w:ascii="Times New Roman" w:hAnsi="Times New Roman"/>
        </w:rPr>
        <w:t xml:space="preserve"> Together these features wer</w:t>
      </w:r>
      <w:r w:rsidR="007A699A" w:rsidRPr="00AA3FAF">
        <w:rPr>
          <w:rFonts w:ascii="Times New Roman" w:hAnsi="Times New Roman"/>
        </w:rPr>
        <w:t xml:space="preserve">e designed to form a stable </w:t>
      </w:r>
      <w:proofErr w:type="spellStart"/>
      <w:r w:rsidR="007A699A" w:rsidRPr="00AA3FAF">
        <w:rPr>
          <w:rFonts w:ascii="Times New Roman" w:hAnsi="Times New Roman"/>
        </w:rPr>
        <w:t>trans</w:t>
      </w:r>
      <w:r w:rsidRPr="00AA3FAF">
        <w:rPr>
          <w:rFonts w:ascii="Times New Roman" w:hAnsi="Times New Roman"/>
        </w:rPr>
        <w:t>bilayer</w:t>
      </w:r>
      <w:proofErr w:type="spellEnd"/>
      <w:r w:rsidRPr="00AA3FAF">
        <w:rPr>
          <w:rFonts w:ascii="Times New Roman" w:hAnsi="Times New Roman"/>
        </w:rPr>
        <w:t xml:space="preserve"> nanopore, </w:t>
      </w:r>
      <w:r w:rsidRPr="00AA3FAF">
        <w:rPr>
          <w:rFonts w:ascii="Times New Roman" w:hAnsi="Times New Roman"/>
          <w:lang w:val="en-GB"/>
        </w:rPr>
        <w:t xml:space="preserve">allowing </w:t>
      </w:r>
      <w:r w:rsidRPr="00AA3FAF">
        <w:rPr>
          <w:rFonts w:ascii="Times New Roman" w:hAnsi="Times New Roman"/>
        </w:rPr>
        <w:t xml:space="preserve">the nature of the inwards facing pore-lining sidechains to be </w:t>
      </w:r>
      <w:r w:rsidRPr="00AA3FAF">
        <w:rPr>
          <w:rFonts w:ascii="Times New Roman" w:hAnsi="Times New Roman"/>
          <w:lang w:val="en-GB"/>
        </w:rPr>
        <w:t xml:space="preserve">designed </w:t>
      </w:r>
      <w:r w:rsidRPr="00AA3FAF">
        <w:rPr>
          <w:rFonts w:ascii="Times New Roman" w:hAnsi="Times New Roman"/>
        </w:rPr>
        <w:t>in order to control water and ion perm</w:t>
      </w:r>
      <w:proofErr w:type="spellStart"/>
      <w:r w:rsidR="00482F09" w:rsidRPr="00AA3FAF">
        <w:rPr>
          <w:rFonts w:ascii="Times New Roman" w:hAnsi="Times New Roman"/>
          <w:lang w:val="en-GB"/>
        </w:rPr>
        <w:t>eation</w:t>
      </w:r>
      <w:proofErr w:type="spellEnd"/>
      <w:r w:rsidRPr="00AA3FAF">
        <w:rPr>
          <w:rFonts w:ascii="Times New Roman" w:hAnsi="Times New Roman"/>
        </w:rPr>
        <w:t xml:space="preserve">. (The design of the specific nanopore sequence to generate such templates is described in more detail in the Methods and </w:t>
      </w:r>
      <w:r w:rsidR="00DC7B6B" w:rsidRPr="00DC7B6B">
        <w:rPr>
          <w:rFonts w:ascii="Times New Roman" w:hAnsi="Times New Roman"/>
          <w:highlight w:val="magenta"/>
          <w:rPrChange w:id="6" w:author="Jemma Trick" w:date="2014-09-26T16:22:00Z">
            <w:rPr>
              <w:rFonts w:ascii="Times New Roman" w:eastAsia="Arial Unicode MS" w:hAnsi="Times New Roman" w:cs="Times New Roman"/>
              <w:color w:val="auto"/>
              <w:lang w:eastAsia="en-US"/>
            </w:rPr>
          </w:rPrChange>
        </w:rPr>
        <w:t xml:space="preserve">SI Fig. </w:t>
      </w:r>
      <w:del w:id="7" w:author="Jemma Trick" w:date="2014-09-26T16:22:00Z">
        <w:r w:rsidR="00DC7B6B" w:rsidRPr="00DC7B6B">
          <w:rPr>
            <w:rFonts w:ascii="Times New Roman" w:hAnsi="Times New Roman"/>
            <w:highlight w:val="magenta"/>
            <w:rPrChange w:id="8" w:author="Jemma Trick" w:date="2014-09-26T16:22:00Z">
              <w:rPr>
                <w:rFonts w:ascii="Times New Roman" w:eastAsia="Arial Unicode MS" w:hAnsi="Times New Roman" w:cs="Times New Roman"/>
                <w:color w:val="auto"/>
                <w:lang w:eastAsia="en-US"/>
              </w:rPr>
            </w:rPrChange>
          </w:rPr>
          <w:delText>S7</w:delText>
        </w:r>
      </w:del>
      <w:ins w:id="9" w:author="Jemma Trick" w:date="2014-09-26T16:22:00Z">
        <w:r w:rsidR="00DC7B6B" w:rsidRPr="00DC7B6B">
          <w:rPr>
            <w:rFonts w:ascii="Times New Roman" w:hAnsi="Times New Roman"/>
            <w:highlight w:val="magenta"/>
            <w:rPrChange w:id="10" w:author="Jemma Trick" w:date="2014-09-26T16:22:00Z">
              <w:rPr>
                <w:rFonts w:ascii="Times New Roman" w:eastAsia="Arial Unicode MS" w:hAnsi="Times New Roman" w:cs="Times New Roman"/>
                <w:color w:val="auto"/>
                <w:lang w:eastAsia="en-US"/>
              </w:rPr>
            </w:rPrChange>
          </w:rPr>
          <w:t>S1</w:t>
        </w:r>
      </w:ins>
      <w:r w:rsidR="00DC7B6B" w:rsidRPr="00DC7B6B">
        <w:rPr>
          <w:rFonts w:ascii="Times New Roman" w:hAnsi="Times New Roman"/>
          <w:highlight w:val="magenta"/>
          <w:rPrChange w:id="11" w:author="Jemma Trick" w:date="2014-09-26T16:22:00Z">
            <w:rPr>
              <w:rFonts w:ascii="Times New Roman" w:eastAsia="Arial Unicode MS" w:hAnsi="Times New Roman" w:cs="Times New Roman"/>
              <w:color w:val="auto"/>
              <w:lang w:eastAsia="en-US"/>
            </w:rPr>
          </w:rPrChange>
        </w:rPr>
        <w:t>).</w:t>
      </w:r>
    </w:p>
    <w:p w:rsidR="00D55550" w:rsidRDefault="00160357" w:rsidP="00F8567C">
      <w:pPr>
        <w:pStyle w:val="Body"/>
        <w:spacing w:line="360" w:lineRule="auto"/>
        <w:jc w:val="both"/>
        <w:rPr>
          <w:rFonts w:ascii="Times New Roman" w:hAnsi="Times New Roman"/>
        </w:rPr>
      </w:pPr>
      <w:r w:rsidRPr="00AA3FAF">
        <w:rPr>
          <w:rFonts w:ascii="Times New Roman" w:hAnsi="Times New Roman"/>
          <w:lang w:val="nl-NL"/>
        </w:rPr>
        <w:t>In order to</w:t>
      </w:r>
      <w:r w:rsidRPr="00AA3FAF">
        <w:rPr>
          <w:rFonts w:ascii="Times New Roman" w:hAnsi="Times New Roman"/>
          <w:lang w:val="en-GB"/>
        </w:rPr>
        <w:t xml:space="preserve"> evaluate</w:t>
      </w:r>
      <w:r w:rsidRPr="00AA3FAF">
        <w:rPr>
          <w:rFonts w:ascii="Times New Roman" w:hAnsi="Times New Roman"/>
        </w:rPr>
        <w:t xml:space="preserve"> these models, atomistic MD simulations</w:t>
      </w:r>
      <w:r w:rsidR="00386121" w:rsidRPr="00AA3FAF">
        <w:rPr>
          <w:rFonts w:ascii="Times New Roman" w:hAnsi="Times New Roman"/>
        </w:rPr>
        <w:t xml:space="preserve"> (of duration from 40 to 100 ns – see Table 1) </w:t>
      </w:r>
      <w:r w:rsidRPr="00AA3FAF">
        <w:rPr>
          <w:rFonts w:ascii="Times New Roman" w:hAnsi="Times New Roman"/>
        </w:rPr>
        <w:t xml:space="preserve">were performed of the nanopore embedded in a DPPC bilayer with a 1M </w:t>
      </w:r>
      <w:proofErr w:type="spellStart"/>
      <w:r w:rsidRPr="00AA3FAF">
        <w:rPr>
          <w:rFonts w:ascii="Times New Roman" w:hAnsi="Times New Roman"/>
        </w:rPr>
        <w:t>NaCl</w:t>
      </w:r>
      <w:proofErr w:type="spellEnd"/>
      <w:r w:rsidRPr="00AA3FAF">
        <w:rPr>
          <w:rFonts w:ascii="Times New Roman" w:hAnsi="Times New Roman"/>
        </w:rPr>
        <w:t xml:space="preserve"> solution on either side of the bilayer. Models were assessed in terms of conformational stability of the protein, dimensions of the </w:t>
      </w:r>
      <w:proofErr w:type="spellStart"/>
      <w:r w:rsidRPr="00AA3FAF">
        <w:rPr>
          <w:rFonts w:ascii="Times New Roman" w:hAnsi="Times New Roman"/>
        </w:rPr>
        <w:t>transbilayer</w:t>
      </w:r>
      <w:proofErr w:type="spellEnd"/>
      <w:r w:rsidRPr="00AA3FAF">
        <w:rPr>
          <w:rFonts w:ascii="Times New Roman" w:hAnsi="Times New Roman"/>
        </w:rPr>
        <w:t xml:space="preserve"> pore, and the flow of water and ions through the pore.</w:t>
      </w:r>
    </w:p>
    <w:p w:rsidR="00D55550" w:rsidRDefault="00160357" w:rsidP="00F8567C">
      <w:pPr>
        <w:pStyle w:val="Body"/>
        <w:spacing w:line="360" w:lineRule="auto"/>
        <w:jc w:val="both"/>
        <w:outlineLvl w:val="0"/>
        <w:rPr>
          <w:rFonts w:ascii="Times New Roman" w:hAnsi="Times New Roman"/>
          <w:i/>
          <w:iCs/>
          <w:u w:val="single"/>
        </w:rPr>
      </w:pPr>
      <w:r w:rsidRPr="00AA3FAF">
        <w:rPr>
          <w:rFonts w:ascii="Times New Roman" w:hAnsi="Times New Roman"/>
          <w:i/>
          <w:iCs/>
          <w:u w:val="single"/>
        </w:rPr>
        <w:t>Design Principles</w:t>
      </w:r>
    </w:p>
    <w:p w:rsidR="00D55550" w:rsidRPr="00F8567C" w:rsidRDefault="00160357" w:rsidP="00F8567C">
      <w:pPr>
        <w:pStyle w:val="Body"/>
        <w:spacing w:line="360" w:lineRule="auto"/>
        <w:jc w:val="both"/>
        <w:rPr>
          <w:rFonts w:ascii="Times New Roman" w:hAnsi="Times New Roman"/>
        </w:rPr>
      </w:pPr>
      <w:r w:rsidRPr="00AA3FAF">
        <w:rPr>
          <w:rFonts w:ascii="Times New Roman" w:hAnsi="Times New Roman"/>
        </w:rPr>
        <w:t xml:space="preserve">In our initial exploration of </w:t>
      </w:r>
      <w:r w:rsidRPr="0087004B">
        <w:rPr>
          <w:rFonts w:ascii="Times New Roman" w:hAnsi="Times New Roman"/>
        </w:rPr>
        <w:t xml:space="preserve">possible designs, we explored both funnel (F) and hourglass (HG) shaped pores (Fig. 2A). </w:t>
      </w:r>
      <w:r w:rsidRPr="0087004B">
        <w:rPr>
          <w:rFonts w:ascii="Times New Roman" w:hAnsi="Times New Roman"/>
          <w:lang w:val="en-GB"/>
        </w:rPr>
        <w:t xml:space="preserve">The </w:t>
      </w:r>
      <w:r w:rsidRPr="0087004B">
        <w:rPr>
          <w:rFonts w:ascii="Times New Roman" w:hAnsi="Times New Roman"/>
        </w:rPr>
        <w:t>latter</w:t>
      </w:r>
      <w:r w:rsidR="001C532B" w:rsidRPr="0087004B">
        <w:rPr>
          <w:rFonts w:ascii="Times New Roman" w:hAnsi="Times New Roman"/>
        </w:rPr>
        <w:t xml:space="preserve"> ha</w:t>
      </w:r>
      <w:r w:rsidR="00911B8D">
        <w:rPr>
          <w:rFonts w:ascii="Times New Roman" w:hAnsi="Times New Roman"/>
        </w:rPr>
        <w:t>ve</w:t>
      </w:r>
      <w:r w:rsidR="001C532B" w:rsidRPr="0087004B">
        <w:rPr>
          <w:rFonts w:ascii="Times New Roman" w:hAnsi="Times New Roman"/>
        </w:rPr>
        <w:t xml:space="preserve"> </w:t>
      </w:r>
      <w:r w:rsidRPr="0087004B">
        <w:rPr>
          <w:rFonts w:ascii="Times New Roman" w:hAnsi="Times New Roman"/>
        </w:rPr>
        <w:t>a central constriction</w:t>
      </w:r>
      <w:r w:rsidR="004F5868" w:rsidRPr="0087004B">
        <w:rPr>
          <w:rFonts w:ascii="Times New Roman" w:hAnsi="Times New Roman"/>
        </w:rPr>
        <w:t xml:space="preserve"> which</w:t>
      </w:r>
      <w:r w:rsidRPr="0087004B">
        <w:rPr>
          <w:rFonts w:ascii="Times New Roman" w:hAnsi="Times New Roman"/>
        </w:rPr>
        <w:t xml:space="preserve"> </w:t>
      </w:r>
      <w:r w:rsidR="0015161D" w:rsidRPr="0087004B">
        <w:rPr>
          <w:rFonts w:ascii="Times New Roman" w:hAnsi="Times New Roman"/>
        </w:rPr>
        <w:t>mimic</w:t>
      </w:r>
      <w:r w:rsidR="004F5868" w:rsidRPr="0087004B">
        <w:rPr>
          <w:rFonts w:ascii="Times New Roman" w:hAnsi="Times New Roman"/>
        </w:rPr>
        <w:t>s</w:t>
      </w:r>
      <w:r w:rsidR="0015161D" w:rsidRPr="0087004B">
        <w:rPr>
          <w:rFonts w:ascii="Times New Roman" w:hAnsi="Times New Roman"/>
        </w:rPr>
        <w:t xml:space="preserve"> </w:t>
      </w:r>
      <w:proofErr w:type="spellStart"/>
      <w:r w:rsidR="0015161D" w:rsidRPr="0087004B">
        <w:rPr>
          <w:rFonts w:ascii="Times New Roman" w:hAnsi="Times New Roman"/>
        </w:rPr>
        <w:t>porins</w:t>
      </w:r>
      <w:proofErr w:type="spellEnd"/>
      <w:r w:rsidR="0015161D" w:rsidRPr="0087004B">
        <w:rPr>
          <w:rFonts w:ascii="Times New Roman" w:hAnsi="Times New Roman"/>
        </w:rPr>
        <w:t xml:space="preserve"> </w:t>
      </w:r>
      <w:r w:rsidRPr="0087004B">
        <w:rPr>
          <w:rFonts w:ascii="Times New Roman" w:hAnsi="Times New Roman"/>
        </w:rPr>
        <w:t xml:space="preserve">more closely, </w:t>
      </w:r>
      <w:r w:rsidR="00911B8D">
        <w:rPr>
          <w:rFonts w:ascii="Times New Roman" w:hAnsi="Times New Roman"/>
        </w:rPr>
        <w:t xml:space="preserve">as </w:t>
      </w:r>
      <w:r w:rsidR="00911B8D" w:rsidRPr="0087004B">
        <w:rPr>
          <w:rFonts w:ascii="Times New Roman" w:hAnsi="Times New Roman"/>
        </w:rPr>
        <w:t xml:space="preserve">many </w:t>
      </w:r>
      <w:proofErr w:type="spellStart"/>
      <w:r w:rsidR="00911B8D">
        <w:rPr>
          <w:rFonts w:ascii="Times New Roman" w:hAnsi="Times New Roman"/>
        </w:rPr>
        <w:t>porins</w:t>
      </w:r>
      <w:proofErr w:type="spellEnd"/>
      <w:r w:rsidR="00911B8D">
        <w:rPr>
          <w:rFonts w:ascii="Times New Roman" w:hAnsi="Times New Roman"/>
        </w:rPr>
        <w:t xml:space="preserve"> </w:t>
      </w:r>
      <w:r w:rsidR="00911B8D" w:rsidRPr="0087004B">
        <w:rPr>
          <w:rFonts w:ascii="Times New Roman" w:hAnsi="Times New Roman"/>
          <w:lang w:val="en-GB"/>
        </w:rPr>
        <w:t>also</w:t>
      </w:r>
      <w:r w:rsidR="00911B8D" w:rsidRPr="0087004B">
        <w:rPr>
          <w:rFonts w:ascii="Times New Roman" w:hAnsi="Times New Roman"/>
        </w:rPr>
        <w:t xml:space="preserve"> have a central constriction</w:t>
      </w:r>
      <w:r w:rsidR="00233629">
        <w:rPr>
          <w:rFonts w:ascii="Times New Roman" w:hAnsi="Times New Roman"/>
        </w:rPr>
        <w:t>.</w:t>
      </w:r>
      <w:r w:rsidR="00DC7B6B" w:rsidRPr="0087004B">
        <w:rPr>
          <w:rFonts w:ascii="Times New Roman" w:hAnsi="Times New Roman"/>
        </w:rPr>
        <w:fldChar w:fldCharType="begin"/>
      </w:r>
      <w:r w:rsidR="001B385A">
        <w:rPr>
          <w:rFonts w:ascii="Times New Roman" w:hAnsi="Times New Roman"/>
        </w:rPr>
        <w:instrText>ADDIN CSL_CITATION {"mendeley": {"previouslyFormattedCitation": "&lt;sup&gt;61\u201363&lt;/sup&gt;"}, "citationItems": [{"uris": ["http://www.mendeley.com/documents/?uuid=3a4b66a7-12ef-4cd8-9c6e-3f80120c602f"], "id": "ITEM-1", "itemData": {"title": "Crystal Structures Explain Functional Properties of Two &lt;i&gt;E. coli&lt;/i&gt; Porins", "issued": {"date-parts": [["1992"]]}, "author": [{"given": "SW", "dropping-particle": "", "suffix": "", "family": "Cowan", "parse-names": false, "non-dropping-particle": ""}, {"given": "T", "dropping-particle": "", "suffix": "", "family": "Schirmer", "parse-names": false, "non-dropping-particle": ""}, {"given": "G", "dropping-particle": "", "suffix": "", "family": "Rummel", "parse-names": false, "non-dropping-particle": ""}, {"given": "M", "dropping-particle": "", "suffix": "", "family": "Steiert", "parse-names": false, "non-dropping-particle": ""}], "page": "727-783", "volume": "358", "container-title": "Nature", "type": "article-journal", "id": "ITEM-1"}}, {"uris": ["http://www.mendeley.com/documents/?uuid=bc81a0b3-efc8-4cc1-96ca-bfd7aa083b2f"], "id": "ITEM-2", "itemData": {"type": "article-journal", "author": [{"given": "T", "dropping-particle": "", "suffix": "", "family": "Schirmer", "parse-names": false, "non-dropping-particle": ""}, {"given": "T A", "dropping-particle": "", "suffix": "", "family": "Keller", "parse-names": false, "non-dropping-particle": ""}, {"given": "Y F", "dropping-particle": "", "suffix": "", "family": "Wang", "parse-names": false, "non-dropping-particle": ""}, {"given": "J P", "dropping-particle": "", "suffix": "", "family": "Rosenbusch", "parse-names": false, "non-dropping-particle": ""}], "issued": {"date-parts": [["1995", "1", "27"]]}, "abstract": "Trimeric maltoporin (LamB protein) facilitates the diffusion of maltodextrins across the outer membrane of Gram-negative bacteria. The crystal structure of maltoporin from Escherichia coli, determined to a resolution of 3.1 angstroms, reveals an 18-stranded, antiparallel beta-barrel that forms the framework of the channel. Three inwardly folded loops contribute to a constriction about halfway through the channel. Six contingent aromatic residues line the channel and form a path from the vestibule to the periplasmic outlet. Soaking of a crystal with maltotriose revealed binding of the sugar to this hydrophobic track across the constriction, which suggests that maltose and linear oligosaccharides may be translocated across the membrane by guided diffusion along this path.", "ISSN": "0036-8075", "page": "512-514", "volume": "267", "container-title": "Science", "title": "Structural Basis for Sugar Translocation Through Maltoporin Channels at 3.1 \u00c5 Resolution.", "PMID": "7824948", "issue": "5197", "id": "ITEM-2"}}, {"uris": ["http://www.mendeley.com/documents/?uuid=7b02f4f3-bd93-43f6-821c-219d74d5875e"], "id": "ITEM-3", "itemData": {"DOI": "10.1016/j.str.2008.04.009", "type": "article-journal", "author": [{"given": "Shyamasri", "dropping-particle": "", "suffix": "", "family": "Biswas", "parse-names": false, "non-dropping-particle": ""}, {"given": "Mohammad M", "dropping-particle": "", "suffix": "", "family": "Mohammad", "parse-names": false, "non-dropping-particle": ""}, {"given": "Liviu", "dropping-particle": "", "suffix": "", "family": "Movileanu", "parse-names": false, "non-dropping-particle": ""}, {"given": "Bert", "dropping-particle": "", "suffix": "", "family": "Berg", "parse-names": false, "non-dropping-particle": "van den"}], "issued": {"date-parts": [["2008", "7"]]}, "abstract": "In Gram-negative bacteria that do not have porins, most water-soluble and small molecules are taken up by substrate-specific channels belonging to the OprD family. We report here the X-ray crystal structure of OpdK, an OprD family member implicated in the uptake of vanillate and related small aromatic acids. The OpdK structure reveals a monomeric, 18-stranded beta barrel with a kidney-shaped central pore. The OpdK pore constriction is relatively wide for a substrate-specific channel (approximately 8 A diameter), and it is lined by a positively charged patch of arginine residues on one side and an electronegative pocket on the opposite side-features likely to be important for substrate selection. Single-channel electrical recordings of OpdK show binding of vanillate to the channel, and they suggest that OpdK forms labile trimers in the outer membrane. Comparison of the OpdK structure with that of Pseudomonas aeruginosa OprD provides the first qualitative insights into the different substrate specificities of these closely related channels.", "ISSN": "0969-2126", "page": "1027-35", "volume": "16", "container-title": "Structure (London, England : 1993)", "title": "Crystal Structure of the Outer Membrane protein OpdK from Pseudomonas aeruginosa.", "PMID": "18611376", "issue": "7", "id": "ITEM-3"}}], "properties": {"noteIndex": 0}, "schema": "https://github.com/citation-style-language/schema/raw/master/csl-citation.json"}</w:instrText>
      </w:r>
      <w:r w:rsidR="00DC7B6B" w:rsidRPr="0087004B">
        <w:rPr>
          <w:rFonts w:ascii="Times New Roman" w:hAnsi="Times New Roman"/>
        </w:rPr>
        <w:fldChar w:fldCharType="separate"/>
      </w:r>
      <w:r w:rsidR="001B385A" w:rsidRPr="001B385A">
        <w:rPr>
          <w:rFonts w:ascii="Times New Roman" w:hAnsi="Times New Roman"/>
          <w:noProof/>
          <w:vertAlign w:val="superscript"/>
        </w:rPr>
        <w:t>61–63</w:t>
      </w:r>
      <w:r w:rsidR="00DC7B6B" w:rsidRPr="0087004B">
        <w:rPr>
          <w:rFonts w:ascii="Times New Roman" w:hAnsi="Times New Roman"/>
        </w:rPr>
        <w:fldChar w:fldCharType="end"/>
      </w:r>
      <w:r w:rsidR="00D63E99" w:rsidRPr="0087004B">
        <w:rPr>
          <w:rFonts w:ascii="Times New Roman" w:hAnsi="Times New Roman"/>
        </w:rPr>
        <w:t xml:space="preserve"> </w:t>
      </w:r>
      <w:proofErr w:type="gramStart"/>
      <w:r w:rsidRPr="0087004B">
        <w:rPr>
          <w:rFonts w:ascii="Times New Roman" w:hAnsi="Times New Roman"/>
        </w:rPr>
        <w:t>The</w:t>
      </w:r>
      <w:proofErr w:type="gramEnd"/>
      <w:r w:rsidRPr="0087004B">
        <w:rPr>
          <w:rFonts w:ascii="Times New Roman" w:hAnsi="Times New Roman"/>
        </w:rPr>
        <w:t xml:space="preserve"> o</w:t>
      </w:r>
      <w:r w:rsidR="00F5424A">
        <w:rPr>
          <w:rFonts w:ascii="Times New Roman" w:hAnsi="Times New Roman"/>
        </w:rPr>
        <w:t xml:space="preserve">verall size of the nanopores was </w:t>
      </w:r>
      <w:r w:rsidRPr="0087004B">
        <w:rPr>
          <w:rFonts w:ascii="Times New Roman" w:hAnsi="Times New Roman"/>
        </w:rPr>
        <w:t>determined by the number of strands in the barrel (12, 14,</w:t>
      </w:r>
      <w:r w:rsidRPr="0087004B">
        <w:rPr>
          <w:rFonts w:ascii="Times New Roman" w:hAnsi="Times New Roman"/>
          <w:lang w:val="en-GB"/>
        </w:rPr>
        <w:t xml:space="preserve"> or </w:t>
      </w:r>
      <w:r w:rsidRPr="0087004B">
        <w:rPr>
          <w:rFonts w:ascii="Times New Roman" w:hAnsi="Times New Roman"/>
        </w:rPr>
        <w:t>16 – see above) whilst the shape (F or HG) was determined by</w:t>
      </w:r>
      <w:r w:rsidRPr="00AA3FAF">
        <w:rPr>
          <w:rFonts w:ascii="Times New Roman" w:hAnsi="Times New Roman"/>
        </w:rPr>
        <w:t xml:space="preserve"> the </w:t>
      </w:r>
      <w:r w:rsidRPr="00AA3FAF">
        <w:rPr>
          <w:rFonts w:ascii="Times New Roman" w:hAnsi="Times New Roman"/>
          <w:lang w:val="en-GB"/>
        </w:rPr>
        <w:t xml:space="preserve">sizes of the </w:t>
      </w:r>
      <w:r w:rsidRPr="00AA3FAF">
        <w:rPr>
          <w:rFonts w:ascii="Times New Roman" w:hAnsi="Times New Roman"/>
        </w:rPr>
        <w:t xml:space="preserve">residues lining the pore. The nature of the pore-lining sidechains </w:t>
      </w:r>
      <w:r w:rsidR="00911B8D">
        <w:rPr>
          <w:rFonts w:ascii="Times New Roman" w:hAnsi="Times New Roman"/>
        </w:rPr>
        <w:t xml:space="preserve">was </w:t>
      </w:r>
      <w:r w:rsidRPr="00AA3FAF">
        <w:rPr>
          <w:rFonts w:ascii="Times New Roman" w:hAnsi="Times New Roman"/>
        </w:rPr>
        <w:t xml:space="preserve">varied </w:t>
      </w:r>
      <w:r w:rsidRPr="00AA3FAF">
        <w:rPr>
          <w:rFonts w:ascii="Times New Roman" w:hAnsi="Times New Roman"/>
          <w:lang w:val="en-GB"/>
        </w:rPr>
        <w:t xml:space="preserve">to </w:t>
      </w:r>
      <w:r w:rsidRPr="00AA3FAF">
        <w:rPr>
          <w:rFonts w:ascii="Times New Roman" w:hAnsi="Times New Roman"/>
        </w:rPr>
        <w:t>yield</w:t>
      </w:r>
      <w:r w:rsidRPr="00AA3FAF">
        <w:rPr>
          <w:rFonts w:ascii="Times New Roman" w:hAnsi="Times New Roman"/>
          <w:lang w:val="en-GB"/>
        </w:rPr>
        <w:t xml:space="preserve"> </w:t>
      </w:r>
      <w:r w:rsidRPr="00AA3FAF">
        <w:rPr>
          <w:rFonts w:ascii="Times New Roman" w:hAnsi="Times New Roman"/>
        </w:rPr>
        <w:t>either a hydrophobic (lined by</w:t>
      </w:r>
      <w:r w:rsidR="006915B9" w:rsidRPr="00AA3FAF">
        <w:rPr>
          <w:rFonts w:ascii="Times New Roman" w:hAnsi="Times New Roman"/>
        </w:rPr>
        <w:t xml:space="preserve"> </w:t>
      </w:r>
      <w:proofErr w:type="spellStart"/>
      <w:r w:rsidR="006915B9" w:rsidRPr="00AA3FAF">
        <w:rPr>
          <w:rFonts w:ascii="Times New Roman" w:hAnsi="Times New Roman"/>
        </w:rPr>
        <w:t>Gly</w:t>
      </w:r>
      <w:proofErr w:type="spellEnd"/>
      <w:r w:rsidR="006915B9" w:rsidRPr="00AA3FAF">
        <w:rPr>
          <w:rFonts w:ascii="Times New Roman" w:hAnsi="Times New Roman"/>
        </w:rPr>
        <w:t xml:space="preserve">, Ala, Val and </w:t>
      </w:r>
      <w:proofErr w:type="spellStart"/>
      <w:r w:rsidR="006915B9" w:rsidRPr="00AA3FAF">
        <w:rPr>
          <w:rFonts w:ascii="Times New Roman" w:hAnsi="Times New Roman"/>
        </w:rPr>
        <w:lastRenderedPageBreak/>
        <w:t>Leu</w:t>
      </w:r>
      <w:proofErr w:type="spellEnd"/>
      <w:r w:rsidR="006915B9" w:rsidRPr="00AA3FAF">
        <w:rPr>
          <w:rFonts w:ascii="Times New Roman" w:hAnsi="Times New Roman"/>
        </w:rPr>
        <w:t xml:space="preserve"> residues</w:t>
      </w:r>
      <w:r w:rsidRPr="00AA3FAF">
        <w:rPr>
          <w:rFonts w:ascii="Times New Roman" w:hAnsi="Times New Roman"/>
        </w:rPr>
        <w:t xml:space="preserve">; Fig. 2B) or hydrophilic (lined by Ser, </w:t>
      </w:r>
      <w:proofErr w:type="spellStart"/>
      <w:r w:rsidRPr="00AA3FAF">
        <w:rPr>
          <w:rFonts w:ascii="Times New Roman" w:hAnsi="Times New Roman"/>
        </w:rPr>
        <w:t>Thr</w:t>
      </w:r>
      <w:proofErr w:type="spellEnd"/>
      <w:r w:rsidRPr="00AA3FAF">
        <w:rPr>
          <w:rFonts w:ascii="Times New Roman" w:hAnsi="Times New Roman"/>
        </w:rPr>
        <w:t xml:space="preserve">, </w:t>
      </w:r>
      <w:proofErr w:type="spellStart"/>
      <w:r w:rsidRPr="00AA3FAF">
        <w:rPr>
          <w:rFonts w:ascii="Times New Roman" w:hAnsi="Times New Roman"/>
        </w:rPr>
        <w:t>Asn</w:t>
      </w:r>
      <w:proofErr w:type="spellEnd"/>
      <w:r w:rsidRPr="00AA3FAF">
        <w:rPr>
          <w:rFonts w:ascii="Times New Roman" w:hAnsi="Times New Roman"/>
        </w:rPr>
        <w:t xml:space="preserve"> and </w:t>
      </w:r>
      <w:proofErr w:type="spellStart"/>
      <w:r w:rsidRPr="00AA3FAF">
        <w:rPr>
          <w:rFonts w:ascii="Times New Roman" w:hAnsi="Times New Roman"/>
        </w:rPr>
        <w:t>Gln</w:t>
      </w:r>
      <w:proofErr w:type="spellEnd"/>
      <w:r w:rsidRPr="00AA3FAF">
        <w:rPr>
          <w:rFonts w:ascii="Times New Roman" w:hAnsi="Times New Roman"/>
        </w:rPr>
        <w:t xml:space="preserve">) pore. Thus each </w:t>
      </w:r>
      <w:r w:rsidRPr="0087004B">
        <w:rPr>
          <w:rFonts w:ascii="Times New Roman" w:hAnsi="Times New Roman"/>
        </w:rPr>
        <w:t xml:space="preserve">pore design may be described by the number of β-strands in the barrel template, the overall shape </w:t>
      </w:r>
      <w:r w:rsidRPr="0087004B">
        <w:rPr>
          <w:rFonts w:ascii="Times New Roman" w:hAnsi="Times New Roman"/>
          <w:lang w:val="en-GB"/>
        </w:rPr>
        <w:t xml:space="preserve">of the pore, </w:t>
      </w:r>
      <w:r w:rsidRPr="0087004B">
        <w:rPr>
          <w:rFonts w:ascii="Times New Roman" w:hAnsi="Times New Roman"/>
        </w:rPr>
        <w:t xml:space="preserve">and </w:t>
      </w:r>
      <w:r w:rsidRPr="0087004B">
        <w:rPr>
          <w:rFonts w:ascii="Times New Roman" w:hAnsi="Times New Roman"/>
          <w:lang w:val="en-GB"/>
        </w:rPr>
        <w:t xml:space="preserve">by </w:t>
      </w:r>
      <w:r w:rsidRPr="0087004B">
        <w:rPr>
          <w:rFonts w:ascii="Times New Roman" w:hAnsi="Times New Roman"/>
        </w:rPr>
        <w:t>specification of the rings of sidechains lining the pore. Example</w:t>
      </w:r>
      <w:r w:rsidR="004F5868" w:rsidRPr="0087004B">
        <w:rPr>
          <w:rFonts w:ascii="Times New Roman" w:hAnsi="Times New Roman"/>
        </w:rPr>
        <w:t>s</w:t>
      </w:r>
      <w:r w:rsidRPr="0087004B">
        <w:rPr>
          <w:rFonts w:ascii="Times New Roman" w:hAnsi="Times New Roman"/>
        </w:rPr>
        <w:t xml:space="preserve"> of two such</w:t>
      </w:r>
      <w:r w:rsidRPr="00AA3FAF">
        <w:rPr>
          <w:rFonts w:ascii="Times New Roman" w:hAnsi="Times New Roman"/>
        </w:rPr>
        <w:t xml:space="preserve"> pore models (</w:t>
      </w:r>
      <w:r w:rsidRPr="00AA3FAF">
        <w:rPr>
          <w:rFonts w:ascii="Times New Roman" w:hAnsi="Times New Roman"/>
          <w:i/>
          <w:iCs/>
        </w:rPr>
        <w:t>N=14, F, SSTTN</w:t>
      </w:r>
      <w:r w:rsidR="0015161D" w:rsidRPr="0087004B">
        <w:rPr>
          <w:rFonts w:ascii="Times New Roman" w:hAnsi="Times New Roman"/>
          <w:i/>
          <w:iCs/>
        </w:rPr>
        <w:t>N</w:t>
      </w:r>
      <w:r w:rsidRPr="00AA3FAF">
        <w:rPr>
          <w:rFonts w:ascii="Times New Roman" w:hAnsi="Times New Roman"/>
          <w:i/>
          <w:iCs/>
        </w:rPr>
        <w:t>Q</w:t>
      </w:r>
      <w:r w:rsidRPr="00AA3FAF">
        <w:rPr>
          <w:rFonts w:ascii="Times New Roman" w:hAnsi="Times New Roman"/>
        </w:rPr>
        <w:t xml:space="preserve"> and </w:t>
      </w:r>
      <w:r w:rsidRPr="00AA3FAF">
        <w:rPr>
          <w:rFonts w:ascii="Times New Roman" w:hAnsi="Times New Roman"/>
          <w:i/>
          <w:iCs/>
        </w:rPr>
        <w:t>N=14, HG, STNQNTS</w:t>
      </w:r>
      <w:r w:rsidRPr="00AA3FAF">
        <w:rPr>
          <w:rFonts w:ascii="Times New Roman" w:hAnsi="Times New Roman"/>
        </w:rPr>
        <w:t xml:space="preserve">) and the resultant pore lining surfaces (as evaluated using </w:t>
      </w:r>
      <w:del w:id="12" w:author="Jemma Trick" w:date="2014-09-28T17:17:00Z">
        <w:r w:rsidRPr="00AA3FAF" w:rsidDel="005825D6">
          <w:rPr>
            <w:rFonts w:ascii="Times New Roman" w:hAnsi="Times New Roman"/>
          </w:rPr>
          <w:delText>HOLE</w:delText>
        </w:r>
        <w:r w:rsidR="00DC7B6B" w:rsidRPr="00AA3FAF" w:rsidDel="005825D6">
          <w:rPr>
            <w:rFonts w:ascii="Times New Roman" w:hAnsi="Times New Roman"/>
          </w:rPr>
          <w:fldChar w:fldCharType="begin"/>
        </w:r>
        <w:r w:rsidR="001B385A" w:rsidDel="005825D6">
          <w:rPr>
            <w:rFonts w:ascii="Times New Roman" w:hAnsi="Times New Roman"/>
          </w:rPr>
          <w:delInstrText>ADDIN CSL_CITATION {"mendeley": {"previouslyFormattedCitation": "&lt;sup&gt;64&lt;/sup&gt;"}, "citationItems": [{"uris": ["http://www.mendeley.com/documents/?uuid=6ddd4c66-0235-4906-988a-89a47708bf53"], "id": "ITEM-1", "itemData": {"type": "article-journal", "author": [{"given": "O S", "dropping-particle": "", "suffix": "", "family": "Smart", "parse-names": false, "non-dropping-particle": ""}, {"given": "J G", "dropping-particle": "", "suffix": "", "family": "Neduvelil", "parse-names": false, "non-dropping-particle": ""}, {"given": "X", "dropping-particle": "", "suffix": "", "family": "Wang", "parse-names": false, "non-dropping-particle": ""}, {"given": "B A", "dropping-particle": "", "suffix": "", "family": "Wallace", "parse-names": false, "non-dropping-particle": ""}, {"given": "M S P", "dropping-particle": "", "suffix": "", "family": "Sansom", "parse-names": false, "non-dropping-particle": ""}], "issued": {"date-parts": [["1996", "12"]]}, "abstract": "A method (HOLE) that allows the analysis of the dimensions of the pore running through a structural model of an ion channel is presented. The algorithm uses a Monte Carlo simulated annealing procedure to find the best route for a sphere with variable radius to squeeze through the channel. Results can be displayed in a graphical fashion or visualized with most common molecular graphical packages. Advances include a method to analyze the anisotropy within a pore. The method can also be used to predict the conductance of channels using a simple empirically corrected ohmic model. As an example the program is applied to the cholera toxin B-subunit pentamer. The compatibility of the crystal structure and conductance data is established.", "ISSN": "0263-7855", "page": "354-360", "volume": "14", "container-title": "Journal of molecular graphics", "title": "HOLE: A Program for the Analysis of the Pore Dimensions of Ion Channel Structural Models.", "PMID": "9195488", "issue": "6", "id": "ITEM-1"}}], "properties": {"noteIndex": 0}, "schema": "https://github.com/citation-style-language/schema/raw/master/csl-citation.json"}</w:delInstrText>
        </w:r>
        <w:r w:rsidR="00DC7B6B" w:rsidRPr="00AA3FAF" w:rsidDel="005825D6">
          <w:rPr>
            <w:rFonts w:ascii="Times New Roman" w:hAnsi="Times New Roman"/>
          </w:rPr>
          <w:fldChar w:fldCharType="separate"/>
        </w:r>
        <w:r w:rsidR="001B385A" w:rsidRPr="001B385A" w:rsidDel="005825D6">
          <w:rPr>
            <w:rFonts w:ascii="Times New Roman" w:hAnsi="Times New Roman"/>
            <w:noProof/>
            <w:vertAlign w:val="superscript"/>
          </w:rPr>
          <w:delText>64</w:delText>
        </w:r>
        <w:r w:rsidR="00DC7B6B" w:rsidRPr="00AA3FAF" w:rsidDel="005825D6">
          <w:rPr>
            <w:rFonts w:ascii="Times New Roman" w:hAnsi="Times New Roman"/>
          </w:rPr>
          <w:fldChar w:fldCharType="end"/>
        </w:r>
      </w:del>
      <w:ins w:id="13" w:author="Jemma Trick" w:date="2014-09-28T17:17:00Z">
        <w:r w:rsidR="005825D6" w:rsidRPr="00AA3FAF">
          <w:rPr>
            <w:rFonts w:ascii="Times New Roman" w:hAnsi="Times New Roman"/>
          </w:rPr>
          <w:t>HOL</w:t>
        </w:r>
        <w:r w:rsidR="005825D6">
          <w:rPr>
            <w:rFonts w:ascii="Times New Roman" w:hAnsi="Times New Roman"/>
          </w:rPr>
          <w:t>E)</w:t>
        </w:r>
        <w:r w:rsidR="00DC7B6B" w:rsidRPr="00AA3FAF">
          <w:rPr>
            <w:rFonts w:ascii="Times New Roman" w:hAnsi="Times New Roman"/>
          </w:rPr>
          <w:fldChar w:fldCharType="begin"/>
        </w:r>
        <w:r w:rsidR="005825D6">
          <w:rPr>
            <w:rFonts w:ascii="Times New Roman" w:hAnsi="Times New Roman"/>
          </w:rPr>
          <w:instrText>ADDIN CSL_CITATION {"mendeley": {"previouslyFormattedCitation": "&lt;sup&gt;64&lt;/sup&gt;"}, "citationItems": [{"uris": ["http://www.mendeley.com/documents/?uuid=6ddd4c66-0235-4906-988a-89a47708bf53"], "id": "ITEM-1", "itemData": {"type": "article-journal", "author": [{"given": "O S", "dropping-particle": "", "suffix": "", "family": "Smart", "parse-names": false, "non-dropping-particle": ""}, {"given": "J G", "dropping-particle": "", "suffix": "", "family": "Neduvelil", "parse-names": false, "non-dropping-particle": ""}, {"given": "X", "dropping-particle": "", "suffix": "", "family": "Wang", "parse-names": false, "non-dropping-particle": ""}, {"given": "B A", "dropping-particle": "", "suffix": "", "family": "Wallace", "parse-names": false, "non-dropping-particle": ""}, {"given": "M S P", "dropping-particle": "", "suffix": "", "family": "Sansom", "parse-names": false, "non-dropping-particle": ""}], "issued": {"date-parts": [["1996", "12"]]}, "abstract": "A method (HOLE) that allows the analysis of the dimensions of the pore running through a structural model of an ion channel is presented. The algorithm uses a Monte Carlo simulated annealing procedure to find the best route for a sphere with variable radius to squeeze through the channel. Results can be displayed in a graphical fashion or visualized with most common molecular graphical packages. Advances include a method to analyze the anisotropy within a pore. The method can also be used to predict the conductance of channels using a simple empirically corrected ohmic model. As an example the program is applied to the cholera toxin B-subunit pentamer. The compatibility of the crystal structure and conductance data is established.", "ISSN": "0263-7855", "page": "354-360", "volume": "14", "container-title": "Journal of molecular graphics", "title": "HOLE: A Program for the Analysis of the Pore Dimensions of Ion Channel Structural Models.", "PMID": "9195488", "issue": "6", "id": "ITEM-1"}}], "properties": {"noteIndex": 0}, "schema": "https://github.com/citation-style-language/schema/raw/master/csl-citation.json"}</w:instrText>
        </w:r>
        <w:r w:rsidR="00DC7B6B" w:rsidRPr="00AA3FAF">
          <w:rPr>
            <w:rFonts w:ascii="Times New Roman" w:hAnsi="Times New Roman"/>
          </w:rPr>
          <w:fldChar w:fldCharType="separate"/>
        </w:r>
        <w:r w:rsidR="005825D6" w:rsidRPr="001B385A">
          <w:rPr>
            <w:rFonts w:ascii="Times New Roman" w:hAnsi="Times New Roman"/>
            <w:noProof/>
            <w:vertAlign w:val="superscript"/>
          </w:rPr>
          <w:t>64</w:t>
        </w:r>
        <w:r w:rsidR="00DC7B6B" w:rsidRPr="00AA3FAF">
          <w:rPr>
            <w:rFonts w:ascii="Times New Roman" w:hAnsi="Times New Roman"/>
          </w:rPr>
          <w:fldChar w:fldCharType="end"/>
        </w:r>
      </w:ins>
      <w:del w:id="14" w:author="Jemma Trick" w:date="2014-09-28T17:17:00Z">
        <w:r w:rsidRPr="00AA3FAF" w:rsidDel="005825D6">
          <w:rPr>
            <w:rFonts w:ascii="Times New Roman" w:hAnsi="Times New Roman"/>
          </w:rPr>
          <w:delText>)</w:delText>
        </w:r>
      </w:del>
      <w:r w:rsidRPr="00AA3FAF">
        <w:rPr>
          <w:rFonts w:ascii="Times New Roman" w:hAnsi="Times New Roman"/>
        </w:rPr>
        <w:t xml:space="preserve"> are shown in Fig. 2C.</w:t>
      </w:r>
    </w:p>
    <w:p w:rsidR="00D55550" w:rsidRDefault="00160357" w:rsidP="00F8567C">
      <w:pPr>
        <w:pStyle w:val="Body"/>
        <w:spacing w:line="360" w:lineRule="auto"/>
        <w:jc w:val="both"/>
        <w:rPr>
          <w:rFonts w:ascii="Times New Roman" w:hAnsi="Times New Roman"/>
        </w:rPr>
      </w:pPr>
      <w:r w:rsidRPr="00AA3FAF">
        <w:rPr>
          <w:rFonts w:ascii="Times New Roman" w:hAnsi="Times New Roman"/>
        </w:rPr>
        <w:t xml:space="preserve">The overall conformational stability of these pore models was evaluated by measurement of the RMSD from the initial model over the course of the atomistic MD simulation. For example, for the </w:t>
      </w:r>
      <w:r w:rsidRPr="00AA3FAF">
        <w:rPr>
          <w:rFonts w:ascii="Times New Roman" w:hAnsi="Times New Roman"/>
          <w:i/>
          <w:iCs/>
        </w:rPr>
        <w:t>N=14, HG STNQNTS</w:t>
      </w:r>
      <w:r w:rsidRPr="00AA3FAF">
        <w:rPr>
          <w:rFonts w:ascii="Times New Roman" w:hAnsi="Times New Roman"/>
        </w:rPr>
        <w:t xml:space="preserve"> model, the overall Cα RMSD (</w:t>
      </w:r>
      <w:r w:rsidR="00DC7B6B" w:rsidRPr="00DC7B6B">
        <w:rPr>
          <w:rFonts w:ascii="Times New Roman" w:hAnsi="Times New Roman"/>
          <w:highlight w:val="magenta"/>
          <w:rPrChange w:id="15" w:author="Jemma Trick" w:date="2014-09-26T16:23:00Z">
            <w:rPr>
              <w:rFonts w:ascii="Times New Roman" w:eastAsia="Arial Unicode MS" w:hAnsi="Times New Roman" w:cs="Times New Roman"/>
              <w:color w:val="auto"/>
              <w:lang w:eastAsia="en-US"/>
            </w:rPr>
          </w:rPrChange>
        </w:rPr>
        <w:t>SI Fig. S</w:t>
      </w:r>
      <w:ins w:id="16" w:author="Jemma Trick" w:date="2014-09-26T16:22:00Z">
        <w:r w:rsidR="00DC7B6B" w:rsidRPr="00DC7B6B">
          <w:rPr>
            <w:rFonts w:ascii="Times New Roman" w:hAnsi="Times New Roman"/>
            <w:highlight w:val="magenta"/>
            <w:rPrChange w:id="17" w:author="Jemma Trick" w:date="2014-09-26T16:23:00Z">
              <w:rPr>
                <w:rFonts w:ascii="Times New Roman" w:eastAsia="Arial Unicode MS" w:hAnsi="Times New Roman" w:cs="Times New Roman"/>
                <w:color w:val="auto"/>
                <w:lang w:eastAsia="en-US"/>
              </w:rPr>
            </w:rPrChange>
          </w:rPr>
          <w:t>2</w:t>
        </w:r>
      </w:ins>
      <w:del w:id="18" w:author="Jemma Trick" w:date="2014-09-26T16:22:00Z">
        <w:r w:rsidR="00DC7B6B" w:rsidRPr="00DC7B6B">
          <w:rPr>
            <w:rFonts w:ascii="Times New Roman" w:hAnsi="Times New Roman"/>
            <w:highlight w:val="magenta"/>
            <w:rPrChange w:id="19" w:author="Jemma Trick" w:date="2014-09-26T16:23:00Z">
              <w:rPr>
                <w:rFonts w:ascii="Times New Roman" w:eastAsia="Arial Unicode MS" w:hAnsi="Times New Roman" w:cs="Times New Roman"/>
                <w:color w:val="auto"/>
                <w:lang w:eastAsia="en-US"/>
              </w:rPr>
            </w:rPrChange>
          </w:rPr>
          <w:delText>1</w:delText>
        </w:r>
      </w:del>
      <w:r w:rsidR="00DC7B6B" w:rsidRPr="00DC7B6B">
        <w:rPr>
          <w:rFonts w:ascii="Times New Roman" w:hAnsi="Times New Roman"/>
          <w:highlight w:val="magenta"/>
          <w:rPrChange w:id="20" w:author="Jemma Trick" w:date="2014-09-26T16:23:00Z">
            <w:rPr>
              <w:rFonts w:ascii="Times New Roman" w:eastAsia="Arial Unicode MS" w:hAnsi="Times New Roman" w:cs="Times New Roman"/>
              <w:color w:val="auto"/>
              <w:lang w:eastAsia="en-US"/>
            </w:rPr>
          </w:rPrChange>
        </w:rPr>
        <w:t>;</w:t>
      </w:r>
      <w:r w:rsidRPr="00AA3FAF">
        <w:rPr>
          <w:rFonts w:ascii="Times New Roman" w:hAnsi="Times New Roman"/>
        </w:rPr>
        <w:t xml:space="preserve"> </w:t>
      </w:r>
      <w:r w:rsidRPr="00AA3FAF">
        <w:rPr>
          <w:rFonts w:ascii="Times New Roman" w:hAnsi="Times New Roman"/>
          <w:lang w:val="en-GB"/>
        </w:rPr>
        <w:t>all residues</w:t>
      </w:r>
      <w:r w:rsidRPr="00AA3FAF">
        <w:rPr>
          <w:rFonts w:ascii="Times New Roman" w:hAnsi="Times New Roman"/>
        </w:rPr>
        <w:t xml:space="preserve">) plateaus at </w:t>
      </w:r>
      <w:r w:rsidRPr="00744656">
        <w:rPr>
          <w:rFonts w:ascii="Times New Roman" w:hAnsi="Times New Roman"/>
          <w:i/>
        </w:rPr>
        <w:t>ca.</w:t>
      </w:r>
      <w:r w:rsidRPr="00AA3FAF">
        <w:rPr>
          <w:rFonts w:ascii="Times New Roman" w:hAnsi="Times New Roman"/>
        </w:rPr>
        <w:t xml:space="preserve"> 4 Å, just a little higher than would be the case for comparable simulations </w:t>
      </w:r>
      <w:r w:rsidR="00911B8D">
        <w:rPr>
          <w:rFonts w:ascii="Times New Roman" w:hAnsi="Times New Roman"/>
        </w:rPr>
        <w:t xml:space="preserve">of </w:t>
      </w:r>
      <w:r w:rsidRPr="00AA3FAF">
        <w:rPr>
          <w:rFonts w:ascii="Times New Roman" w:hAnsi="Times New Roman"/>
        </w:rPr>
        <w:t xml:space="preserve">native </w:t>
      </w:r>
      <w:proofErr w:type="spellStart"/>
      <w:r w:rsidRPr="00AA3FAF">
        <w:rPr>
          <w:rFonts w:ascii="Times New Roman" w:hAnsi="Times New Roman"/>
        </w:rPr>
        <w:t>porin</w:t>
      </w:r>
      <w:proofErr w:type="spellEnd"/>
      <w:r w:rsidRPr="00AA3FAF">
        <w:rPr>
          <w:rFonts w:ascii="Times New Roman" w:hAnsi="Times New Roman"/>
        </w:rPr>
        <w:t xml:space="preserve"> structures</w:t>
      </w:r>
      <w:r w:rsidR="00233629">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"&lt;sup&gt;28,65&lt;/sup&gt;"}, "citationItems": [{"uris": ["http://www.mendeley.com/documents/?uuid=b696356f-0c9a-4f13-8b3f-03e1c7d13aa3"], "id": "ITEM-1", "itemData": {"type": "article-journal", "author": [{"given": "C M", "dropping-particle": "", "suffix": "", "family": "Soares", "parse-names": false, "non-dropping-particle": ""}, {"given": "J", "dropping-particle": "", "suffix": "", "family": "Bj\u00f6rkst\u00e9n", "parse-names": false, "non-dropping-particle": ""}, {"given": "O", "dropping-particle": "", "suffix": "", "family": "Tapia", "parse-names": false, "non-dropping-particle": ""}], "issued": {"date-parts": [["1995", "1"]]}, "abstract": "L3 loop-mediated mechanisms for pore closing in porin are investigated with molecular dynamics simulation, using an approach that can be related to the phenomenon of voltage gating. Voltage gating is seen as a perturbation of the electrostatic screening inside the porin pore where, by the influence of the potential gradient, water and counter-ion distribution can be slightly displaced from their equilibrium distribution. This is simulated by perturbing the screening electrostatics of ionizable groups inside the pore. Under these conditions, a localized conformational change takes place, involving 12 (Ile102-Ala113) out of the 44 residues of the loop. The pore is reduced to a sixth of its open state size. The conformational change can be achieved with a small perturbation and it is reversible once the perturbation is switched off (relaxation process). Other types of behaviour predominating at higher simulation temperatures are found for the loop, involving an extra conformational change in the Thr92-Asp96 loop segment. This conformational change completely closes the pore, but is not reversible under the simulation conditions. Both zones involved in the conformational changes contain or overlap the zones which were described previously, using other techniques, to be the most flexible zones of the loop.", "ISSN": "0269-2139", "page": "5-12", "volume": "8", "container-title": "Protein engineering", "title": "L3 Loop-Mediated Mechanisms of Pore Closing in Porin: A Molecular Dynamics Perturbation Approach.", "PMID": "7770452", "issue": "1", "id": "ITEM-1"}}, {"uris": ["http://www.mendeley.com/documents/?uuid=5a0dd49d-4e87-4945-9e52-238db97b8716"], "id": "ITEM-2", "itemData": {"DOI": "10.1016/S0006-3495(97)78852-0", "type": "article-journal", "author": [{"given": "M", "dropping-particle": "", "suffix": "", "family": "Watanabe", "parse-names": false, "non-dropping-particle": ""}, {"given": "J", "dropping-particle": "", "suffix": "", "family": "Rosenbusch", "parse-names": false, "non-dropping-particle": ""}, {"given": "T", "dropping-particle": "", "suffix": "", "family": "Schirmer", "parse-names": false, "non-dropping-particle": ""}, {"given": "M", "dropping-particle": "", "suffix": "", "family": "Karplus", "parse-names": false, "non-dropping-particle": ""}], "issued": {"date-parts": [["1997", "5"]]}, "abstract": "Molecular dynamics simulations were used to study the structure and dynamics of the Escherichia coli OmpF porin, which is composed of three identical 16-stranded beta-barrels. Simulations of the full trimer in the absence of water and the membrane led to significant contraction of the channel in the interior of each beta-barrel. With very weak harmonic constraints (0.005 kcal/mol A2/atom) applied to the main-chain C alpha atoms of the beta-barrel, the structure was stabilized without alteration of the average fluctuations. The resulting distribution of the fluctuations (small for beta-strands, large for loops and turns) is in good agreement with the x-ray B factors. Dynamic cross-correlation functions showed the importance of coupling between the loop motions and barrel flexibility. This was confirmed by the application of constraints corresponding to the observed temperature factors to the barrel C alpha atoms. With these constraints, the beta-barrel fluctuations were much smaller than the experimental values because of the intrinsic restrictions on the atomic motions, and the loop motions were reduced significantly. This result indicates that considerable care is required in introducing constraints to keep proteins close to the experimental structure during simulations, as has been done in several recent studies. Loop 3, which is thought to be important in gating the pore, undergoes a displacement that shifts it away from the x-ray structure. Analysis shows that this arises from the breakdown of a hydrogen bond network, which appears to result more from the absence of solvent that from the use of standard ionization states for the side chains of certain beta-barrel residues.", "ISSN": "0006-3495", "page": "2094-2102", "volume": "72", "container-title": "Biophysical journal", "title": "Computer Simulations of the OmpF Porin from the Outer Membrane of &lt;i&gt;Escherichia coli&lt;/i&gt;.", "PMID": "9129811", "issue": "5", "id": "ITEM-2"}}],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28,65</w:t>
      </w:r>
      <w:r w:rsidR="00DC7B6B" w:rsidRPr="00AA3FAF">
        <w:rPr>
          <w:rFonts w:ascii="Times New Roman" w:hAnsi="Times New Roman"/>
        </w:rPr>
        <w:fldChar w:fldCharType="end"/>
      </w:r>
      <w:r w:rsidR="00D259C7" w:rsidRPr="00AA3FAF">
        <w:rPr>
          <w:rFonts w:ascii="Times New Roman" w:hAnsi="Times New Roman"/>
        </w:rPr>
        <w:t xml:space="preserve"> </w:t>
      </w:r>
      <w:r w:rsidRPr="00AA3FAF">
        <w:rPr>
          <w:rFonts w:ascii="Times New Roman" w:hAnsi="Times New Roman"/>
        </w:rPr>
        <w:t>The conformational fluctuations are higher for the inter-strand loops, again as expected</w:t>
      </w:r>
      <w:r w:rsidR="00721F65" w:rsidRPr="00AA3FAF">
        <w:rPr>
          <w:rFonts w:ascii="Times New Roman" w:hAnsi="Times New Roman"/>
        </w:rPr>
        <w:t xml:space="preserve"> (SI </w:t>
      </w:r>
      <w:r w:rsidR="00DC7B6B" w:rsidRPr="00DC7B6B">
        <w:rPr>
          <w:rFonts w:ascii="Times New Roman" w:hAnsi="Times New Roman"/>
          <w:highlight w:val="magenta"/>
          <w:rPrChange w:id="21" w:author="Jemma Trick" w:date="2014-09-26T16:23:00Z">
            <w:rPr>
              <w:rFonts w:ascii="Times New Roman" w:eastAsia="Arial Unicode MS" w:hAnsi="Times New Roman" w:cs="Times New Roman"/>
              <w:color w:val="auto"/>
              <w:lang w:eastAsia="en-US"/>
            </w:rPr>
          </w:rPrChange>
        </w:rPr>
        <w:t>Figure S</w:t>
      </w:r>
      <w:ins w:id="22" w:author="Jemma Trick" w:date="2014-09-26T16:23:00Z">
        <w:r w:rsidR="00DC7B6B" w:rsidRPr="00DC7B6B">
          <w:rPr>
            <w:rFonts w:ascii="Times New Roman" w:hAnsi="Times New Roman"/>
            <w:highlight w:val="magenta"/>
            <w:rPrChange w:id="23" w:author="Jemma Trick" w:date="2014-09-26T16:23:00Z">
              <w:rPr>
                <w:rFonts w:ascii="Times New Roman" w:eastAsia="Arial Unicode MS" w:hAnsi="Times New Roman" w:cs="Times New Roman"/>
                <w:color w:val="auto"/>
                <w:lang w:eastAsia="en-US"/>
              </w:rPr>
            </w:rPrChange>
          </w:rPr>
          <w:t>2</w:t>
        </w:r>
      </w:ins>
      <w:del w:id="24" w:author="Jemma Trick" w:date="2014-09-26T16:23:00Z">
        <w:r w:rsidR="00DC7B6B" w:rsidRPr="00DC7B6B">
          <w:rPr>
            <w:rFonts w:ascii="Times New Roman" w:hAnsi="Times New Roman"/>
            <w:highlight w:val="magenta"/>
            <w:rPrChange w:id="25" w:author="Jemma Trick" w:date="2014-09-26T16:23:00Z">
              <w:rPr>
                <w:rFonts w:ascii="Times New Roman" w:eastAsia="Arial Unicode MS" w:hAnsi="Times New Roman" w:cs="Times New Roman"/>
                <w:color w:val="auto"/>
                <w:lang w:eastAsia="en-US"/>
              </w:rPr>
            </w:rPrChange>
          </w:rPr>
          <w:delText>1</w:delText>
        </w:r>
      </w:del>
      <w:r w:rsidR="00DC7B6B" w:rsidRPr="00DC7B6B">
        <w:rPr>
          <w:rFonts w:ascii="Times New Roman" w:hAnsi="Times New Roman"/>
          <w:highlight w:val="magenta"/>
          <w:rPrChange w:id="26" w:author="Jemma Trick" w:date="2014-09-26T16:23:00Z">
            <w:rPr>
              <w:rFonts w:ascii="Times New Roman" w:eastAsia="Arial Unicode MS" w:hAnsi="Times New Roman" w:cs="Times New Roman"/>
              <w:color w:val="auto"/>
              <w:lang w:eastAsia="en-US"/>
            </w:rPr>
          </w:rPrChange>
        </w:rPr>
        <w:t>C).</w:t>
      </w:r>
      <w:r w:rsidR="00721F65" w:rsidRPr="00AA3FAF">
        <w:rPr>
          <w:rFonts w:ascii="Times New Roman" w:hAnsi="Times New Roman"/>
        </w:rPr>
        <w:t xml:space="preserve"> </w:t>
      </w:r>
      <w:r w:rsidRPr="00AA3FAF">
        <w:rPr>
          <w:rFonts w:ascii="Times New Roman" w:hAnsi="Times New Roman"/>
        </w:rPr>
        <w:t xml:space="preserve">Thus, the </w:t>
      </w:r>
      <w:r w:rsidRPr="00AA3FAF">
        <w:rPr>
          <w:rFonts w:ascii="Times New Roman" w:hAnsi="Times New Roman"/>
          <w:i/>
          <w:iCs/>
          <w:lang w:val="pt-PT"/>
        </w:rPr>
        <w:t>de novo</w:t>
      </w:r>
      <w:r w:rsidRPr="00AA3FAF">
        <w:rPr>
          <w:rFonts w:ascii="Times New Roman" w:hAnsi="Times New Roman"/>
        </w:rPr>
        <w:t xml:space="preserve"> </w:t>
      </w:r>
      <w:r w:rsidRPr="00AA3FAF">
        <w:rPr>
          <w:rFonts w:ascii="Times New Roman" w:hAnsi="Times New Roman"/>
          <w:lang w:val="en-GB"/>
        </w:rPr>
        <w:t xml:space="preserve">designed </w:t>
      </w:r>
      <w:r w:rsidRPr="00AA3FAF">
        <w:rPr>
          <w:rFonts w:ascii="Times New Roman" w:hAnsi="Times New Roman"/>
        </w:rPr>
        <w:t xml:space="preserve">nanopores behave in a similar manner to </w:t>
      </w:r>
      <w:proofErr w:type="spellStart"/>
      <w:r w:rsidRPr="00AA3FAF">
        <w:rPr>
          <w:rFonts w:ascii="Times New Roman" w:hAnsi="Times New Roman"/>
        </w:rPr>
        <w:t>porins</w:t>
      </w:r>
      <w:proofErr w:type="spellEnd"/>
      <w:r w:rsidRPr="00AA3FAF">
        <w:rPr>
          <w:rFonts w:ascii="Times New Roman" w:hAnsi="Times New Roman"/>
        </w:rPr>
        <w:t xml:space="preserve"> in MD simulations in a bilayer</w:t>
      </w:r>
      <w:r w:rsidRPr="00AA3FAF">
        <w:rPr>
          <w:rFonts w:ascii="Times New Roman" w:hAnsi="Times New Roman"/>
          <w:lang w:val="en-GB"/>
        </w:rPr>
        <w:t xml:space="preserve"> on a </w:t>
      </w:r>
      <w:r w:rsidRPr="00744656">
        <w:rPr>
          <w:rFonts w:ascii="Times New Roman" w:hAnsi="Times New Roman"/>
          <w:i/>
          <w:lang w:val="en-GB"/>
        </w:rPr>
        <w:t>ca.</w:t>
      </w:r>
      <w:r w:rsidRPr="00AA3FAF">
        <w:rPr>
          <w:rFonts w:ascii="Times New Roman" w:hAnsi="Times New Roman"/>
        </w:rPr>
        <w:t xml:space="preserve">100 ns </w:t>
      </w:r>
      <w:r w:rsidRPr="00AA3FAF">
        <w:rPr>
          <w:rFonts w:ascii="Times New Roman" w:hAnsi="Times New Roman"/>
          <w:lang w:val="en-GB"/>
        </w:rPr>
        <w:t xml:space="preserve">timescale. </w:t>
      </w:r>
      <w:r w:rsidRPr="00AA3FAF">
        <w:rPr>
          <w:rFonts w:ascii="Times New Roman" w:hAnsi="Times New Roman"/>
        </w:rPr>
        <w:t xml:space="preserve">Calculation of the pore radius profile at selected time points during the simulation suggests that the initial model structure of the pore ‘relaxes’ to </w:t>
      </w:r>
      <w:r w:rsidRPr="0087004B">
        <w:rPr>
          <w:rFonts w:ascii="Times New Roman" w:hAnsi="Times New Roman"/>
        </w:rPr>
        <w:t xml:space="preserve">adopt a more clearly hourglass shape, with a shift in the minimum radius at the central </w:t>
      </w:r>
      <w:r w:rsidR="004F5868" w:rsidRPr="0087004B">
        <w:rPr>
          <w:rFonts w:ascii="Times New Roman" w:hAnsi="Times New Roman"/>
        </w:rPr>
        <w:t xml:space="preserve">constriction </w:t>
      </w:r>
      <w:r w:rsidRPr="0087004B">
        <w:rPr>
          <w:rFonts w:ascii="Times New Roman" w:hAnsi="Times New Roman"/>
        </w:rPr>
        <w:t xml:space="preserve">from </w:t>
      </w:r>
      <w:r w:rsidRPr="00744656">
        <w:rPr>
          <w:rFonts w:ascii="Times New Roman" w:hAnsi="Times New Roman"/>
          <w:i/>
        </w:rPr>
        <w:t>ca.</w:t>
      </w:r>
      <w:r w:rsidRPr="0087004B">
        <w:rPr>
          <w:rFonts w:ascii="Times New Roman" w:hAnsi="Times New Roman"/>
        </w:rPr>
        <w:t xml:space="preserve"> 3 to </w:t>
      </w:r>
      <w:r w:rsidRPr="00744656">
        <w:rPr>
          <w:rFonts w:ascii="Times New Roman" w:hAnsi="Times New Roman"/>
          <w:i/>
        </w:rPr>
        <w:t>ca.</w:t>
      </w:r>
      <w:r w:rsidRPr="0087004B">
        <w:rPr>
          <w:rFonts w:ascii="Times New Roman" w:hAnsi="Times New Roman"/>
        </w:rPr>
        <w:t xml:space="preserve"> 4 Å over the duration of the simulation. Comparable changes in pore radius profiles</w:t>
      </w:r>
      <w:r w:rsidRPr="00AA3FAF">
        <w:rPr>
          <w:rFonts w:ascii="Times New Roman" w:hAnsi="Times New Roman"/>
        </w:rPr>
        <w:t xml:space="preserve"> have also been seen in simulations of porins</w:t>
      </w:r>
      <w:r w:rsidR="00DC7B6B">
        <w:rPr>
          <w:rFonts w:ascii="Times New Roman" w:hAnsi="Times New Roman"/>
        </w:rPr>
        <w:fldChar w:fldCharType="begin"/>
      </w:r>
      <w:r w:rsidR="001B385A">
        <w:rPr>
          <w:rFonts w:ascii="Times New Roman" w:hAnsi="Times New Roman"/>
        </w:rPr>
        <w:instrText>ADDIN CSL_CITATION {"mendeley": {"previouslyFormattedCitation": "&lt;sup&gt;66,67&lt;/sup&gt;"}, "citationItems": [{"uris": ["http://www.mendeley.com/documents/?uuid=28ff7232-670c-4261-9e5d-b2ee892bd0f5"], "id": "ITEM-1", "itemData": {"DOI": "10.1002/prot.20845", "author": [{"given": "Syma", "dropping-particle": "", "suffix": "", "family": "Khalid", "parse-names": false, "non-dropping-particle": ""}, {"given": "Peter J", "dropping-particle": "", "suffix": "", "family": "Bond", "parse-names": false, "non-dropping-particle": ""}, {"given": "Sundeep S", "dropping-particle": "", "suffix": "", "family": "Deol", "parse-names": false, "non-dropping-particle": ""}, {"given": "Mark S P", "dropping-particle": "", "suffix": "", "family": "Sansom", "parse-names": false, "non-dropping-particle": ""}], "issued": {"date-parts": [["2006"]]}, "title": "Modeling and Simulations of a Bacterial Outer Membrane Protein: OprF From &lt;i&gt;Pseudomonas aeruginosa&lt;/i&gt;", "page": "6 -15", "volume": "63", "container-title": "PROTEINS", "type": "article-journal", "id": "ITEM-1"}}, {"uris": ["http://www.mendeley.com/documents/?uuid=04815214-9361-4f9b-b569-6e79857fb881"], "id": "ITEM-2", "itemData": {"DOI": "10.1088/0953-8984/22/45/454125", "type": "article-journal", "author": [{"given": "Amit", "dropping-particle": "", "suffix": "", "family": "Kumar", "parse-names": false, "non-dropping-particle": ""}, {"given": "Eric", "dropping-particle": "", "suffix": "", "family": "Hajjar", "parse-names": false, "non-dropping-particle": ""}, {"given": "Paolo", "dropping-particle": "", "suffix": "", "family": "Ruggerone", "parse-names": false, "non-dropping-particle": ""}, {"given": "Matteo", "dropping-particle": "", "suffix": "", "family": "Ceccarelli", "parse-names": false, "non-dropping-particle": ""}], "issued": {"date-parts": [["2010", "11", "17"]]}, "abstract": "In this paper we investigate the structural and dynamical properties of the two major porins (OmpF and OmpC) in Escherichia coli, using molecular dynamics (MD) simulations. In particular we characterized the atomic fluctuations, correlated motions, temperature dependence, solvent-accessible cross-sectional area and water dynamics in the key regions of the two channels. Our in-depth analysis allows us to highlight the importance of both the key conserved and substituted residues between OmpF and OmpC. The latter is characterized by a narrower and longer constriction region with respect to OmpF. OmpC also showed a higher stability upon increasing temperature. We then present the results of transport properties by using accelerated MD simulations to probe the diffusion of norfloxacin (a fluoroquinolone antibiotic) through the two porins OmpF/OmpC. Our study constitutes a step forward towards understanding the structure-function relationship of the two porins' channels. This will benefit the research of antibacterials with improved permeation properties and nanopores that aim to use these porins as sensing systems.", "ISSN": "1361-648X", "page": "454125", "volume": "22", "container-title": "Journal of physics. Condensed matter : an Institute of Physics journal", "title": "Structural and Dynamical Properties of the Porins OmpF and OmpC: Insights from Molecular Simulations.", "PMID": "21339612", "issue": "45", "id": "ITEM-2"}}],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66,67</w:t>
      </w:r>
      <w:r w:rsidR="00DC7B6B">
        <w:rPr>
          <w:rFonts w:ascii="Times New Roman" w:hAnsi="Times New Roman"/>
        </w:rPr>
        <w:fldChar w:fldCharType="end"/>
      </w:r>
      <w:r w:rsidR="00E15736">
        <w:rPr>
          <w:rFonts w:ascii="Times New Roman" w:hAnsi="Times New Roman"/>
        </w:rPr>
        <w:t xml:space="preserve"> </w:t>
      </w:r>
      <w:r w:rsidRPr="00AA3FAF">
        <w:rPr>
          <w:rFonts w:ascii="Times New Roman" w:hAnsi="Times New Roman"/>
        </w:rPr>
        <w:t>and confirm the importance of relaxing initial pore models by MD simulation before evaluating them in terms of pore radius and permeability properties.</w:t>
      </w:r>
      <w:r w:rsidR="009B6C13">
        <w:rPr>
          <w:rFonts w:ascii="Times New Roman" w:hAnsi="Times New Roman"/>
        </w:rPr>
        <w:t xml:space="preserve"> </w:t>
      </w:r>
    </w:p>
    <w:p w:rsidR="00D55550" w:rsidRDefault="00160357" w:rsidP="00F8567C">
      <w:pPr>
        <w:pStyle w:val="Body"/>
        <w:spacing w:line="360" w:lineRule="auto"/>
        <w:jc w:val="both"/>
        <w:rPr>
          <w:rFonts w:ascii="Times New Roman" w:hAnsi="Times New Roman"/>
        </w:rPr>
      </w:pPr>
      <w:r w:rsidRPr="00AA3FAF">
        <w:rPr>
          <w:rFonts w:ascii="Times New Roman" w:hAnsi="Times New Roman"/>
        </w:rPr>
        <w:t xml:space="preserve">Having established </w:t>
      </w:r>
      <w:r w:rsidRPr="00AA3FAF">
        <w:rPr>
          <w:rFonts w:ascii="Times New Roman" w:hAnsi="Times New Roman"/>
          <w:lang w:val="en-GB"/>
        </w:rPr>
        <w:t xml:space="preserve">an overall </w:t>
      </w:r>
      <w:r w:rsidRPr="00AA3FAF">
        <w:rPr>
          <w:rFonts w:ascii="Times New Roman" w:hAnsi="Times New Roman"/>
        </w:rPr>
        <w:t xml:space="preserve">methodology, we used this to explore three generations of nanopore design, as </w:t>
      </w:r>
      <w:r w:rsidRPr="00AA3FAF">
        <w:rPr>
          <w:rFonts w:ascii="Times New Roman" w:hAnsi="Times New Roman"/>
          <w:lang w:val="en-GB"/>
        </w:rPr>
        <w:t>summarised</w:t>
      </w:r>
      <w:r w:rsidRPr="00AA3FAF">
        <w:rPr>
          <w:rFonts w:ascii="Times New Roman" w:hAnsi="Times New Roman"/>
        </w:rPr>
        <w:t xml:space="preserve"> in Fig. 3. The 1</w:t>
      </w:r>
      <w:r w:rsidRPr="00AA3FAF">
        <w:rPr>
          <w:rFonts w:ascii="Times New Roman" w:hAnsi="Times New Roman"/>
          <w:vertAlign w:val="superscript"/>
        </w:rPr>
        <w:t>st</w:t>
      </w:r>
      <w:r w:rsidRPr="00AA3FAF">
        <w:rPr>
          <w:rFonts w:ascii="Times New Roman" w:hAnsi="Times New Roman"/>
        </w:rPr>
        <w:t xml:space="preserve"> generation, as </w:t>
      </w:r>
      <w:r w:rsidRPr="00AA3FAF">
        <w:rPr>
          <w:rFonts w:ascii="Times New Roman" w:hAnsi="Times New Roman"/>
          <w:lang w:val="en-GB"/>
        </w:rPr>
        <w:t>described</w:t>
      </w:r>
      <w:r w:rsidRPr="00AA3FAF">
        <w:rPr>
          <w:rFonts w:ascii="Times New Roman" w:hAnsi="Times New Roman"/>
        </w:rPr>
        <w:t xml:space="preserve"> above, provided an overall exploration of pore size, shape, and hydrophobicity of the pore lining residues. The 2</w:t>
      </w:r>
      <w:r w:rsidRPr="00AA3FAF">
        <w:rPr>
          <w:rFonts w:ascii="Times New Roman" w:hAnsi="Times New Roman"/>
          <w:vertAlign w:val="superscript"/>
        </w:rPr>
        <w:t>nd</w:t>
      </w:r>
      <w:r w:rsidRPr="00AA3FAF">
        <w:rPr>
          <w:rFonts w:ascii="Times New Roman" w:hAnsi="Times New Roman"/>
        </w:rPr>
        <w:t xml:space="preserve"> generation models explored further refinements of the stable </w:t>
      </w:r>
      <w:r w:rsidRPr="00AA3FAF">
        <w:rPr>
          <w:rFonts w:ascii="Times New Roman" w:hAnsi="Times New Roman"/>
          <w:i/>
          <w:iCs/>
        </w:rPr>
        <w:t>N=14, HG</w:t>
      </w:r>
      <w:r w:rsidRPr="00AA3FAF">
        <w:rPr>
          <w:rFonts w:ascii="Times New Roman" w:hAnsi="Times New Roman"/>
        </w:rPr>
        <w:t xml:space="preserve"> 1</w:t>
      </w:r>
      <w:r w:rsidRPr="00AA3FAF">
        <w:rPr>
          <w:rFonts w:ascii="Times New Roman" w:hAnsi="Times New Roman"/>
          <w:vertAlign w:val="superscript"/>
        </w:rPr>
        <w:t>st</w:t>
      </w:r>
      <w:r w:rsidRPr="00AA3FAF">
        <w:rPr>
          <w:rFonts w:ascii="Times New Roman" w:hAnsi="Times New Roman"/>
        </w:rPr>
        <w:t xml:space="preserve"> generation models. Thus both </w:t>
      </w:r>
      <w:r w:rsidRPr="00AA3FAF">
        <w:rPr>
          <w:rFonts w:ascii="Times New Roman" w:hAnsi="Times New Roman"/>
          <w:i/>
          <w:iCs/>
        </w:rPr>
        <w:t>N=14, HG STNQNTS</w:t>
      </w:r>
      <w:r w:rsidRPr="00AA3FAF">
        <w:rPr>
          <w:rFonts w:ascii="Times New Roman" w:hAnsi="Times New Roman"/>
        </w:rPr>
        <w:t xml:space="preserve"> and </w:t>
      </w:r>
      <w:r w:rsidRPr="00AA3FAF">
        <w:rPr>
          <w:rFonts w:ascii="Times New Roman" w:hAnsi="Times New Roman"/>
          <w:i/>
          <w:iCs/>
        </w:rPr>
        <w:t>N=14, HG GAVLVAG</w:t>
      </w:r>
      <w:r w:rsidRPr="00AA3FAF">
        <w:rPr>
          <w:rFonts w:ascii="Times New Roman" w:hAnsi="Times New Roman"/>
        </w:rPr>
        <w:t xml:space="preserve"> were used as ‘host’ pores for a central ring of ‘guest’ residues, yielding the </w:t>
      </w:r>
      <w:r w:rsidRPr="00AA3FAF">
        <w:rPr>
          <w:rFonts w:ascii="Times New Roman" w:hAnsi="Times New Roman"/>
          <w:i/>
          <w:iCs/>
        </w:rPr>
        <w:t>hydrophilic-x</w:t>
      </w:r>
      <w:r w:rsidRPr="00AA3FAF">
        <w:rPr>
          <w:rFonts w:ascii="Times New Roman" w:hAnsi="Times New Roman"/>
        </w:rPr>
        <w:t xml:space="preserve"> and </w:t>
      </w:r>
      <w:r w:rsidRPr="00AA3FAF">
        <w:rPr>
          <w:rFonts w:ascii="Times New Roman" w:hAnsi="Times New Roman"/>
          <w:i/>
          <w:iCs/>
        </w:rPr>
        <w:t>hydrophobic-x</w:t>
      </w:r>
      <w:r w:rsidRPr="00AA3FAF">
        <w:rPr>
          <w:rFonts w:ascii="Times New Roman" w:hAnsi="Times New Roman"/>
        </w:rPr>
        <w:t xml:space="preserve"> models respectively (Fig. 3). This involved the replacement of the central, constricting residues of either the hydrophobic or hydrophilic pore with the opposite type of residue. So, e.g. </w:t>
      </w:r>
      <w:r w:rsidR="005825D6" w:rsidRPr="00AA3FAF">
        <w:rPr>
          <w:rFonts w:ascii="Times New Roman" w:hAnsi="Times New Roman"/>
        </w:rPr>
        <w:t>a hydrophobic</w:t>
      </w:r>
      <w:r w:rsidRPr="00AA3FAF">
        <w:rPr>
          <w:rFonts w:ascii="Times New Roman" w:hAnsi="Times New Roman"/>
        </w:rPr>
        <w:t xml:space="preserve"> residue, L (</w:t>
      </w:r>
      <w:proofErr w:type="spellStart"/>
      <w:r w:rsidRPr="00AA3FAF">
        <w:rPr>
          <w:rFonts w:ascii="Times New Roman" w:hAnsi="Times New Roman"/>
        </w:rPr>
        <w:t>Leu</w:t>
      </w:r>
      <w:proofErr w:type="spellEnd"/>
      <w:r w:rsidRPr="00AA3FAF">
        <w:rPr>
          <w:rFonts w:ascii="Times New Roman" w:hAnsi="Times New Roman"/>
        </w:rPr>
        <w:t>), was introduced into the</w:t>
      </w:r>
      <w:r w:rsidR="00734E09">
        <w:rPr>
          <w:rFonts w:ascii="Times New Roman" w:hAnsi="Times New Roman"/>
        </w:rPr>
        <w:t xml:space="preserve"> central ring of the </w:t>
      </w:r>
      <w:r w:rsidRPr="00AA3FAF">
        <w:rPr>
          <w:rFonts w:ascii="Times New Roman" w:hAnsi="Times New Roman"/>
        </w:rPr>
        <w:t>hydrophilic STN</w:t>
      </w:r>
      <w:r w:rsidRPr="00482875">
        <w:rPr>
          <w:rFonts w:ascii="Times New Roman" w:hAnsi="Times New Roman"/>
          <w:u w:val="single"/>
        </w:rPr>
        <w:t>Q</w:t>
      </w:r>
      <w:r w:rsidRPr="00AA3FAF">
        <w:rPr>
          <w:rFonts w:ascii="Times New Roman" w:hAnsi="Times New Roman"/>
        </w:rPr>
        <w:t>NTS pore or a hydrophilic residue, Q (</w:t>
      </w:r>
      <w:proofErr w:type="spellStart"/>
      <w:r w:rsidRPr="00AA3FAF">
        <w:rPr>
          <w:rFonts w:ascii="Times New Roman" w:hAnsi="Times New Roman"/>
        </w:rPr>
        <w:t>Gln</w:t>
      </w:r>
      <w:proofErr w:type="spellEnd"/>
      <w:r w:rsidRPr="00AA3FAF">
        <w:rPr>
          <w:rFonts w:ascii="Times New Roman" w:hAnsi="Times New Roman"/>
        </w:rPr>
        <w:t>), was introduced into the central ring of the otherwise hydrophobic</w:t>
      </w:r>
      <w:r w:rsidR="00734E09">
        <w:rPr>
          <w:rFonts w:ascii="Times New Roman" w:hAnsi="Times New Roman"/>
        </w:rPr>
        <w:t xml:space="preserve"> GAV</w:t>
      </w:r>
      <w:r w:rsidR="00734E09">
        <w:rPr>
          <w:rFonts w:ascii="Times New Roman" w:hAnsi="Times New Roman"/>
          <w:u w:val="single"/>
        </w:rPr>
        <w:t>L</w:t>
      </w:r>
      <w:r w:rsidR="00734E09">
        <w:rPr>
          <w:rFonts w:ascii="Times New Roman" w:hAnsi="Times New Roman"/>
        </w:rPr>
        <w:t>VAG</w:t>
      </w:r>
      <w:r w:rsidRPr="00AA3FAF">
        <w:rPr>
          <w:rFonts w:ascii="Times New Roman" w:hAnsi="Times New Roman"/>
        </w:rPr>
        <w:t xml:space="preserve"> pore. </w:t>
      </w:r>
    </w:p>
    <w:p w:rsidR="00D55550" w:rsidRDefault="00160357" w:rsidP="00F8567C">
      <w:pPr>
        <w:pStyle w:val="Body"/>
        <w:spacing w:line="360" w:lineRule="auto"/>
        <w:jc w:val="both"/>
        <w:rPr>
          <w:rFonts w:ascii="Times New Roman" w:hAnsi="Times New Roman"/>
        </w:rPr>
      </w:pPr>
      <w:r w:rsidRPr="00AA3FAF">
        <w:rPr>
          <w:rFonts w:ascii="Times New Roman" w:hAnsi="Times New Roman"/>
        </w:rPr>
        <w:t>In the 3</w:t>
      </w:r>
      <w:r w:rsidRPr="00AA3FAF">
        <w:rPr>
          <w:rFonts w:ascii="Times New Roman" w:hAnsi="Times New Roman"/>
          <w:vertAlign w:val="superscript"/>
        </w:rPr>
        <w:t>rd</w:t>
      </w:r>
      <w:r w:rsidRPr="00AA3FAF">
        <w:rPr>
          <w:rFonts w:ascii="Times New Roman" w:hAnsi="Times New Roman"/>
        </w:rPr>
        <w:t xml:space="preserve"> generation of models</w:t>
      </w:r>
      <w:r w:rsidRPr="00AA3FAF">
        <w:rPr>
          <w:rFonts w:ascii="Times New Roman" w:hAnsi="Times New Roman"/>
          <w:lang w:val="en-GB"/>
        </w:rPr>
        <w:t>,</w:t>
      </w:r>
      <w:r w:rsidRPr="00AA3FAF">
        <w:rPr>
          <w:rFonts w:ascii="Times New Roman" w:hAnsi="Times New Roman"/>
        </w:rPr>
        <w:t xml:space="preserve"> </w:t>
      </w:r>
      <w:r w:rsidRPr="00AA3FAF">
        <w:rPr>
          <w:rFonts w:ascii="Times New Roman" w:hAnsi="Times New Roman"/>
          <w:i/>
          <w:iCs/>
        </w:rPr>
        <w:t>N=14, HG</w:t>
      </w:r>
      <w:r w:rsidRPr="00AA3FAF">
        <w:rPr>
          <w:rFonts w:ascii="Times New Roman" w:hAnsi="Times New Roman"/>
        </w:rPr>
        <w:t xml:space="preserve"> models were explored further</w:t>
      </w:r>
      <w:r w:rsidRPr="0087004B">
        <w:rPr>
          <w:rFonts w:ascii="Times New Roman" w:hAnsi="Times New Roman"/>
        </w:rPr>
        <w:t>, combining an overall hydrophilic pore lining with 1, 2 or 3 rings of L sidechains to yield</w:t>
      </w:r>
      <w:r w:rsidR="0015161D" w:rsidRPr="0087004B">
        <w:rPr>
          <w:rFonts w:ascii="Times New Roman" w:hAnsi="Times New Roman"/>
        </w:rPr>
        <w:t xml:space="preserve"> a</w:t>
      </w:r>
      <w:r w:rsidRPr="0087004B">
        <w:rPr>
          <w:rFonts w:ascii="Times New Roman" w:hAnsi="Times New Roman"/>
        </w:rPr>
        <w:t xml:space="preserve"> central</w:t>
      </w:r>
      <w:r w:rsidRPr="00AA3FAF">
        <w:rPr>
          <w:rFonts w:ascii="Times New Roman" w:hAnsi="Times New Roman"/>
        </w:rPr>
        <w:t xml:space="preserve"> hydrophobic </w:t>
      </w:r>
      <w:r w:rsidR="007C32D4" w:rsidRPr="00AA3FAF">
        <w:rPr>
          <w:rFonts w:ascii="Times New Roman" w:hAnsi="Times New Roman"/>
        </w:rPr>
        <w:t>constriction</w:t>
      </w:r>
      <w:r w:rsidRPr="00AA3FAF">
        <w:rPr>
          <w:rFonts w:ascii="Times New Roman" w:hAnsi="Times New Roman"/>
        </w:rPr>
        <w:t xml:space="preserve"> of increasing thickness.</w:t>
      </w:r>
    </w:p>
    <w:p w:rsidR="00D55550" w:rsidRDefault="00160357" w:rsidP="00F8567C">
      <w:pPr>
        <w:pStyle w:val="Body"/>
        <w:spacing w:line="360" w:lineRule="auto"/>
        <w:jc w:val="both"/>
        <w:rPr>
          <w:rFonts w:ascii="Times New Roman" w:hAnsi="Times New Roman"/>
        </w:rPr>
      </w:pPr>
      <w:r w:rsidRPr="00AA3FAF">
        <w:rPr>
          <w:rFonts w:ascii="Times New Roman" w:hAnsi="Times New Roman"/>
          <w:i/>
          <w:iCs/>
          <w:u w:val="single"/>
        </w:rPr>
        <w:lastRenderedPageBreak/>
        <w:t>Water Flux Through 1</w:t>
      </w:r>
      <w:r w:rsidRPr="00AA3FAF">
        <w:rPr>
          <w:rFonts w:ascii="Times New Roman" w:hAnsi="Times New Roman"/>
          <w:i/>
          <w:iCs/>
          <w:u w:val="single"/>
          <w:vertAlign w:val="superscript"/>
        </w:rPr>
        <w:t>st</w:t>
      </w:r>
      <w:r w:rsidRPr="00AA3FAF">
        <w:rPr>
          <w:rFonts w:ascii="Times New Roman" w:hAnsi="Times New Roman"/>
          <w:i/>
          <w:iCs/>
          <w:u w:val="single"/>
        </w:rPr>
        <w:t xml:space="preserve"> Generation Models of β-Barrel Nanopores</w:t>
      </w:r>
    </w:p>
    <w:p w:rsidR="00D55550" w:rsidRPr="00734E09" w:rsidRDefault="00160357" w:rsidP="00F8567C">
      <w:pPr>
        <w:pStyle w:val="Body"/>
        <w:spacing w:line="360" w:lineRule="auto"/>
        <w:jc w:val="both"/>
        <w:rPr>
          <w:rFonts w:ascii="Times New Roman" w:hAnsi="Times New Roman"/>
        </w:rPr>
      </w:pPr>
      <w:r w:rsidRPr="0087004B">
        <w:rPr>
          <w:rFonts w:ascii="Times New Roman" w:hAnsi="Times New Roman"/>
        </w:rPr>
        <w:t xml:space="preserve">We first examined water flux as a </w:t>
      </w:r>
      <w:r w:rsidRPr="0087004B">
        <w:rPr>
          <w:rFonts w:ascii="Times New Roman" w:hAnsi="Times New Roman"/>
          <w:lang w:val="en-GB"/>
        </w:rPr>
        <w:t xml:space="preserve">proxy for ionic conductance, i.e. </w:t>
      </w:r>
      <w:r w:rsidR="00734E09">
        <w:rPr>
          <w:rFonts w:ascii="Times New Roman" w:hAnsi="Times New Roman"/>
          <w:lang w:val="en-GB"/>
        </w:rPr>
        <w:t xml:space="preserve">as </w:t>
      </w:r>
      <w:r w:rsidRPr="0087004B">
        <w:rPr>
          <w:rFonts w:ascii="Times New Roman" w:hAnsi="Times New Roman"/>
          <w:lang w:val="en-GB"/>
        </w:rPr>
        <w:t xml:space="preserve">a </w:t>
      </w:r>
      <w:r w:rsidRPr="0087004B">
        <w:rPr>
          <w:rFonts w:ascii="Times New Roman" w:hAnsi="Times New Roman"/>
        </w:rPr>
        <w:t>simple measure of pore ‘</w:t>
      </w:r>
      <w:r w:rsidRPr="0087004B">
        <w:rPr>
          <w:rFonts w:ascii="Times New Roman" w:hAnsi="Times New Roman"/>
          <w:lang w:val="en-GB"/>
        </w:rPr>
        <w:t>openness</w:t>
      </w:r>
      <w:r w:rsidRPr="0087004B">
        <w:rPr>
          <w:rFonts w:ascii="Times New Roman" w:hAnsi="Times New Roman"/>
        </w:rPr>
        <w:t>’</w:t>
      </w:r>
      <w:r w:rsidR="00734E09">
        <w:rPr>
          <w:rFonts w:ascii="Times New Roman" w:hAnsi="Times New Roman"/>
        </w:rPr>
        <w:t xml:space="preserve">. This was </w:t>
      </w:r>
      <w:proofErr w:type="spellStart"/>
      <w:r w:rsidR="00734E09">
        <w:rPr>
          <w:rFonts w:ascii="Times New Roman" w:hAnsi="Times New Roman"/>
        </w:rPr>
        <w:t>analysed</w:t>
      </w:r>
      <w:proofErr w:type="spellEnd"/>
      <w:r w:rsidR="00734E09">
        <w:rPr>
          <w:rFonts w:ascii="Times New Roman" w:hAnsi="Times New Roman"/>
        </w:rPr>
        <w:t xml:space="preserve"> because </w:t>
      </w:r>
      <w:r w:rsidR="009B6C13">
        <w:rPr>
          <w:rFonts w:ascii="Times New Roman" w:hAnsi="Times New Roman"/>
        </w:rPr>
        <w:t xml:space="preserve">time scales </w:t>
      </w:r>
      <w:r w:rsidR="009B2675">
        <w:rPr>
          <w:rFonts w:ascii="Times New Roman" w:hAnsi="Times New Roman"/>
        </w:rPr>
        <w:t>for</w:t>
      </w:r>
      <w:r w:rsidR="009B6C13">
        <w:rPr>
          <w:rFonts w:ascii="Times New Roman" w:hAnsi="Times New Roman"/>
        </w:rPr>
        <w:t xml:space="preserve"> ion conduction </w:t>
      </w:r>
      <w:r w:rsidR="009B2675">
        <w:rPr>
          <w:rFonts w:ascii="Times New Roman" w:hAnsi="Times New Roman"/>
        </w:rPr>
        <w:t xml:space="preserve">would require </w:t>
      </w:r>
      <w:r w:rsidR="00734E09">
        <w:rPr>
          <w:rFonts w:ascii="Times New Roman" w:hAnsi="Times New Roman"/>
        </w:rPr>
        <w:t xml:space="preserve">substantially </w:t>
      </w:r>
      <w:r w:rsidR="009B2675">
        <w:rPr>
          <w:rFonts w:ascii="Times New Roman" w:hAnsi="Times New Roman"/>
        </w:rPr>
        <w:t>longer simulation time</w:t>
      </w:r>
      <w:r w:rsidR="00734E09">
        <w:rPr>
          <w:rFonts w:ascii="Times New Roman" w:hAnsi="Times New Roman"/>
        </w:rPr>
        <w:t>s</w:t>
      </w:r>
      <w:r w:rsidR="009B2675">
        <w:rPr>
          <w:rFonts w:ascii="Times New Roman" w:hAnsi="Times New Roman"/>
        </w:rPr>
        <w:t xml:space="preserve"> </w:t>
      </w:r>
      <w:r w:rsidR="00734E09">
        <w:rPr>
          <w:rFonts w:ascii="Times New Roman" w:hAnsi="Times New Roman"/>
        </w:rPr>
        <w:t xml:space="preserve">in order to detect </w:t>
      </w:r>
      <w:r w:rsidR="009B2675">
        <w:rPr>
          <w:rFonts w:ascii="Times New Roman" w:hAnsi="Times New Roman"/>
        </w:rPr>
        <w:t>significant difference</w:t>
      </w:r>
      <w:r w:rsidR="00734E09">
        <w:rPr>
          <w:rFonts w:ascii="Times New Roman" w:hAnsi="Times New Roman"/>
        </w:rPr>
        <w:t>s</w:t>
      </w:r>
      <w:r w:rsidR="009B2675">
        <w:rPr>
          <w:rFonts w:ascii="Times New Roman" w:hAnsi="Times New Roman"/>
        </w:rPr>
        <w:t xml:space="preserve"> in conductance</w:t>
      </w:r>
      <w:r w:rsidR="00DC7B6B">
        <w:rPr>
          <w:rFonts w:ascii="Times New Roman" w:hAnsi="Times New Roman"/>
        </w:rPr>
        <w:fldChar w:fldCharType="begin"/>
      </w:r>
      <w:r w:rsidR="001B385A">
        <w:rPr>
          <w:rFonts w:ascii="Times New Roman" w:hAnsi="Times New Roman"/>
        </w:rPr>
        <w:instrText>ADDIN CSL_CITATION {"mendeley": {"previouslyFormattedCitation": "&lt;sup&gt;39&lt;/sup&gt;"}, "citationItems": [{"uris": ["http://www.mendeley.com/documents/?uuid=4a255340-9a32-430a-bb9d-bc31a8158757"], "id": "ITEM-1", "itemData": {"DOI": "10.1021/jp012233y", "type": "article-journal", "author": [{"given": "Oliver", "dropping-particle": "", "suffix": "", "family": "Beckstein", "parse-names": false, "non-dropping-particle": ""}, {"given": "Philip C.", "dropping-particle": "", "suffix": "", "family": "Biggin", "parse-names": false, "non-dropping-particle": ""}, {"given": "Mark S. P.", "dropping-particle": "", "suffix": "", "family": "Sansom", "parse-names": false, "non-dropping-particle": ""}], "issued": {"date-parts": [["2001", "12"]]}, "ISSN": "1520-6106", "page": "12902-12905", "volume": "105", "container-title": "The Journal of Physical Chemistry B", "title": "A Hydrophobic Gating Mechanism for Nanopores", "issue": "51",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39</w:t>
      </w:r>
      <w:r w:rsidR="00DC7B6B">
        <w:rPr>
          <w:rFonts w:ascii="Times New Roman" w:hAnsi="Times New Roman"/>
        </w:rPr>
        <w:fldChar w:fldCharType="end"/>
      </w:r>
      <w:r w:rsidR="00F639DB">
        <w:rPr>
          <w:rFonts w:ascii="Times New Roman" w:hAnsi="Times New Roman"/>
        </w:rPr>
        <w:t xml:space="preserve"> </w:t>
      </w:r>
      <w:r w:rsidRPr="0087004B">
        <w:rPr>
          <w:rFonts w:ascii="Times New Roman" w:hAnsi="Times New Roman"/>
        </w:rPr>
        <w:t>through members of the 1</w:t>
      </w:r>
      <w:r w:rsidRPr="0087004B">
        <w:rPr>
          <w:rFonts w:ascii="Times New Roman" w:hAnsi="Times New Roman"/>
          <w:vertAlign w:val="superscript"/>
        </w:rPr>
        <w:t>st</w:t>
      </w:r>
      <w:r w:rsidRPr="0087004B">
        <w:rPr>
          <w:rFonts w:ascii="Times New Roman" w:hAnsi="Times New Roman"/>
        </w:rPr>
        <w:t xml:space="preserve"> generation of pore model</w:t>
      </w:r>
      <w:r w:rsidRPr="0087004B">
        <w:rPr>
          <w:rFonts w:ascii="Times New Roman" w:hAnsi="Times New Roman"/>
          <w:lang w:val="en-GB"/>
        </w:rPr>
        <w:t>s</w:t>
      </w:r>
      <w:r w:rsidRPr="0087004B">
        <w:rPr>
          <w:rFonts w:ascii="Times New Roman" w:hAnsi="Times New Roman"/>
        </w:rPr>
        <w:t xml:space="preserve">. If we focus on the </w:t>
      </w:r>
      <w:r w:rsidRPr="00482875">
        <w:rPr>
          <w:rFonts w:ascii="Times New Roman" w:hAnsi="Times New Roman"/>
          <w:i/>
        </w:rPr>
        <w:t>N = 12, 14</w:t>
      </w:r>
      <w:r w:rsidRPr="0087004B">
        <w:rPr>
          <w:rFonts w:ascii="Times New Roman" w:hAnsi="Times New Roman"/>
        </w:rPr>
        <w:t xml:space="preserve"> and </w:t>
      </w:r>
      <w:r w:rsidRPr="00482875">
        <w:rPr>
          <w:rFonts w:ascii="Times New Roman" w:hAnsi="Times New Roman"/>
          <w:i/>
        </w:rPr>
        <w:t>16 HG</w:t>
      </w:r>
      <w:r w:rsidRPr="0087004B">
        <w:rPr>
          <w:rFonts w:ascii="Times New Roman" w:hAnsi="Times New Roman"/>
        </w:rPr>
        <w:t xml:space="preserve"> hydrophilic pores we can see that each model retains </w:t>
      </w:r>
      <w:r w:rsidR="0015161D" w:rsidRPr="0087004B">
        <w:rPr>
          <w:rFonts w:ascii="Times New Roman" w:hAnsi="Times New Roman"/>
        </w:rPr>
        <w:t>the</w:t>
      </w:r>
      <w:r w:rsidRPr="0087004B">
        <w:rPr>
          <w:rFonts w:ascii="Times New Roman" w:hAnsi="Times New Roman"/>
        </w:rPr>
        <w:t xml:space="preserve"> hourglass</w:t>
      </w:r>
      <w:r w:rsidRPr="00AA3FAF">
        <w:rPr>
          <w:rFonts w:ascii="Times New Roman" w:hAnsi="Times New Roman"/>
        </w:rPr>
        <w:t xml:space="preserve"> shape over the </w:t>
      </w:r>
      <w:r w:rsidRPr="005A1F07">
        <w:rPr>
          <w:rFonts w:ascii="Times New Roman" w:hAnsi="Times New Roman"/>
        </w:rPr>
        <w:t xml:space="preserve">course of the simulations (Fig. 4A), with minimum radii ranging from </w:t>
      </w:r>
      <w:r w:rsidRPr="00744656">
        <w:rPr>
          <w:rFonts w:ascii="Times New Roman" w:hAnsi="Times New Roman"/>
          <w:i/>
        </w:rPr>
        <w:t>ca.</w:t>
      </w:r>
      <w:r w:rsidRPr="005A1F07">
        <w:rPr>
          <w:rFonts w:ascii="Times New Roman" w:hAnsi="Times New Roman"/>
        </w:rPr>
        <w:t xml:space="preserve"> 3 Å (</w:t>
      </w:r>
      <w:r w:rsidRPr="00482875">
        <w:rPr>
          <w:rFonts w:ascii="Times New Roman" w:hAnsi="Times New Roman"/>
          <w:i/>
        </w:rPr>
        <w:t>N = 12</w:t>
      </w:r>
      <w:r w:rsidRPr="005A1F07">
        <w:rPr>
          <w:rFonts w:ascii="Times New Roman" w:hAnsi="Times New Roman"/>
        </w:rPr>
        <w:t xml:space="preserve">) to </w:t>
      </w:r>
      <w:r w:rsidRPr="00744656">
        <w:rPr>
          <w:rFonts w:ascii="Times New Roman" w:hAnsi="Times New Roman"/>
          <w:i/>
        </w:rPr>
        <w:t>ca.</w:t>
      </w:r>
      <w:r w:rsidRPr="005A1F07">
        <w:rPr>
          <w:rFonts w:ascii="Times New Roman" w:hAnsi="Times New Roman"/>
        </w:rPr>
        <w:t xml:space="preserve"> 6 Å (</w:t>
      </w:r>
      <w:r w:rsidRPr="00482875">
        <w:rPr>
          <w:rFonts w:ascii="Times New Roman" w:hAnsi="Times New Roman"/>
          <w:i/>
        </w:rPr>
        <w:t>N = 16</w:t>
      </w:r>
      <w:r w:rsidRPr="005A1F07">
        <w:rPr>
          <w:rFonts w:ascii="Times New Roman" w:hAnsi="Times New Roman"/>
        </w:rPr>
        <w:t>)</w:t>
      </w:r>
      <w:r w:rsidR="00C575C7" w:rsidRPr="005A1F07">
        <w:rPr>
          <w:rFonts w:ascii="Times New Roman" w:hAnsi="Times New Roman"/>
        </w:rPr>
        <w:t xml:space="preserve">, and water fluxes ranging from </w:t>
      </w:r>
      <w:r w:rsidR="00C575C7" w:rsidRPr="00744656">
        <w:rPr>
          <w:rFonts w:ascii="Times New Roman" w:hAnsi="Times New Roman"/>
          <w:i/>
        </w:rPr>
        <w:t>ca.</w:t>
      </w:r>
      <w:r w:rsidR="00C575C7" w:rsidRPr="005A1F07">
        <w:rPr>
          <w:rFonts w:ascii="Times New Roman" w:hAnsi="Times New Roman"/>
        </w:rPr>
        <w:t xml:space="preserve"> 13 ns</w:t>
      </w:r>
      <w:r w:rsidR="00C575C7" w:rsidRPr="005A1F07">
        <w:rPr>
          <w:rFonts w:ascii="Times New Roman" w:hAnsi="Times New Roman"/>
          <w:vertAlign w:val="superscript"/>
        </w:rPr>
        <w:t>-1</w:t>
      </w:r>
      <w:r w:rsidR="00C575C7" w:rsidRPr="005A1F07">
        <w:rPr>
          <w:rFonts w:ascii="Times New Roman" w:hAnsi="Times New Roman"/>
        </w:rPr>
        <w:t xml:space="preserve"> (</w:t>
      </w:r>
      <w:r w:rsidR="00C575C7" w:rsidRPr="00482875">
        <w:rPr>
          <w:rFonts w:ascii="Times New Roman" w:hAnsi="Times New Roman"/>
          <w:i/>
        </w:rPr>
        <w:t>N</w:t>
      </w:r>
      <w:r w:rsidR="00734E09" w:rsidRPr="00482875">
        <w:rPr>
          <w:rFonts w:ascii="Times New Roman" w:hAnsi="Times New Roman"/>
          <w:i/>
        </w:rPr>
        <w:t xml:space="preserve"> </w:t>
      </w:r>
      <w:r w:rsidR="00C575C7" w:rsidRPr="00482875">
        <w:rPr>
          <w:rFonts w:ascii="Times New Roman" w:hAnsi="Times New Roman"/>
          <w:i/>
        </w:rPr>
        <w:t>=</w:t>
      </w:r>
      <w:r w:rsidR="00734E09" w:rsidRPr="00482875">
        <w:rPr>
          <w:rFonts w:ascii="Times New Roman" w:hAnsi="Times New Roman"/>
          <w:i/>
        </w:rPr>
        <w:t xml:space="preserve"> </w:t>
      </w:r>
      <w:r w:rsidR="00C575C7" w:rsidRPr="00482875">
        <w:rPr>
          <w:rFonts w:ascii="Times New Roman" w:hAnsi="Times New Roman"/>
          <w:i/>
        </w:rPr>
        <w:t>12</w:t>
      </w:r>
      <w:r w:rsidR="00C575C7" w:rsidRPr="005A1F07">
        <w:rPr>
          <w:rFonts w:ascii="Times New Roman" w:hAnsi="Times New Roman"/>
        </w:rPr>
        <w:t xml:space="preserve">) to </w:t>
      </w:r>
      <w:r w:rsidR="00C575C7" w:rsidRPr="00744656">
        <w:rPr>
          <w:rFonts w:ascii="Times New Roman" w:hAnsi="Times New Roman"/>
          <w:i/>
        </w:rPr>
        <w:t>ca.</w:t>
      </w:r>
      <w:r w:rsidR="00C575C7" w:rsidRPr="005A1F07">
        <w:rPr>
          <w:rFonts w:ascii="Times New Roman" w:hAnsi="Times New Roman"/>
        </w:rPr>
        <w:t xml:space="preserve"> 64 ns</w:t>
      </w:r>
      <w:r w:rsidR="00C575C7" w:rsidRPr="005A1F07">
        <w:rPr>
          <w:rFonts w:ascii="Times New Roman" w:hAnsi="Times New Roman"/>
          <w:vertAlign w:val="superscript"/>
        </w:rPr>
        <w:t>-1</w:t>
      </w:r>
      <w:r w:rsidR="00C575C7" w:rsidRPr="005A1F07">
        <w:rPr>
          <w:rFonts w:ascii="Times New Roman" w:hAnsi="Times New Roman"/>
        </w:rPr>
        <w:t xml:space="preserve"> (</w:t>
      </w:r>
      <w:r w:rsidR="00C575C7" w:rsidRPr="00482875">
        <w:rPr>
          <w:rFonts w:ascii="Times New Roman" w:hAnsi="Times New Roman"/>
          <w:i/>
        </w:rPr>
        <w:t>N</w:t>
      </w:r>
      <w:r w:rsidR="00734E09" w:rsidRPr="00482875">
        <w:rPr>
          <w:rFonts w:ascii="Times New Roman" w:hAnsi="Times New Roman"/>
          <w:i/>
        </w:rPr>
        <w:t xml:space="preserve"> </w:t>
      </w:r>
      <w:r w:rsidR="00C575C7" w:rsidRPr="00482875">
        <w:rPr>
          <w:rFonts w:ascii="Times New Roman" w:hAnsi="Times New Roman"/>
          <w:i/>
        </w:rPr>
        <w:t>=</w:t>
      </w:r>
      <w:r w:rsidR="00734E09" w:rsidRPr="00482875">
        <w:rPr>
          <w:rFonts w:ascii="Times New Roman" w:hAnsi="Times New Roman"/>
          <w:i/>
        </w:rPr>
        <w:t xml:space="preserve"> </w:t>
      </w:r>
      <w:r w:rsidR="00C575C7" w:rsidRPr="00734E09">
        <w:rPr>
          <w:rFonts w:ascii="Times New Roman" w:hAnsi="Times New Roman"/>
        </w:rPr>
        <w:t>16). Thus, as might be anticipated from simple geometric considerations, the water flux scales with the minimum cross-sectional area of the pores.</w:t>
      </w:r>
      <w:r w:rsidR="00F639DB" w:rsidRPr="00734E09">
        <w:rPr>
          <w:rFonts w:ascii="Times New Roman" w:hAnsi="Times New Roman"/>
        </w:rPr>
        <w:t xml:space="preserve"> </w:t>
      </w:r>
      <w:r w:rsidRPr="00734E09">
        <w:rPr>
          <w:rFonts w:ascii="Times New Roman" w:hAnsi="Times New Roman"/>
        </w:rPr>
        <w:t xml:space="preserve"> </w:t>
      </w:r>
    </w:p>
    <w:p w:rsidR="00D55550" w:rsidRDefault="00160357" w:rsidP="00F8567C">
      <w:pPr>
        <w:pStyle w:val="Body"/>
        <w:spacing w:line="360" w:lineRule="auto"/>
        <w:jc w:val="both"/>
        <w:rPr>
          <w:rFonts w:ascii="Times New Roman" w:hAnsi="Times New Roman"/>
        </w:rPr>
      </w:pPr>
      <w:r w:rsidRPr="00734E09">
        <w:rPr>
          <w:rFonts w:ascii="Times New Roman" w:hAnsi="Times New Roman"/>
        </w:rPr>
        <w:t xml:space="preserve">Cumulative water fluxes (either </w:t>
      </w:r>
      <w:r w:rsidRPr="00734E09">
        <w:rPr>
          <w:rFonts w:ascii="Times New Roman" w:hAnsi="Times New Roman"/>
          <w:lang w:val="en-GB"/>
        </w:rPr>
        <w:t>'</w:t>
      </w:r>
      <w:r w:rsidRPr="00734E09">
        <w:rPr>
          <w:rFonts w:ascii="Times New Roman" w:hAnsi="Times New Roman"/>
        </w:rPr>
        <w:t>upwards</w:t>
      </w:r>
      <w:r w:rsidRPr="00734E09">
        <w:rPr>
          <w:rFonts w:ascii="Times New Roman" w:hAnsi="Times New Roman"/>
          <w:lang w:val="en-GB"/>
        </w:rPr>
        <w:t>'</w:t>
      </w:r>
      <w:r w:rsidRPr="00734E09">
        <w:rPr>
          <w:rFonts w:ascii="Times New Roman" w:hAnsi="Times New Roman"/>
        </w:rPr>
        <w:t xml:space="preserve"> or </w:t>
      </w:r>
      <w:r w:rsidRPr="00734E09">
        <w:rPr>
          <w:rFonts w:ascii="Times New Roman" w:hAnsi="Times New Roman"/>
          <w:lang w:val="en-GB"/>
        </w:rPr>
        <w:t>'</w:t>
      </w:r>
      <w:r w:rsidRPr="00734E09">
        <w:rPr>
          <w:rFonts w:ascii="Times New Roman" w:hAnsi="Times New Roman"/>
        </w:rPr>
        <w:t>downwards</w:t>
      </w:r>
      <w:r w:rsidRPr="00734E09">
        <w:rPr>
          <w:rFonts w:ascii="Times New Roman" w:hAnsi="Times New Roman"/>
          <w:lang w:val="en-GB"/>
        </w:rPr>
        <w:t>'</w:t>
      </w:r>
      <w:r w:rsidR="009B6C13" w:rsidRPr="00734E09">
        <w:rPr>
          <w:rFonts w:ascii="Times New Roman" w:hAnsi="Times New Roman"/>
          <w:lang w:val="en-GB"/>
        </w:rPr>
        <w:t xml:space="preserve"> dependent on </w:t>
      </w:r>
      <w:r w:rsidR="00734E09">
        <w:rPr>
          <w:rFonts w:ascii="Times New Roman" w:hAnsi="Times New Roman"/>
          <w:lang w:val="en-GB"/>
        </w:rPr>
        <w:t xml:space="preserve">whether </w:t>
      </w:r>
      <w:r w:rsidR="009B6C13" w:rsidRPr="00734E09">
        <w:rPr>
          <w:rFonts w:ascii="Times New Roman" w:hAnsi="Times New Roman"/>
          <w:lang w:val="en-GB"/>
        </w:rPr>
        <w:t xml:space="preserve">the direction of flow </w:t>
      </w:r>
      <w:r w:rsidR="00734E09">
        <w:rPr>
          <w:rFonts w:ascii="Times New Roman" w:hAnsi="Times New Roman"/>
          <w:lang w:val="en-GB"/>
        </w:rPr>
        <w:t xml:space="preserve">is measured in </w:t>
      </w:r>
      <w:r w:rsidR="009B6C13" w:rsidRPr="00734E09">
        <w:rPr>
          <w:rFonts w:ascii="Times New Roman" w:hAnsi="Times New Roman"/>
          <w:lang w:val="en-GB"/>
        </w:rPr>
        <w:t xml:space="preserve">a positive or negative </w:t>
      </w:r>
      <w:r w:rsidR="00B37B29" w:rsidRPr="00734E09">
        <w:rPr>
          <w:rFonts w:ascii="Times New Roman" w:hAnsi="Times New Roman"/>
          <w:lang w:val="en-GB"/>
        </w:rPr>
        <w:t xml:space="preserve">z </w:t>
      </w:r>
      <w:r w:rsidR="009B6C13" w:rsidRPr="00734E09">
        <w:rPr>
          <w:rFonts w:ascii="Times New Roman" w:hAnsi="Times New Roman"/>
          <w:lang w:val="en-GB"/>
        </w:rPr>
        <w:t>direction</w:t>
      </w:r>
      <w:r w:rsidRPr="00734E09">
        <w:rPr>
          <w:rFonts w:ascii="Times New Roman" w:hAnsi="Times New Roman"/>
        </w:rPr>
        <w:t>; Fig. 4B) were evaluated for these three models over</w:t>
      </w:r>
      <w:r w:rsidRPr="005A1F07">
        <w:rPr>
          <w:rFonts w:ascii="Times New Roman" w:hAnsi="Times New Roman"/>
        </w:rPr>
        <w:t xml:space="preserve"> the course of the simulations. </w:t>
      </w:r>
      <w:r w:rsidR="00C575C7" w:rsidRPr="005A1F07">
        <w:rPr>
          <w:rFonts w:ascii="Times New Roman" w:hAnsi="Times New Roman"/>
        </w:rPr>
        <w:t>As noted above the water flux scales approximately with the cross-section</w:t>
      </w:r>
      <w:r w:rsidR="00734E09">
        <w:rPr>
          <w:rFonts w:ascii="Times New Roman" w:hAnsi="Times New Roman"/>
        </w:rPr>
        <w:t>al</w:t>
      </w:r>
      <w:r w:rsidR="00C575C7" w:rsidRPr="005A1F07">
        <w:rPr>
          <w:rFonts w:ascii="Times New Roman" w:hAnsi="Times New Roman"/>
        </w:rPr>
        <w:t xml:space="preserve"> area of the central constriction of the pore.</w:t>
      </w:r>
      <w:r w:rsidR="001F146C" w:rsidRPr="005A1F07">
        <w:rPr>
          <w:rFonts w:ascii="Times New Roman" w:hAnsi="Times New Roman"/>
        </w:rPr>
        <w:t xml:space="preserve"> </w:t>
      </w:r>
      <w:r w:rsidRPr="005A1F07">
        <w:rPr>
          <w:rFonts w:ascii="Times New Roman" w:hAnsi="Times New Roman"/>
        </w:rPr>
        <w:t>Extending</w:t>
      </w:r>
      <w:r w:rsidRPr="00AA3FAF">
        <w:rPr>
          <w:rFonts w:ascii="Times New Roman" w:hAnsi="Times New Roman"/>
        </w:rPr>
        <w:t xml:space="preserve"> this analysis to all of the 1</w:t>
      </w:r>
      <w:r w:rsidRPr="00AA3FAF">
        <w:rPr>
          <w:rFonts w:ascii="Times New Roman" w:hAnsi="Times New Roman"/>
          <w:vertAlign w:val="superscript"/>
        </w:rPr>
        <w:t>st</w:t>
      </w:r>
      <w:r w:rsidR="00D703C5">
        <w:rPr>
          <w:rFonts w:ascii="Times New Roman" w:hAnsi="Times New Roman"/>
        </w:rPr>
        <w:t xml:space="preserve"> generation pores (Fig. 4C) </w:t>
      </w:r>
      <w:r w:rsidRPr="00AA3FAF">
        <w:rPr>
          <w:rFonts w:ascii="Times New Roman" w:hAnsi="Times New Roman"/>
        </w:rPr>
        <w:t>sho</w:t>
      </w:r>
      <w:r w:rsidR="00CD5695">
        <w:rPr>
          <w:rFonts w:ascii="Times New Roman" w:hAnsi="Times New Roman"/>
        </w:rPr>
        <w:t xml:space="preserve">ws a clear correlation between </w:t>
      </w:r>
      <w:r w:rsidRPr="00AA3FAF">
        <w:rPr>
          <w:rFonts w:ascii="Times New Roman" w:hAnsi="Times New Roman"/>
        </w:rPr>
        <w:t xml:space="preserve">the </w:t>
      </w:r>
      <w:r w:rsidRPr="00AA3FAF">
        <w:rPr>
          <w:rFonts w:ascii="Times New Roman" w:hAnsi="Times New Roman"/>
          <w:lang w:val="en-GB"/>
        </w:rPr>
        <w:t>cross</w:t>
      </w:r>
      <w:r w:rsidRPr="00AA3FAF">
        <w:rPr>
          <w:rFonts w:ascii="Times New Roman" w:hAnsi="Times New Roman"/>
        </w:rPr>
        <w:t xml:space="preserve"> sectional area of the central </w:t>
      </w:r>
      <w:r w:rsidRPr="00AA3FAF">
        <w:rPr>
          <w:rFonts w:ascii="Times New Roman" w:hAnsi="Times New Roman"/>
          <w:lang w:val="en-GB"/>
        </w:rPr>
        <w:t>constriction</w:t>
      </w:r>
      <w:r w:rsidRPr="00AA3FAF">
        <w:rPr>
          <w:rFonts w:ascii="Times New Roman" w:hAnsi="Times New Roman"/>
        </w:rPr>
        <w:t xml:space="preserve"> and the water flux averaged over the simulation, provided one excludes </w:t>
      </w:r>
      <w:r w:rsidRPr="005A1F07">
        <w:rPr>
          <w:rFonts w:ascii="Times New Roman" w:hAnsi="Times New Roman"/>
        </w:rPr>
        <w:t xml:space="preserve">the </w:t>
      </w:r>
      <w:r w:rsidRPr="00482875">
        <w:rPr>
          <w:rFonts w:ascii="Times New Roman" w:hAnsi="Times New Roman"/>
          <w:i/>
        </w:rPr>
        <w:t>N</w:t>
      </w:r>
      <w:r w:rsidR="00734E09" w:rsidRPr="00482875">
        <w:rPr>
          <w:rFonts w:ascii="Times New Roman" w:hAnsi="Times New Roman"/>
          <w:i/>
        </w:rPr>
        <w:t xml:space="preserve"> </w:t>
      </w:r>
      <w:r w:rsidRPr="00482875">
        <w:rPr>
          <w:rFonts w:ascii="Times New Roman" w:hAnsi="Times New Roman"/>
          <w:i/>
        </w:rPr>
        <w:t>=</w:t>
      </w:r>
      <w:r w:rsidR="00734E09" w:rsidRPr="00482875">
        <w:rPr>
          <w:rFonts w:ascii="Times New Roman" w:hAnsi="Times New Roman"/>
          <w:i/>
        </w:rPr>
        <w:t xml:space="preserve"> </w:t>
      </w:r>
      <w:r w:rsidRPr="00482875">
        <w:rPr>
          <w:rFonts w:ascii="Times New Roman" w:hAnsi="Times New Roman"/>
          <w:i/>
        </w:rPr>
        <w:t>12</w:t>
      </w:r>
      <w:r w:rsidRPr="005A1F07">
        <w:rPr>
          <w:rFonts w:ascii="Times New Roman" w:hAnsi="Times New Roman"/>
        </w:rPr>
        <w:t xml:space="preserve"> and </w:t>
      </w:r>
      <w:r w:rsidRPr="00482875">
        <w:rPr>
          <w:rFonts w:ascii="Times New Roman" w:hAnsi="Times New Roman"/>
          <w:i/>
        </w:rPr>
        <w:t>N</w:t>
      </w:r>
      <w:r w:rsidR="00734E09" w:rsidRPr="00482875">
        <w:rPr>
          <w:rFonts w:ascii="Times New Roman" w:hAnsi="Times New Roman"/>
          <w:i/>
        </w:rPr>
        <w:t xml:space="preserve"> </w:t>
      </w:r>
      <w:r w:rsidRPr="00482875">
        <w:rPr>
          <w:rFonts w:ascii="Times New Roman" w:hAnsi="Times New Roman"/>
          <w:i/>
        </w:rPr>
        <w:t>=</w:t>
      </w:r>
      <w:r w:rsidR="00734E09" w:rsidRPr="00482875">
        <w:rPr>
          <w:rFonts w:ascii="Times New Roman" w:hAnsi="Times New Roman"/>
          <w:i/>
        </w:rPr>
        <w:t xml:space="preserve"> </w:t>
      </w:r>
      <w:r w:rsidRPr="00482875">
        <w:rPr>
          <w:rFonts w:ascii="Times New Roman" w:hAnsi="Times New Roman"/>
          <w:i/>
        </w:rPr>
        <w:t>14</w:t>
      </w:r>
      <w:r w:rsidRPr="005A1F07">
        <w:rPr>
          <w:rFonts w:ascii="Times New Roman" w:hAnsi="Times New Roman"/>
        </w:rPr>
        <w:t xml:space="preserve"> hydrophobic pores, which did not conduct</w:t>
      </w:r>
      <w:r w:rsidR="00656E7D" w:rsidRPr="005A1F07">
        <w:rPr>
          <w:rFonts w:ascii="Times New Roman" w:hAnsi="Times New Roman"/>
        </w:rPr>
        <w:t xml:space="preserve"> water (not shown in figure)</w:t>
      </w:r>
      <w:r w:rsidR="0015161D" w:rsidRPr="005A1F07">
        <w:rPr>
          <w:rFonts w:ascii="Times New Roman" w:hAnsi="Times New Roman"/>
        </w:rPr>
        <w:t>.</w:t>
      </w:r>
      <w:r w:rsidR="00656E7D" w:rsidRPr="005A1F07">
        <w:rPr>
          <w:rFonts w:ascii="Times New Roman" w:hAnsi="Times New Roman"/>
        </w:rPr>
        <w:t xml:space="preserve"> </w:t>
      </w:r>
      <w:r w:rsidR="00C575C7" w:rsidRPr="005A1F07">
        <w:rPr>
          <w:rFonts w:ascii="Times New Roman" w:hAnsi="Times New Roman"/>
        </w:rPr>
        <w:t>Of course, this analysis ignores complexities arising from the overall shape of the pores, which has been suggested to be of importance in e.g. water flow through aquaporins</w:t>
      </w:r>
      <w:r w:rsidR="00DC7B6B">
        <w:rPr>
          <w:rFonts w:ascii="Times New Roman" w:hAnsi="Times New Roman"/>
        </w:rPr>
        <w:fldChar w:fldCharType="begin"/>
      </w:r>
      <w:r w:rsidR="001B385A">
        <w:rPr>
          <w:rFonts w:ascii="Times New Roman" w:hAnsi="Times New Roman"/>
        </w:rPr>
        <w:instrText>ADDIN CSL_CITATION {"mendeley": {"previouslyFormattedCitation": "&lt;sup&gt;68&lt;/sup&gt;"}, "citationItems": [{"uris": ["http://www.mendeley.com/documents/?uuid=430e912c-170e-4c5d-b48d-01939f904faf"], "id": "ITEM-1", "itemData": {"DOI": "10.1073/pnas.1306447110", "type": "article-journal", "author": [{"given": "Simon", "dropping-particle": "", "suffix": "", "family": "Gravelle", "parse-names": false, "non-dropping-particle": ""}, {"given": "Laurent", "dropping-particle": "", "suffix": "", "family": "Joly", "parse-names": false, "non-dropping-particle": ""}, {"given": "Fran\u00e7ois", "dropping-particle": "", "suffix": "", "family": "Detcheverry", "parse-names": false, "non-dropping-particle": ""}, {"given": "Christophe", "dropping-particle": "", "suffix": "", "family": "Ybert", "parse-names": false, "non-dropping-particle": ""}, {"given": "C\u00e9cile", "dropping-particle": "", "suffix": "", "family": "Cottin-Bizonne", "parse-names": false, "non-dropping-particle": ""}, {"given": "Lyd\u00e9ric", "dropping-particle": "", "suffix": "", "family": "Bocquet", "parse-names": false, "non-dropping-particle": ""}], "issued": {"date-parts": [["2013", "10", "8"]]}, "abstract": "The ubiquitous aquaporin channels are able to conduct water across cell membranes, combining the seemingly antagonist functions of a very high selectivity with a remarkable permeability. Whereas molecular details are obvious keys to perform these tasks, the overall efficiency of transport in such nanopores is also strongly limited by viscous dissipation arising at the connection between the nanoconstriction and the nearby bulk reservoirs. In this contribution, we focus on these so-called entrance effects and specifically examine whether the characteristic hourglass shape of aquaporins may arise from a geometrical optimum for such hydrodynamic dissipation. Using a combination of finite-element calculations and analytical modeling, we show that conical entrances with suitable opening angle can indeed provide a large increase of the overall channel permeability. Moreover, the optimal opening angles that maximize the permeability are found to compare well with the angles measured in a large variety of aquaporins. This suggests that the hourglass shape of aquaporins could be the result of a natural selection process toward optimal hydrodynamic transport. Finally, in a biomimetic perspective, these results provide guidelines to design artificial nanopores with optimal performances.", "ISSN": "1091-6490", "page": "16367-16372", "volume": "110", "container-title": "Proc. Natl. Acad. Sci. U.S.A.", "title": "Optimizing Water Permeability Through the Hourglass Shape of Aquaporins.", "PMID": "24067650", "issue": "41",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68</w:t>
      </w:r>
      <w:r w:rsidR="00DC7B6B">
        <w:rPr>
          <w:rFonts w:ascii="Times New Roman" w:hAnsi="Times New Roman"/>
        </w:rPr>
        <w:fldChar w:fldCharType="end"/>
      </w:r>
      <w:r w:rsidR="00C575C7" w:rsidRPr="005A1F07">
        <w:rPr>
          <w:rFonts w:ascii="Times New Roman" w:hAnsi="Times New Roman"/>
        </w:rPr>
        <w:t xml:space="preserve"> and which is present in conical nanopores such as MspA</w:t>
      </w:r>
      <w:r w:rsidR="00233629">
        <w:rPr>
          <w:rFonts w:ascii="Times New Roman" w:hAnsi="Times New Roman"/>
        </w:rPr>
        <w:t>.</w:t>
      </w:r>
      <w:r w:rsidR="00DC7B6B">
        <w:rPr>
          <w:rFonts w:ascii="Times New Roman" w:hAnsi="Times New Roman"/>
        </w:rPr>
        <w:fldChar w:fldCharType="begin"/>
      </w:r>
      <w:r w:rsidR="001B385A">
        <w:rPr>
          <w:rFonts w:ascii="Times New Roman" w:hAnsi="Times New Roman"/>
        </w:rPr>
        <w:instrText>ADDIN CSL_CITATION {"mendeley": {"previouslyFormattedCitation": "&lt;sup&gt;69&lt;/sup&gt;"}, "citationItems": [{"uris": ["http://www.mendeley.com/documents/?uuid=e82a4a83-686c-459d-831a-f1d843644ebc"], "id": "ITEM-1", "itemData": {"DOI": "10.1073/pnas.1001831107", "type": "article-journal", "author": [{"given": "Ian M", "dropping-particle": "", "suffix": "", "family": "Derrington", "parse-names": false, "non-dropping-particle": ""}, {"given": "Tom Z", "dropping-particle": "", "suffix": "", "family": "Butler", "parse-names": false, "non-dropping-particle": ""}, {"given": "Marcus D", "dropping-particle": "", "suffix": "", "family": "Collins", "parse-names": false, "non-dropping-particle": ""}, {"given": "Elizabeth", "dropping-particle": "", "suffix": "", "family": "Manrao", "parse-names": false, "non-dropping-particle": ""}, {"given": "Mikhail", "dropping-particle": "", "suffix": "", "family": "Pavlenok", "parse-names": false, "non-dropping-particle": ""}, {"given": "Michael", "dropping-particle": "", "suffix": "", "family": "Niederweis", "parse-names": false, "non-dropping-particle": ""}, {"given": "Jens H", "dropping-particle": "", "suffix": "", "family": "Gundlach", "parse-names": false, "non-dropping-particle": ""}], "issued": {"date-parts": [["2010", "9", "14"]]}, "abstract": "Nanopore sequencing has the potential to become a direct, fast, and inexpensive DNA sequencing technology. The simplest form of nanopore DNA sequencing utilizes the hypothesis that individual nucleotides of single-stranded DNA passing through a nanopore will uniquely modulate an ionic current flowing through the pore, allowing the record of the current to yield the DNA sequence. We demonstrate that the ionic current through the engineered Mycobacterium smegmatis porin A, MspA, has the ability to distinguish all four DNA nucleotides and resolve single-nucleotides in single-stranded DNA when double-stranded DNA temporarily holds the nucleotides in the pore constriction. Passing DNA with a series of double-stranded sections through MspA provides proof of principle of a simple DNA sequencing method using a nanopore. These findings highlight the importance of MspA in the future of nanopore sequencing.", "ISSN": "1091-6490", "page": "16060-5", "volume": "107", "container-title": "Proc. Natl. Acad. Sci. U.S.A.", "title": "Nanopore DNA Sequencing with MspA.", "PMID": "20798343", "issue": "37",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69</w:t>
      </w:r>
      <w:r w:rsidR="00DC7B6B">
        <w:rPr>
          <w:rFonts w:ascii="Times New Roman" w:hAnsi="Times New Roman"/>
        </w:rPr>
        <w:fldChar w:fldCharType="end"/>
      </w:r>
      <w:r w:rsidR="00FF21C8">
        <w:rPr>
          <w:rFonts w:ascii="Times New Roman" w:hAnsi="Times New Roman"/>
        </w:rPr>
        <w:t xml:space="preserve"> </w:t>
      </w:r>
    </w:p>
    <w:p w:rsidR="007F7DAD" w:rsidRPr="00AA3FAF" w:rsidRDefault="00160357" w:rsidP="00F8567C">
      <w:pPr>
        <w:pStyle w:val="Body"/>
        <w:spacing w:line="360" w:lineRule="auto"/>
        <w:jc w:val="both"/>
        <w:rPr>
          <w:rFonts w:ascii="Times New Roman" w:hAnsi="Times New Roman"/>
        </w:rPr>
      </w:pPr>
      <w:r w:rsidRPr="00AA3FAF">
        <w:rPr>
          <w:rFonts w:ascii="Times New Roman" w:hAnsi="Times New Roman"/>
        </w:rPr>
        <w:t xml:space="preserve">The hydrophobic funnel shaped pores did not retain a clearly defined radius profile over the course of the simulations (SI Fig. </w:t>
      </w:r>
      <w:r w:rsidRPr="005825D6">
        <w:rPr>
          <w:rFonts w:ascii="Times New Roman" w:hAnsi="Times New Roman"/>
          <w:highlight w:val="magenta"/>
        </w:rPr>
        <w:t>S</w:t>
      </w:r>
      <w:r w:rsidR="0097353E" w:rsidRPr="005825D6">
        <w:rPr>
          <w:rFonts w:ascii="Times New Roman" w:hAnsi="Times New Roman"/>
          <w:highlight w:val="magenta"/>
        </w:rPr>
        <w:t>3</w:t>
      </w:r>
      <w:r w:rsidRPr="00AA3FAF">
        <w:rPr>
          <w:rFonts w:ascii="Times New Roman" w:hAnsi="Times New Roman"/>
        </w:rPr>
        <w:t xml:space="preserve">). Thus, all three funnel shaped hydrophobic pores occluded to some extent at </w:t>
      </w:r>
      <w:r w:rsidRPr="00AA3FAF">
        <w:rPr>
          <w:rFonts w:ascii="Times New Roman" w:hAnsi="Times New Roman"/>
          <w:lang w:val="en-GB"/>
        </w:rPr>
        <w:t xml:space="preserve">their </w:t>
      </w:r>
      <w:r w:rsidRPr="00AA3FAF">
        <w:rPr>
          <w:rFonts w:ascii="Times New Roman" w:hAnsi="Times New Roman"/>
        </w:rPr>
        <w:t>mouth</w:t>
      </w:r>
      <w:r w:rsidRPr="00AA3FAF">
        <w:rPr>
          <w:rFonts w:ascii="Times New Roman" w:hAnsi="Times New Roman"/>
          <w:lang w:val="en-GB"/>
        </w:rPr>
        <w:t>s</w:t>
      </w:r>
      <w:r w:rsidRPr="00AA3FAF">
        <w:rPr>
          <w:rFonts w:ascii="Times New Roman" w:hAnsi="Times New Roman"/>
        </w:rPr>
        <w:t xml:space="preserve">, </w:t>
      </w:r>
      <w:r w:rsidR="003A54F0">
        <w:rPr>
          <w:rFonts w:ascii="Times New Roman" w:hAnsi="Times New Roman"/>
        </w:rPr>
        <w:t xml:space="preserve">this being clearest for the </w:t>
      </w:r>
      <w:r w:rsidR="003A54F0" w:rsidRPr="00482875">
        <w:rPr>
          <w:rFonts w:ascii="Times New Roman" w:hAnsi="Times New Roman"/>
          <w:i/>
        </w:rPr>
        <w:t>N</w:t>
      </w:r>
      <w:r w:rsidR="00734E09" w:rsidRPr="00482875">
        <w:rPr>
          <w:rFonts w:ascii="Times New Roman" w:hAnsi="Times New Roman"/>
          <w:i/>
        </w:rPr>
        <w:t xml:space="preserve"> </w:t>
      </w:r>
      <w:r w:rsidRPr="00482875">
        <w:rPr>
          <w:rFonts w:ascii="Times New Roman" w:hAnsi="Times New Roman"/>
          <w:i/>
        </w:rPr>
        <w:t>=</w:t>
      </w:r>
      <w:r w:rsidR="00734E09" w:rsidRPr="00482875">
        <w:rPr>
          <w:rFonts w:ascii="Times New Roman" w:hAnsi="Times New Roman"/>
          <w:i/>
        </w:rPr>
        <w:t xml:space="preserve"> </w:t>
      </w:r>
      <w:r w:rsidRPr="00482875">
        <w:rPr>
          <w:rFonts w:ascii="Times New Roman" w:hAnsi="Times New Roman"/>
          <w:i/>
        </w:rPr>
        <w:t>12</w:t>
      </w:r>
      <w:r w:rsidRPr="00AA3FAF">
        <w:rPr>
          <w:rFonts w:ascii="Times New Roman" w:hAnsi="Times New Roman"/>
        </w:rPr>
        <w:t xml:space="preserve"> pore. Consequently the </w:t>
      </w:r>
      <w:r w:rsidRPr="00482875">
        <w:rPr>
          <w:rFonts w:ascii="Times New Roman" w:hAnsi="Times New Roman"/>
          <w:i/>
        </w:rPr>
        <w:t>N</w:t>
      </w:r>
      <w:r w:rsidR="00734E09" w:rsidRPr="00482875">
        <w:rPr>
          <w:rFonts w:ascii="Times New Roman" w:hAnsi="Times New Roman"/>
          <w:i/>
        </w:rPr>
        <w:t xml:space="preserve"> </w:t>
      </w:r>
      <w:r w:rsidRPr="00482875">
        <w:rPr>
          <w:rFonts w:ascii="Times New Roman" w:hAnsi="Times New Roman"/>
          <w:i/>
        </w:rPr>
        <w:t>=</w:t>
      </w:r>
      <w:r w:rsidR="00734E09" w:rsidRPr="00482875">
        <w:rPr>
          <w:rFonts w:ascii="Times New Roman" w:hAnsi="Times New Roman"/>
          <w:i/>
        </w:rPr>
        <w:t xml:space="preserve"> </w:t>
      </w:r>
      <w:r w:rsidRPr="00482875">
        <w:rPr>
          <w:rFonts w:ascii="Times New Roman" w:hAnsi="Times New Roman"/>
          <w:i/>
        </w:rPr>
        <w:t>12</w:t>
      </w:r>
      <w:r w:rsidRPr="00AA3FAF">
        <w:rPr>
          <w:rFonts w:ascii="Times New Roman" w:hAnsi="Times New Roman"/>
        </w:rPr>
        <w:t xml:space="preserve"> and </w:t>
      </w:r>
      <w:r w:rsidRPr="00482875">
        <w:rPr>
          <w:rFonts w:ascii="Times New Roman" w:hAnsi="Times New Roman"/>
          <w:i/>
        </w:rPr>
        <w:t>N</w:t>
      </w:r>
      <w:r w:rsidR="00734E09" w:rsidRPr="00482875">
        <w:rPr>
          <w:rFonts w:ascii="Times New Roman" w:hAnsi="Times New Roman"/>
          <w:i/>
        </w:rPr>
        <w:t xml:space="preserve"> </w:t>
      </w:r>
      <w:r w:rsidRPr="00482875">
        <w:rPr>
          <w:rFonts w:ascii="Times New Roman" w:hAnsi="Times New Roman"/>
          <w:i/>
        </w:rPr>
        <w:t>=</w:t>
      </w:r>
      <w:r w:rsidR="00734E09" w:rsidRPr="00482875">
        <w:rPr>
          <w:rFonts w:ascii="Times New Roman" w:hAnsi="Times New Roman"/>
          <w:i/>
        </w:rPr>
        <w:t xml:space="preserve"> </w:t>
      </w:r>
      <w:r w:rsidRPr="00482875">
        <w:rPr>
          <w:rFonts w:ascii="Times New Roman" w:hAnsi="Times New Roman"/>
          <w:i/>
        </w:rPr>
        <w:t>14</w:t>
      </w:r>
      <w:r w:rsidRPr="00AA3FAF">
        <w:rPr>
          <w:rFonts w:ascii="Times New Roman" w:hAnsi="Times New Roman"/>
        </w:rPr>
        <w:t xml:space="preserve"> pores did not conduct water at a high rate. The </w:t>
      </w:r>
      <w:r w:rsidRPr="00482875">
        <w:rPr>
          <w:rFonts w:ascii="Times New Roman" w:hAnsi="Times New Roman"/>
          <w:i/>
        </w:rPr>
        <w:t>N</w:t>
      </w:r>
      <w:r w:rsidR="00734E09" w:rsidRPr="00482875">
        <w:rPr>
          <w:rFonts w:ascii="Times New Roman" w:hAnsi="Times New Roman"/>
          <w:i/>
        </w:rPr>
        <w:t xml:space="preserve"> </w:t>
      </w:r>
      <w:r w:rsidR="003A54F0" w:rsidRPr="00482875">
        <w:rPr>
          <w:rFonts w:ascii="Times New Roman" w:hAnsi="Times New Roman"/>
          <w:i/>
        </w:rPr>
        <w:t>=</w:t>
      </w:r>
      <w:r w:rsidR="00734E09" w:rsidRPr="00482875">
        <w:rPr>
          <w:rFonts w:ascii="Times New Roman" w:hAnsi="Times New Roman"/>
          <w:i/>
        </w:rPr>
        <w:t xml:space="preserve"> </w:t>
      </w:r>
      <w:r w:rsidRPr="00482875">
        <w:rPr>
          <w:rFonts w:ascii="Times New Roman" w:hAnsi="Times New Roman"/>
          <w:i/>
        </w:rPr>
        <w:t>16</w:t>
      </w:r>
      <w:r w:rsidRPr="00AA3FAF">
        <w:rPr>
          <w:rFonts w:ascii="Times New Roman" w:hAnsi="Times New Roman"/>
        </w:rPr>
        <w:t xml:space="preserve"> pore remained un</w:t>
      </w:r>
      <w:r w:rsidR="00734E09">
        <w:rPr>
          <w:rFonts w:ascii="Times New Roman" w:hAnsi="Times New Roman"/>
        </w:rPr>
        <w:t>-</w:t>
      </w:r>
      <w:r w:rsidRPr="00AA3FAF">
        <w:rPr>
          <w:rFonts w:ascii="Times New Roman" w:hAnsi="Times New Roman"/>
        </w:rPr>
        <w:t xml:space="preserve">occluded, with an average radius of </w:t>
      </w:r>
      <w:r w:rsidRPr="00744656">
        <w:rPr>
          <w:rFonts w:ascii="Times New Roman" w:hAnsi="Times New Roman"/>
          <w:i/>
        </w:rPr>
        <w:t>ca.</w:t>
      </w:r>
      <w:r w:rsidRPr="00AA3FAF">
        <w:rPr>
          <w:rFonts w:ascii="Times New Roman" w:hAnsi="Times New Roman"/>
        </w:rPr>
        <w:t xml:space="preserve"> 6 </w:t>
      </w:r>
      <w:r w:rsidRPr="0087004B">
        <w:rPr>
          <w:rFonts w:ascii="Times New Roman" w:hAnsi="Times New Roman"/>
        </w:rPr>
        <w:t>Å</w:t>
      </w:r>
      <w:r w:rsidR="0015161D" w:rsidRPr="0087004B">
        <w:rPr>
          <w:rFonts w:ascii="Times New Roman" w:hAnsi="Times New Roman"/>
        </w:rPr>
        <w:t>. Hence</w:t>
      </w:r>
      <w:r w:rsidRPr="0087004B">
        <w:rPr>
          <w:rFonts w:ascii="Times New Roman" w:hAnsi="Times New Roman"/>
        </w:rPr>
        <w:t xml:space="preserve">, </w:t>
      </w:r>
      <w:r w:rsidR="0015161D" w:rsidRPr="0087004B">
        <w:rPr>
          <w:rFonts w:ascii="Times New Roman" w:hAnsi="Times New Roman"/>
        </w:rPr>
        <w:t xml:space="preserve">this pore </w:t>
      </w:r>
      <w:r w:rsidR="003A54F0">
        <w:rPr>
          <w:rFonts w:ascii="Times New Roman" w:hAnsi="Times New Roman"/>
        </w:rPr>
        <w:t>did conduct water (</w:t>
      </w:r>
      <w:r w:rsidR="003A54F0" w:rsidRPr="00744656">
        <w:rPr>
          <w:rFonts w:ascii="Times New Roman" w:hAnsi="Times New Roman"/>
          <w:i/>
        </w:rPr>
        <w:t>ca.</w:t>
      </w:r>
      <w:r w:rsidR="003A54F0">
        <w:rPr>
          <w:rFonts w:ascii="Times New Roman" w:hAnsi="Times New Roman"/>
        </w:rPr>
        <w:t xml:space="preserve"> </w:t>
      </w:r>
      <w:r w:rsidRPr="0087004B">
        <w:rPr>
          <w:rFonts w:ascii="Times New Roman" w:hAnsi="Times New Roman"/>
        </w:rPr>
        <w:t>55 ns</w:t>
      </w:r>
      <w:r w:rsidRPr="0087004B">
        <w:rPr>
          <w:rFonts w:ascii="Times New Roman" w:hAnsi="Times New Roman"/>
          <w:vertAlign w:val="superscript"/>
        </w:rPr>
        <w:t>-1</w:t>
      </w:r>
      <w:r w:rsidR="003F508F" w:rsidRPr="0087004B">
        <w:rPr>
          <w:rFonts w:ascii="Times New Roman" w:hAnsi="Times New Roman"/>
        </w:rPr>
        <w:t xml:space="preserve">), albeit at a </w:t>
      </w:r>
      <w:r w:rsidR="0015161D" w:rsidRPr="0087004B">
        <w:rPr>
          <w:rFonts w:ascii="Times New Roman" w:hAnsi="Times New Roman"/>
        </w:rPr>
        <w:t xml:space="preserve">lower </w:t>
      </w:r>
      <w:r w:rsidRPr="0087004B">
        <w:rPr>
          <w:rFonts w:ascii="Times New Roman" w:hAnsi="Times New Roman"/>
        </w:rPr>
        <w:t>rate th</w:t>
      </w:r>
      <w:r w:rsidR="003F508F" w:rsidRPr="0087004B">
        <w:rPr>
          <w:rFonts w:ascii="Times New Roman" w:hAnsi="Times New Roman"/>
        </w:rPr>
        <w:t>an comparable hydrophilic</w:t>
      </w:r>
      <w:r w:rsidR="003F508F">
        <w:rPr>
          <w:rFonts w:ascii="Times New Roman" w:hAnsi="Times New Roman"/>
        </w:rPr>
        <w:t xml:space="preserve"> pores.</w:t>
      </w:r>
      <w:r w:rsidR="00587EDB" w:rsidRPr="00AA3FAF">
        <w:rPr>
          <w:rFonts w:ascii="Times New Roman" w:hAnsi="Times New Roman"/>
        </w:rPr>
        <w:t xml:space="preserve"> </w:t>
      </w:r>
    </w:p>
    <w:p w:rsidR="007F7DAD" w:rsidRPr="00AA3FAF" w:rsidRDefault="00160357" w:rsidP="00F8567C">
      <w:pPr>
        <w:pStyle w:val="Body"/>
        <w:spacing w:after="0" w:line="360" w:lineRule="auto"/>
        <w:jc w:val="both"/>
        <w:outlineLvl w:val="0"/>
        <w:rPr>
          <w:rFonts w:ascii="Times New Roman" w:hAnsi="Times New Roman"/>
        </w:rPr>
      </w:pPr>
      <w:r w:rsidRPr="00AA3FAF">
        <w:rPr>
          <w:rFonts w:ascii="Times New Roman" w:hAnsi="Times New Roman"/>
          <w:i/>
          <w:iCs/>
          <w:u w:val="single"/>
        </w:rPr>
        <w:t>Water Flux Through 2</w:t>
      </w:r>
      <w:r w:rsidRPr="00AA3FAF">
        <w:rPr>
          <w:rFonts w:ascii="Times New Roman" w:hAnsi="Times New Roman"/>
          <w:i/>
          <w:iCs/>
          <w:u w:val="single"/>
          <w:vertAlign w:val="superscript"/>
        </w:rPr>
        <w:t>nd</w:t>
      </w:r>
      <w:r w:rsidRPr="00AA3FAF">
        <w:rPr>
          <w:rFonts w:ascii="Times New Roman" w:hAnsi="Times New Roman"/>
          <w:i/>
          <w:iCs/>
          <w:u w:val="single"/>
        </w:rPr>
        <w:t xml:space="preserve"> Generation Pore Models</w:t>
      </w:r>
    </w:p>
    <w:p w:rsidR="007F7DAD" w:rsidRPr="00AA3FAF" w:rsidRDefault="00160357" w:rsidP="00F8567C">
      <w:pPr>
        <w:pStyle w:val="Body"/>
        <w:spacing w:line="360" w:lineRule="auto"/>
        <w:jc w:val="both"/>
        <w:rPr>
          <w:rFonts w:ascii="Times New Roman" w:hAnsi="Times New Roman"/>
        </w:rPr>
      </w:pPr>
      <w:r w:rsidRPr="00AA3FAF">
        <w:rPr>
          <w:rFonts w:ascii="Times New Roman" w:hAnsi="Times New Roman"/>
        </w:rPr>
        <w:t>From the simulations of 1</w:t>
      </w:r>
      <w:r w:rsidRPr="00AA3FAF">
        <w:rPr>
          <w:rFonts w:ascii="Times New Roman" w:hAnsi="Times New Roman"/>
          <w:vertAlign w:val="superscript"/>
        </w:rPr>
        <w:t>st</w:t>
      </w:r>
      <w:r w:rsidRPr="00AA3FAF">
        <w:rPr>
          <w:rFonts w:ascii="Times New Roman" w:hAnsi="Times New Roman"/>
        </w:rPr>
        <w:t xml:space="preserve"> generation models, we can see that the </w:t>
      </w:r>
      <w:r w:rsidRPr="00AA3FAF">
        <w:rPr>
          <w:rFonts w:ascii="Times New Roman" w:hAnsi="Times New Roman"/>
          <w:i/>
          <w:iCs/>
        </w:rPr>
        <w:t>N</w:t>
      </w:r>
      <w:r w:rsidR="00FD35BD">
        <w:rPr>
          <w:rFonts w:ascii="Times New Roman" w:hAnsi="Times New Roman"/>
          <w:i/>
          <w:iCs/>
        </w:rPr>
        <w:t xml:space="preserve"> </w:t>
      </w:r>
      <w:r w:rsidRPr="00AA3FAF">
        <w:rPr>
          <w:rFonts w:ascii="Times New Roman" w:hAnsi="Times New Roman"/>
          <w:i/>
          <w:iCs/>
        </w:rPr>
        <w:t>=</w:t>
      </w:r>
      <w:r w:rsidR="00FD35BD">
        <w:rPr>
          <w:rFonts w:ascii="Times New Roman" w:hAnsi="Times New Roman"/>
          <w:i/>
          <w:iCs/>
        </w:rPr>
        <w:t xml:space="preserve"> </w:t>
      </w:r>
      <w:r w:rsidRPr="00AA3FAF">
        <w:rPr>
          <w:rFonts w:ascii="Times New Roman" w:hAnsi="Times New Roman"/>
          <w:i/>
          <w:iCs/>
        </w:rPr>
        <w:t>14, HG</w:t>
      </w:r>
      <w:r w:rsidRPr="00AA3FAF">
        <w:rPr>
          <w:rFonts w:ascii="Times New Roman" w:hAnsi="Times New Roman"/>
        </w:rPr>
        <w:t xml:space="preserve"> models form stable pores which conduct water, but </w:t>
      </w:r>
      <w:r w:rsidRPr="00AA3FAF">
        <w:rPr>
          <w:rFonts w:ascii="Times New Roman" w:hAnsi="Times New Roman"/>
          <w:lang w:val="en-GB"/>
        </w:rPr>
        <w:t xml:space="preserve">which </w:t>
      </w:r>
      <w:r w:rsidRPr="00AA3FAF">
        <w:rPr>
          <w:rFonts w:ascii="Times New Roman" w:hAnsi="Times New Roman"/>
        </w:rPr>
        <w:t>are sufficiently narrow to be functionally sensitive (in terms of water flux) to the nature (hydrophilic vs. hydrophobic) of the pore li</w:t>
      </w:r>
      <w:r w:rsidR="003A54F0">
        <w:rPr>
          <w:rFonts w:ascii="Times New Roman" w:hAnsi="Times New Roman"/>
        </w:rPr>
        <w:t>ning residues (with a flux of 31.9</w:t>
      </w:r>
      <w:r w:rsidRPr="00AA3FAF">
        <w:rPr>
          <w:rFonts w:ascii="Times New Roman" w:hAnsi="Times New Roman"/>
          <w:lang w:val="en-GB"/>
        </w:rPr>
        <w:t xml:space="preserve"> </w:t>
      </w:r>
      <w:r w:rsidRPr="00AA3FAF">
        <w:rPr>
          <w:rFonts w:ascii="Times New Roman" w:hAnsi="Times New Roman"/>
        </w:rPr>
        <w:t>ns</w:t>
      </w:r>
      <w:r w:rsidRPr="00AA3FAF">
        <w:rPr>
          <w:rFonts w:ascii="Times New Roman" w:hAnsi="Times New Roman"/>
          <w:vertAlign w:val="superscript"/>
        </w:rPr>
        <w:t>-1</w:t>
      </w:r>
      <w:r w:rsidRPr="00AA3FAF">
        <w:rPr>
          <w:rFonts w:ascii="Times New Roman" w:hAnsi="Times New Roman"/>
          <w:lang w:val="da-DK"/>
        </w:rPr>
        <w:t xml:space="preserve"> for </w:t>
      </w:r>
      <w:r w:rsidRPr="00AA3FAF">
        <w:rPr>
          <w:rFonts w:ascii="Times New Roman" w:hAnsi="Times New Roman"/>
          <w:i/>
          <w:iCs/>
        </w:rPr>
        <w:t>N</w:t>
      </w:r>
      <w:r w:rsidR="00FD35BD">
        <w:rPr>
          <w:rFonts w:ascii="Times New Roman" w:hAnsi="Times New Roman"/>
          <w:i/>
          <w:iCs/>
        </w:rPr>
        <w:t xml:space="preserve"> </w:t>
      </w:r>
      <w:r w:rsidRPr="00AA3FAF">
        <w:rPr>
          <w:rFonts w:ascii="Times New Roman" w:hAnsi="Times New Roman"/>
          <w:i/>
          <w:iCs/>
        </w:rPr>
        <w:t>=</w:t>
      </w:r>
      <w:r w:rsidR="00FD35BD">
        <w:rPr>
          <w:rFonts w:ascii="Times New Roman" w:hAnsi="Times New Roman"/>
          <w:i/>
          <w:iCs/>
        </w:rPr>
        <w:t xml:space="preserve"> </w:t>
      </w:r>
      <w:r w:rsidRPr="00AA3FAF">
        <w:rPr>
          <w:rFonts w:ascii="Times New Roman" w:hAnsi="Times New Roman"/>
          <w:i/>
          <w:iCs/>
        </w:rPr>
        <w:t>14, HG, hydrophilic</w:t>
      </w:r>
      <w:r w:rsidR="003A54F0">
        <w:rPr>
          <w:rFonts w:ascii="Times New Roman" w:hAnsi="Times New Roman"/>
        </w:rPr>
        <w:t xml:space="preserve"> vs. 0.4</w:t>
      </w:r>
      <w:r w:rsidRPr="00AA3FAF">
        <w:rPr>
          <w:rFonts w:ascii="Times New Roman" w:hAnsi="Times New Roman"/>
        </w:rPr>
        <w:t xml:space="preserve"> ns</w:t>
      </w:r>
      <w:r w:rsidRPr="00AA3FAF">
        <w:rPr>
          <w:rFonts w:ascii="Times New Roman" w:hAnsi="Times New Roman"/>
          <w:vertAlign w:val="superscript"/>
        </w:rPr>
        <w:t xml:space="preserve">-1 </w:t>
      </w:r>
      <w:r w:rsidRPr="00AA3FAF">
        <w:rPr>
          <w:rFonts w:ascii="Times New Roman" w:hAnsi="Times New Roman"/>
          <w:lang w:val="da-DK"/>
        </w:rPr>
        <w:t xml:space="preserve">for </w:t>
      </w:r>
      <w:r w:rsidRPr="00AA3FAF">
        <w:rPr>
          <w:rFonts w:ascii="Times New Roman" w:hAnsi="Times New Roman"/>
          <w:i/>
          <w:iCs/>
        </w:rPr>
        <w:t>N</w:t>
      </w:r>
      <w:r w:rsidR="00FD35BD">
        <w:rPr>
          <w:rFonts w:ascii="Times New Roman" w:hAnsi="Times New Roman"/>
          <w:i/>
          <w:iCs/>
        </w:rPr>
        <w:t xml:space="preserve"> </w:t>
      </w:r>
      <w:r w:rsidRPr="00AA3FAF">
        <w:rPr>
          <w:rFonts w:ascii="Times New Roman" w:hAnsi="Times New Roman"/>
          <w:i/>
          <w:iCs/>
        </w:rPr>
        <w:t>=</w:t>
      </w:r>
      <w:r w:rsidR="00FD35BD">
        <w:rPr>
          <w:rFonts w:ascii="Times New Roman" w:hAnsi="Times New Roman"/>
          <w:i/>
          <w:iCs/>
        </w:rPr>
        <w:t xml:space="preserve"> </w:t>
      </w:r>
      <w:r w:rsidRPr="00AA3FAF">
        <w:rPr>
          <w:rFonts w:ascii="Times New Roman" w:hAnsi="Times New Roman"/>
          <w:i/>
          <w:iCs/>
        </w:rPr>
        <w:t>14, HG, hydrophobic</w:t>
      </w:r>
      <w:r w:rsidRPr="00AA3FAF">
        <w:rPr>
          <w:rFonts w:ascii="Times New Roman" w:hAnsi="Times New Roman"/>
        </w:rPr>
        <w:t>). Also, in the 1</w:t>
      </w:r>
      <w:r w:rsidRPr="00AA3FAF">
        <w:rPr>
          <w:rFonts w:ascii="Times New Roman" w:hAnsi="Times New Roman"/>
          <w:vertAlign w:val="superscript"/>
        </w:rPr>
        <w:t>st</w:t>
      </w:r>
      <w:r w:rsidRPr="00AA3FAF">
        <w:rPr>
          <w:rFonts w:ascii="Times New Roman" w:hAnsi="Times New Roman"/>
        </w:rPr>
        <w:t xml:space="preserve"> generation simulations the hourglass pores maintained their </w:t>
      </w:r>
      <w:r w:rsidRPr="00AA3FAF">
        <w:rPr>
          <w:rFonts w:ascii="Times New Roman" w:hAnsi="Times New Roman"/>
        </w:rPr>
        <w:lastRenderedPageBreak/>
        <w:t>desired, initial shape more consistently than the funnel shaped pore models (data not shown), and hence we focus on the HG models from now onwards. So, in the 2</w:t>
      </w:r>
      <w:r w:rsidRPr="00AA3FAF">
        <w:rPr>
          <w:rFonts w:ascii="Times New Roman" w:hAnsi="Times New Roman"/>
          <w:vertAlign w:val="superscript"/>
        </w:rPr>
        <w:t>nd</w:t>
      </w:r>
      <w:r w:rsidRPr="00AA3FAF">
        <w:rPr>
          <w:rFonts w:ascii="Times New Roman" w:hAnsi="Times New Roman"/>
        </w:rPr>
        <w:t xml:space="preserve"> generation of models we either introduce a central ring of hydrophobic residues into </w:t>
      </w:r>
      <w:r w:rsidRPr="00AA3FAF">
        <w:rPr>
          <w:rFonts w:ascii="Times New Roman" w:hAnsi="Times New Roman"/>
          <w:lang w:val="en-GB"/>
        </w:rPr>
        <w:t>a</w:t>
      </w:r>
      <w:r w:rsidRPr="00AA3FAF">
        <w:rPr>
          <w:rFonts w:ascii="Times New Roman" w:hAnsi="Times New Roman"/>
        </w:rPr>
        <w:t xml:space="preserve"> hydrophilic </w:t>
      </w:r>
      <w:r w:rsidR="00DC7B6B" w:rsidRPr="00DC7B6B">
        <w:rPr>
          <w:rFonts w:ascii="Times New Roman" w:hAnsi="Times New Roman"/>
          <w:i/>
          <w:rPrChange w:id="27" w:author="Jemma Trick" w:date="2014-09-28T17:23:00Z">
            <w:rPr>
              <w:rFonts w:ascii="Times New Roman" w:eastAsia="Arial Unicode MS" w:hAnsi="Times New Roman" w:cs="Times New Roman"/>
              <w:color w:val="auto"/>
              <w:lang w:eastAsia="en-US"/>
            </w:rPr>
          </w:rPrChange>
        </w:rPr>
        <w:t>HG</w:t>
      </w:r>
      <w:r w:rsidRPr="00AA3FAF">
        <w:rPr>
          <w:rFonts w:ascii="Times New Roman" w:hAnsi="Times New Roman"/>
        </w:rPr>
        <w:t xml:space="preserve"> pore (by replacement of the central glutamine ring by a hydrophobic residue X to give the </w:t>
      </w:r>
      <w:r w:rsidRPr="00AA3FAF">
        <w:rPr>
          <w:rFonts w:ascii="Times New Roman" w:hAnsi="Times New Roman"/>
          <w:i/>
          <w:iCs/>
        </w:rPr>
        <w:t>hydrophilic-x</w:t>
      </w:r>
      <w:r w:rsidRPr="00AA3FAF">
        <w:rPr>
          <w:rFonts w:ascii="Times New Roman" w:hAnsi="Times New Roman"/>
          <w:lang w:val="da-DK"/>
        </w:rPr>
        <w:t xml:space="preserve"> models </w:t>
      </w:r>
      <w:r w:rsidRPr="00AA3FAF">
        <w:rPr>
          <w:rFonts w:ascii="Times New Roman" w:hAnsi="Times New Roman"/>
        </w:rPr>
        <w:t xml:space="preserve">– see Fig 3), or we incorporate a central ring of glutamine residues into the hydrophobic </w:t>
      </w:r>
      <w:r w:rsidR="00DC7B6B" w:rsidRPr="00DC7B6B">
        <w:rPr>
          <w:rFonts w:ascii="Times New Roman" w:hAnsi="Times New Roman"/>
          <w:i/>
          <w:rPrChange w:id="28" w:author="Jemma Trick" w:date="2014-09-28T17:23:00Z">
            <w:rPr>
              <w:rFonts w:ascii="Times New Roman" w:eastAsia="Arial Unicode MS" w:hAnsi="Times New Roman" w:cs="Times New Roman"/>
              <w:color w:val="auto"/>
              <w:lang w:eastAsia="en-US"/>
            </w:rPr>
          </w:rPrChange>
        </w:rPr>
        <w:t>HG</w:t>
      </w:r>
      <w:r w:rsidRPr="00AA3FAF">
        <w:rPr>
          <w:rFonts w:ascii="Times New Roman" w:hAnsi="Times New Roman"/>
        </w:rPr>
        <w:t xml:space="preserve"> pore, to give a </w:t>
      </w:r>
      <w:r w:rsidRPr="00AA3FAF">
        <w:rPr>
          <w:rFonts w:ascii="Times New Roman" w:hAnsi="Times New Roman"/>
          <w:i/>
          <w:iCs/>
        </w:rPr>
        <w:t>hydrophobic-Q</w:t>
      </w:r>
      <w:r w:rsidRPr="00AA3FAF">
        <w:rPr>
          <w:rFonts w:ascii="Times New Roman" w:hAnsi="Times New Roman"/>
        </w:rPr>
        <w:t xml:space="preserve"> model.</w:t>
      </w:r>
    </w:p>
    <w:p w:rsidR="007F7DAD" w:rsidRPr="00AA3FAF" w:rsidRDefault="00160357" w:rsidP="00F8567C">
      <w:pPr>
        <w:pStyle w:val="Body"/>
        <w:spacing w:line="360" w:lineRule="auto"/>
        <w:jc w:val="both"/>
        <w:rPr>
          <w:rFonts w:ascii="Times New Roman" w:hAnsi="Times New Roman"/>
        </w:rPr>
      </w:pPr>
      <w:r w:rsidRPr="00AA3FAF">
        <w:rPr>
          <w:rFonts w:ascii="Times New Roman" w:hAnsi="Times New Roman"/>
        </w:rPr>
        <w:t xml:space="preserve">It is instructive to compare in detail the </w:t>
      </w:r>
      <w:r w:rsidRPr="00AA3FAF">
        <w:rPr>
          <w:rFonts w:ascii="Times New Roman" w:hAnsi="Times New Roman"/>
          <w:i/>
          <w:iCs/>
        </w:rPr>
        <w:t>hydrophobic-L</w:t>
      </w:r>
      <w:r w:rsidRPr="00AA3FAF">
        <w:rPr>
          <w:rFonts w:ascii="Times New Roman" w:hAnsi="Times New Roman"/>
        </w:rPr>
        <w:t xml:space="preserve"> and </w:t>
      </w:r>
      <w:r w:rsidRPr="00AA3FAF">
        <w:rPr>
          <w:rFonts w:ascii="Times New Roman" w:hAnsi="Times New Roman"/>
          <w:i/>
          <w:iCs/>
        </w:rPr>
        <w:t>-Q</w:t>
      </w:r>
      <w:r w:rsidRPr="00AA3FAF">
        <w:rPr>
          <w:rFonts w:ascii="Times New Roman" w:hAnsi="Times New Roman"/>
        </w:rPr>
        <w:t xml:space="preserve"> models (Fig. 5) in which the central leucine </w:t>
      </w:r>
      <w:r w:rsidRPr="00AA3FAF">
        <w:rPr>
          <w:rFonts w:ascii="Times New Roman" w:hAnsi="Times New Roman"/>
          <w:lang w:val="en-GB"/>
        </w:rPr>
        <w:t xml:space="preserve">constriction </w:t>
      </w:r>
      <w:r w:rsidRPr="00AA3FAF">
        <w:rPr>
          <w:rFonts w:ascii="Times New Roman" w:hAnsi="Times New Roman"/>
        </w:rPr>
        <w:t xml:space="preserve">is replaced </w:t>
      </w:r>
      <w:r w:rsidRPr="0087004B">
        <w:rPr>
          <w:rFonts w:ascii="Times New Roman" w:hAnsi="Times New Roman"/>
        </w:rPr>
        <w:t xml:space="preserve">by a glutamine ring. The pore radius profiles of the two models are very similar. The </w:t>
      </w:r>
      <w:r w:rsidRPr="0087004B">
        <w:rPr>
          <w:rFonts w:ascii="Times New Roman" w:hAnsi="Times New Roman"/>
          <w:i/>
          <w:iCs/>
        </w:rPr>
        <w:t>hydrophobic-Q</w:t>
      </w:r>
      <w:r w:rsidRPr="0087004B">
        <w:rPr>
          <w:rFonts w:ascii="Times New Roman" w:hAnsi="Times New Roman"/>
        </w:rPr>
        <w:t xml:space="preserve"> model has a </w:t>
      </w:r>
      <w:r w:rsidR="0015161D" w:rsidRPr="0087004B">
        <w:rPr>
          <w:rFonts w:ascii="Times New Roman" w:hAnsi="Times New Roman"/>
        </w:rPr>
        <w:t xml:space="preserve">constriction </w:t>
      </w:r>
      <w:r w:rsidRPr="0087004B">
        <w:rPr>
          <w:rFonts w:ascii="Times New Roman" w:hAnsi="Times New Roman"/>
        </w:rPr>
        <w:t xml:space="preserve">radius of 4.5 Å which is </w:t>
      </w:r>
      <w:r w:rsidR="0015161D" w:rsidRPr="0087004B">
        <w:rPr>
          <w:rFonts w:ascii="Times New Roman" w:hAnsi="Times New Roman"/>
        </w:rPr>
        <w:t>slightly smaller than</w:t>
      </w:r>
      <w:r w:rsidR="00AA6FE6" w:rsidRPr="0087004B">
        <w:rPr>
          <w:rFonts w:ascii="Times New Roman" w:hAnsi="Times New Roman"/>
        </w:rPr>
        <w:t xml:space="preserve"> that </w:t>
      </w:r>
      <w:r w:rsidRPr="0087004B">
        <w:rPr>
          <w:rFonts w:ascii="Times New Roman" w:hAnsi="Times New Roman"/>
        </w:rPr>
        <w:t xml:space="preserve">of the </w:t>
      </w:r>
      <w:r w:rsidRPr="0087004B">
        <w:rPr>
          <w:rFonts w:ascii="Times New Roman" w:hAnsi="Times New Roman"/>
          <w:i/>
          <w:iCs/>
        </w:rPr>
        <w:t>hydrophobic-L</w:t>
      </w:r>
      <w:r w:rsidRPr="0087004B">
        <w:rPr>
          <w:rFonts w:ascii="Times New Roman" w:hAnsi="Times New Roman"/>
        </w:rPr>
        <w:t xml:space="preserve"> model. However, replacem</w:t>
      </w:r>
      <w:r w:rsidR="00AA6FE6" w:rsidRPr="0087004B">
        <w:rPr>
          <w:rFonts w:ascii="Times New Roman" w:hAnsi="Times New Roman"/>
        </w:rPr>
        <w:t xml:space="preserve">ent of the leucine ring at the constriction </w:t>
      </w:r>
      <w:r w:rsidRPr="0087004B">
        <w:rPr>
          <w:rFonts w:ascii="Times New Roman" w:hAnsi="Times New Roman"/>
        </w:rPr>
        <w:t>by the glutamine ring leads to a nearly forty fold increase in water conductance (Fig. 5B</w:t>
      </w:r>
      <w:r w:rsidR="00EB6692" w:rsidRPr="0087004B">
        <w:rPr>
          <w:rFonts w:ascii="Times New Roman" w:hAnsi="Times New Roman"/>
        </w:rPr>
        <w:t xml:space="preserve"> &amp; SI Fig</w:t>
      </w:r>
      <w:r w:rsidR="00DC7B6B" w:rsidRPr="00DC7B6B">
        <w:rPr>
          <w:rFonts w:ascii="Times New Roman" w:hAnsi="Times New Roman"/>
          <w:highlight w:val="magenta"/>
          <w:rPrChange w:id="29" w:author="Jemma Trick" w:date="2014-09-26T16:23:00Z">
            <w:rPr>
              <w:rFonts w:ascii="Times New Roman" w:eastAsia="Arial Unicode MS" w:hAnsi="Times New Roman" w:cs="Times New Roman"/>
              <w:color w:val="auto"/>
              <w:lang w:eastAsia="en-US"/>
            </w:rPr>
          </w:rPrChange>
        </w:rPr>
        <w:t xml:space="preserve">. </w:t>
      </w:r>
      <w:del w:id="30" w:author="Jemma Trick" w:date="2014-09-26T16:23:00Z">
        <w:r w:rsidR="00DC7B6B" w:rsidRPr="00DC7B6B">
          <w:rPr>
            <w:rFonts w:ascii="Times New Roman" w:hAnsi="Times New Roman"/>
            <w:highlight w:val="magenta"/>
            <w:rPrChange w:id="31" w:author="Jemma Trick" w:date="2014-09-26T16:23:00Z">
              <w:rPr>
                <w:rFonts w:ascii="Times New Roman" w:eastAsia="Arial Unicode MS" w:hAnsi="Times New Roman" w:cs="Times New Roman"/>
                <w:color w:val="auto"/>
                <w:highlight w:val="cyan"/>
                <w:lang w:eastAsia="en-US"/>
              </w:rPr>
            </w:rPrChange>
          </w:rPr>
          <w:delText>S6</w:delText>
        </w:r>
      </w:del>
      <w:ins w:id="32" w:author="Jemma Trick" w:date="2014-09-26T16:23:00Z">
        <w:r w:rsidR="00DC7B6B" w:rsidRPr="00DC7B6B">
          <w:rPr>
            <w:rFonts w:ascii="Times New Roman" w:hAnsi="Times New Roman"/>
            <w:highlight w:val="magenta"/>
            <w:rPrChange w:id="33" w:author="Jemma Trick" w:date="2014-09-26T16:23:00Z">
              <w:rPr>
                <w:rFonts w:ascii="Times New Roman" w:eastAsia="Arial Unicode MS" w:hAnsi="Times New Roman" w:cs="Times New Roman"/>
                <w:color w:val="auto"/>
                <w:highlight w:val="cyan"/>
                <w:lang w:eastAsia="en-US"/>
              </w:rPr>
            </w:rPrChange>
          </w:rPr>
          <w:t>S4</w:t>
        </w:r>
      </w:ins>
      <w:r w:rsidR="00DC7B6B" w:rsidRPr="00DC7B6B">
        <w:rPr>
          <w:rFonts w:ascii="Times New Roman" w:hAnsi="Times New Roman"/>
          <w:highlight w:val="magenta"/>
          <w:rPrChange w:id="34" w:author="Jemma Trick" w:date="2014-09-26T16:23:00Z">
            <w:rPr>
              <w:rFonts w:ascii="Times New Roman" w:eastAsia="Arial Unicode MS" w:hAnsi="Times New Roman" w:cs="Times New Roman"/>
              <w:color w:val="auto"/>
              <w:lang w:eastAsia="en-US"/>
            </w:rPr>
          </w:rPrChange>
        </w:rPr>
        <w:t>).</w:t>
      </w:r>
      <w:r w:rsidRPr="0087004B">
        <w:rPr>
          <w:rFonts w:ascii="Times New Roman" w:hAnsi="Times New Roman"/>
        </w:rPr>
        <w:t xml:space="preserve"> We note that the conductance</w:t>
      </w:r>
      <w:r w:rsidRPr="00AA3FAF">
        <w:rPr>
          <w:rFonts w:ascii="Times New Roman" w:hAnsi="Times New Roman"/>
        </w:rPr>
        <w:t xml:space="preserve"> of the </w:t>
      </w:r>
      <w:r w:rsidRPr="00AA3FAF">
        <w:rPr>
          <w:rFonts w:ascii="Times New Roman" w:hAnsi="Times New Roman"/>
          <w:i/>
          <w:iCs/>
        </w:rPr>
        <w:t>hydrophobic-L</w:t>
      </w:r>
      <w:r w:rsidRPr="00AA3FAF">
        <w:rPr>
          <w:rFonts w:ascii="Times New Roman" w:hAnsi="Times New Roman"/>
          <w:lang w:val="da-DK"/>
        </w:rPr>
        <w:t xml:space="preserve"> pore at 1 ns</w:t>
      </w:r>
      <w:r w:rsidRPr="00AA3FAF">
        <w:rPr>
          <w:rFonts w:ascii="Times New Roman" w:hAnsi="Times New Roman"/>
          <w:vertAlign w:val="superscript"/>
        </w:rPr>
        <w:t>-1</w:t>
      </w:r>
      <w:r w:rsidRPr="00AA3FAF">
        <w:rPr>
          <w:rFonts w:ascii="Times New Roman" w:hAnsi="Times New Roman"/>
        </w:rPr>
        <w:t xml:space="preserve"> is less than that of the single file conductance of water (</w:t>
      </w:r>
      <w:r w:rsidRPr="00744656">
        <w:rPr>
          <w:rFonts w:ascii="Times New Roman" w:hAnsi="Times New Roman"/>
          <w:i/>
          <w:lang w:val="en-GB"/>
        </w:rPr>
        <w:t>ca.</w:t>
      </w:r>
      <w:r w:rsidRPr="00AA3FAF">
        <w:rPr>
          <w:rFonts w:ascii="Times New Roman" w:hAnsi="Times New Roman"/>
          <w:lang w:val="en-GB"/>
        </w:rPr>
        <w:t xml:space="preserve"> </w:t>
      </w:r>
      <w:r w:rsidRPr="00AA3FAF">
        <w:rPr>
          <w:rFonts w:ascii="Times New Roman" w:hAnsi="Times New Roman"/>
        </w:rPr>
        <w:t>3 ns</w:t>
      </w:r>
      <w:r w:rsidRPr="00AA3FAF">
        <w:rPr>
          <w:rFonts w:ascii="Times New Roman" w:hAnsi="Times New Roman"/>
          <w:vertAlign w:val="superscript"/>
        </w:rPr>
        <w:t>-1</w:t>
      </w:r>
      <w:r w:rsidRPr="00AA3FAF">
        <w:rPr>
          <w:rFonts w:ascii="Times New Roman" w:hAnsi="Times New Roman"/>
        </w:rPr>
        <w:t xml:space="preserve">) in the (ion </w:t>
      </w:r>
      <w:r w:rsidRPr="00F8567C">
        <w:rPr>
          <w:rFonts w:ascii="Times New Roman" w:hAnsi="Times New Roman"/>
        </w:rPr>
        <w:t xml:space="preserve">impermeable) </w:t>
      </w:r>
      <w:r w:rsidR="005825D6" w:rsidRPr="00F8567C">
        <w:rPr>
          <w:rFonts w:ascii="Times New Roman" w:hAnsi="Times New Roman"/>
        </w:rPr>
        <w:t>aquaporin</w:t>
      </w:r>
      <w:r w:rsidR="005825D6">
        <w:rPr>
          <w:rFonts w:ascii="Times New Roman" w:hAnsi="Times New Roman"/>
        </w:rPr>
        <w:t>s.</w:t>
      </w:r>
      <w:r w:rsidR="00DC7B6B" w:rsidRPr="00F8567C">
        <w:rPr>
          <w:rFonts w:ascii="Times New Roman" w:hAnsi="Times New Roman"/>
        </w:rPr>
        <w:fldChar w:fldCharType="begin"/>
      </w:r>
      <w:r w:rsidR="005825D6">
        <w:rPr>
          <w:rFonts w:ascii="Times New Roman" w:hAnsi="Times New Roman"/>
        </w:rPr>
        <w:instrText>ADDIN CSL_CITATION {"mendeley": {"previouslyFormattedCitation": "&lt;sup&gt;70&lt;/sup&gt;"}, "citationItems": [{"uris": ["http://www.mendeley.com/documents/?uuid=9775c91f-00fc-4ffe-8ee7-b3bc250e75e1"], "id": "ITEM-1", "itemData": {"title": "Cellular and Molecular Biology of the Aquaporin Water Channels", "issued": {"date-parts": [["1999"]]}, "author": [{"given": "Mario", "dropping-particle": "", "suffix": "", "family": "Borgnia", "parse-names": false, "non-dropping-particle": ""}, {"given": "S\u00f8ren", "dropping-particle": "", "suffix": "", "family": "Nielsen", "parse-names": false, "non-dropping-particle": ""}], "page": "425-458", "volume": "68", "container-title": "Annu. Rev. Biochem.", "type": "article-journal", "id": "ITEM-1"}}], "properties": {"noteIndex": 0}, "schema": "https://github.com/citation-style-language/schema/raw/master/csl-citation.json"}</w:instrText>
      </w:r>
      <w:r w:rsidR="00DC7B6B" w:rsidRPr="00F8567C">
        <w:rPr>
          <w:rFonts w:ascii="Times New Roman" w:hAnsi="Times New Roman"/>
        </w:rPr>
        <w:fldChar w:fldCharType="separate"/>
      </w:r>
      <w:r w:rsidR="005825D6" w:rsidRPr="001B385A">
        <w:rPr>
          <w:rFonts w:ascii="Times New Roman" w:hAnsi="Times New Roman"/>
          <w:noProof/>
          <w:vertAlign w:val="superscript"/>
        </w:rPr>
        <w:t>70</w:t>
      </w:r>
      <w:r w:rsidR="00DC7B6B" w:rsidRPr="00F8567C">
        <w:rPr>
          <w:rFonts w:ascii="Times New Roman" w:hAnsi="Times New Roman"/>
        </w:rPr>
        <w:fldChar w:fldCharType="end"/>
      </w:r>
      <w:r w:rsidRPr="00F8567C">
        <w:rPr>
          <w:rFonts w:ascii="Times New Roman" w:hAnsi="Times New Roman"/>
        </w:rPr>
        <w:t xml:space="preserve"> Thus, introduction of a single </w:t>
      </w:r>
      <w:proofErr w:type="spellStart"/>
      <w:r w:rsidRPr="00F8567C">
        <w:rPr>
          <w:rFonts w:ascii="Times New Roman" w:hAnsi="Times New Roman"/>
        </w:rPr>
        <w:t>Gln</w:t>
      </w:r>
      <w:proofErr w:type="spellEnd"/>
      <w:r w:rsidRPr="00F8567C">
        <w:rPr>
          <w:rFonts w:ascii="Times New Roman" w:hAnsi="Times New Roman"/>
        </w:rPr>
        <w:t xml:space="preserve"> ring into the constriction of an otherwise hydrophobic pore has enabled the hydrophobic barrier</w:t>
      </w:r>
      <w:del w:id="35" w:author="Jemma Trick" w:date="2014-09-28T17:24:00Z">
        <w:r w:rsidRPr="00F8567C" w:rsidDel="005825D6">
          <w:rPr>
            <w:rFonts w:ascii="Times New Roman" w:hAnsi="Times New Roman"/>
          </w:rPr>
          <w:delText>/gate</w:delText>
        </w:r>
      </w:del>
      <w:r w:rsidRPr="00F8567C">
        <w:rPr>
          <w:rFonts w:ascii="Times New Roman" w:hAnsi="Times New Roman"/>
        </w:rPr>
        <w:t xml:space="preserve"> to be </w:t>
      </w:r>
      <w:r w:rsidRPr="00F8567C">
        <w:rPr>
          <w:rFonts w:ascii="Times New Roman" w:hAnsi="Times New Roman"/>
          <w:lang w:val="en-GB"/>
        </w:rPr>
        <w:t>breached</w:t>
      </w:r>
      <w:r w:rsidR="00F5424A" w:rsidRPr="00F8567C">
        <w:rPr>
          <w:rFonts w:ascii="Times New Roman" w:hAnsi="Times New Roman"/>
        </w:rPr>
        <w:t>.</w:t>
      </w:r>
      <w:r w:rsidR="007D6EF0" w:rsidRPr="00F8567C">
        <w:rPr>
          <w:rFonts w:ascii="Times New Roman" w:hAnsi="Times New Roman"/>
        </w:rPr>
        <w:t xml:space="preserve"> </w:t>
      </w:r>
      <w:r w:rsidR="00C575C7" w:rsidRPr="00F8567C">
        <w:rPr>
          <w:rFonts w:ascii="Times New Roman" w:hAnsi="Times New Roman"/>
        </w:rPr>
        <w:t xml:space="preserve">This reflects the ability of polar (H-bonding) sidechains to stabilize water within a hydrophobic </w:t>
      </w:r>
      <w:r w:rsidR="00B94408" w:rsidRPr="00B94408">
        <w:rPr>
          <w:rFonts w:ascii="Times New Roman" w:hAnsi="Times New Roman"/>
          <w:highlight w:val="yellow"/>
        </w:rPr>
        <w:t>barrier</w:t>
      </w:r>
      <w:r w:rsidR="00C575C7" w:rsidRPr="00F8567C">
        <w:rPr>
          <w:rFonts w:ascii="Times New Roman" w:hAnsi="Times New Roman"/>
        </w:rPr>
        <w:t xml:space="preserve"> region as demonstrated both in earlier simulation studies of simple models of nanopores</w:t>
      </w:r>
      <w:r w:rsidR="00DC7B6B" w:rsidRPr="00F8567C">
        <w:rPr>
          <w:rFonts w:ascii="Times New Roman" w:hAnsi="Times New Roman"/>
        </w:rPr>
        <w:fldChar w:fldCharType="begin"/>
      </w:r>
      <w:r w:rsidR="001B385A">
        <w:rPr>
          <w:rFonts w:ascii="Times New Roman" w:hAnsi="Times New Roman"/>
        </w:rPr>
        <w:instrText>ADDIN CSL_CITATION {"mendeley": {"previouslyFormattedCitation": "&lt;sup&gt;39&lt;/sup&gt;"}, "citationItems": [{"uris": ["http://www.mendeley.com/documents/?uuid=4a255340-9a32-430a-bb9d-bc31a8158757"], "id": "ITEM-1", "itemData": {"DOI": "10.1021/jp012233y", "type": "article-journal", "author": [{"given": "Oliver", "dropping-particle": "", "suffix": "", "family": "Beckstein", "parse-names": false, "non-dropping-particle": ""}, {"given": "Philip C.", "dropping-particle": "", "suffix": "", "family": "Biggin", "parse-names": false, "non-dropping-particle": ""}, {"given": "Mark S. P.", "dropping-particle": "", "suffix": "", "family": "Sansom", "parse-names": false, "non-dropping-particle": ""}], "issued": {"date-parts": [["2001", "12"]]}, "ISSN": "1520-6106", "page": "12902-12905", "volume": "105", "container-title": "The Journal of Physical Chemistry B", "title": "A Hydrophobic Gating Mechanism for Nanopores", "issue": "51", "id": "ITEM-1"}}], "properties": {"noteIndex": 0}, "schema": "https://github.com/citation-style-language/schema/raw/master/csl-citation.json"}</w:instrText>
      </w:r>
      <w:r w:rsidR="00DC7B6B" w:rsidRPr="00F8567C">
        <w:rPr>
          <w:rFonts w:ascii="Times New Roman" w:hAnsi="Times New Roman"/>
        </w:rPr>
        <w:fldChar w:fldCharType="separate"/>
      </w:r>
      <w:r w:rsidR="001B385A" w:rsidRPr="001B385A">
        <w:rPr>
          <w:rFonts w:ascii="Times New Roman" w:hAnsi="Times New Roman"/>
          <w:noProof/>
          <w:vertAlign w:val="superscript"/>
        </w:rPr>
        <w:t>39</w:t>
      </w:r>
      <w:r w:rsidR="00DC7B6B" w:rsidRPr="00F8567C">
        <w:rPr>
          <w:rFonts w:ascii="Times New Roman" w:hAnsi="Times New Roman"/>
        </w:rPr>
        <w:fldChar w:fldCharType="end"/>
      </w:r>
      <w:r w:rsidR="00C575C7" w:rsidRPr="00F8567C">
        <w:rPr>
          <w:rFonts w:ascii="Times New Roman" w:hAnsi="Times New Roman"/>
        </w:rPr>
        <w:t xml:space="preserve"> and in more recent combined experimental and </w:t>
      </w:r>
      <w:r w:rsidR="008867B5" w:rsidRPr="00F8567C">
        <w:rPr>
          <w:rFonts w:ascii="Times New Roman" w:hAnsi="Times New Roman"/>
        </w:rPr>
        <w:t>computations</w:t>
      </w:r>
      <w:r w:rsidR="00C575C7" w:rsidRPr="00F8567C">
        <w:rPr>
          <w:rFonts w:ascii="Times New Roman" w:hAnsi="Times New Roman"/>
        </w:rPr>
        <w:t xml:space="preserve"> </w:t>
      </w:r>
      <w:r w:rsidR="008867B5" w:rsidRPr="00F8567C">
        <w:rPr>
          <w:rFonts w:ascii="Times New Roman" w:hAnsi="Times New Roman"/>
        </w:rPr>
        <w:t>studies</w:t>
      </w:r>
      <w:r w:rsidR="00C575C7" w:rsidRPr="00F8567C">
        <w:rPr>
          <w:rFonts w:ascii="Times New Roman" w:hAnsi="Times New Roman"/>
        </w:rPr>
        <w:t xml:space="preserve"> of TWIK-1 po</w:t>
      </w:r>
      <w:r w:rsidR="005A13A9">
        <w:rPr>
          <w:rFonts w:ascii="Times New Roman" w:hAnsi="Times New Roman"/>
        </w:rPr>
        <w:t>ta</w:t>
      </w:r>
      <w:r w:rsidR="00C575C7" w:rsidRPr="00F8567C">
        <w:rPr>
          <w:rFonts w:ascii="Times New Roman" w:hAnsi="Times New Roman"/>
        </w:rPr>
        <w:t xml:space="preserve">ssium </w:t>
      </w:r>
      <w:r w:rsidR="005825D6" w:rsidRPr="00F8567C">
        <w:rPr>
          <w:rFonts w:ascii="Times New Roman" w:hAnsi="Times New Roman"/>
        </w:rPr>
        <w:t>channel</w:t>
      </w:r>
      <w:r w:rsidR="005825D6">
        <w:rPr>
          <w:rFonts w:ascii="Times New Roman" w:hAnsi="Times New Roman"/>
        </w:rPr>
        <w:t>s.</w:t>
      </w:r>
      <w:r w:rsidR="00DC7B6B" w:rsidRPr="00F8567C">
        <w:rPr>
          <w:rFonts w:ascii="Times New Roman" w:hAnsi="Times New Roman"/>
        </w:rPr>
        <w:fldChar w:fldCharType="begin"/>
      </w:r>
      <w:r w:rsidR="005825D6">
        <w:rPr>
          <w:rFonts w:ascii="Times New Roman" w:hAnsi="Times New Roman"/>
        </w:rPr>
        <w:instrText>ADDIN CSL_CITATION {"mendeley": {"previouslyFormattedCitation": "&lt;sup&gt;51&lt;/sup&gt;"}, "citationItems": [{"uris": ["http://www.mendeley.com/documents/?uuid=fe76b5a4-ca3f-431c-b863-35054ee841a4", "http://www.mendeley.com/documents/?uuid=df461d59-094f-4e41-8cfa-68f0d6f25a9d"], "id": "ITEM-1", "itemData": {"publisher": "Nature Publishing Group", "author": [{"given": "P", "dropping-particle": "", "suffix": "", "family": "Aryal", "parse-names": false, "non-dropping-particle": ""}, {"given": "F", "dropping-particle": "", "suffix": "", "family": "Abd-Wahab", "parse-names": false, "non-dropping-particle": ""}, {"given": "G", "dropping-particle": "", "suffix": "", "family": "Bucci", "parse-names": false, "non-dropping-particle": ""}], "issued": {"date-parts": [["2014"]]}, "ISSN": "1748-3387", "page": "1-9", "volume": "5", "container-title": "Nature communications", "title": "A Hydrophobic Barrier Deep Within the Inner Pore of the TWIK-1 K2P Potassium Channel", "type": "article-journal", "id": "ITEM-1"}}], "properties": {"noteIndex": 0}, "schema": "https://github.com/citation-style-language/schema/raw/master/csl-citation.json"}</w:instrText>
      </w:r>
      <w:r w:rsidR="00DC7B6B" w:rsidRPr="00F8567C">
        <w:rPr>
          <w:rFonts w:ascii="Times New Roman" w:hAnsi="Times New Roman"/>
        </w:rPr>
        <w:fldChar w:fldCharType="separate"/>
      </w:r>
      <w:r w:rsidR="005825D6" w:rsidRPr="001B385A">
        <w:rPr>
          <w:rFonts w:ascii="Times New Roman" w:hAnsi="Times New Roman"/>
          <w:noProof/>
          <w:vertAlign w:val="superscript"/>
        </w:rPr>
        <w:t>51</w:t>
      </w:r>
      <w:r w:rsidR="00DC7B6B" w:rsidRPr="00F8567C">
        <w:rPr>
          <w:rFonts w:ascii="Times New Roman" w:hAnsi="Times New Roman"/>
        </w:rPr>
        <w:fldChar w:fldCharType="end"/>
      </w:r>
      <w:r w:rsidR="00F5424A">
        <w:rPr>
          <w:rFonts w:ascii="Times New Roman" w:hAnsi="Times New Roman"/>
        </w:rPr>
        <w:t xml:space="preserve"> </w:t>
      </w:r>
    </w:p>
    <w:p w:rsidR="007F7DAD" w:rsidRPr="00AA3FAF" w:rsidRDefault="00160357" w:rsidP="00F8567C">
      <w:pPr>
        <w:pStyle w:val="Body"/>
        <w:spacing w:line="360" w:lineRule="auto"/>
        <w:jc w:val="both"/>
        <w:rPr>
          <w:rFonts w:ascii="Times New Roman" w:hAnsi="Times New Roman"/>
        </w:rPr>
      </w:pPr>
      <w:r w:rsidRPr="00AA3FAF">
        <w:rPr>
          <w:rFonts w:ascii="Times New Roman" w:hAnsi="Times New Roman"/>
        </w:rPr>
        <w:t xml:space="preserve">We also examined a series of </w:t>
      </w:r>
      <w:r w:rsidRPr="00AA3FAF">
        <w:rPr>
          <w:rFonts w:ascii="Times New Roman" w:hAnsi="Times New Roman"/>
          <w:i/>
          <w:iCs/>
        </w:rPr>
        <w:t>hydrophilic-x</w:t>
      </w:r>
      <w:r w:rsidRPr="00AA3FAF">
        <w:rPr>
          <w:rFonts w:ascii="Times New Roman" w:hAnsi="Times New Roman"/>
        </w:rPr>
        <w:t xml:space="preserve"> models (Fig. 5C) in which a central hydrophobic ring was introduced into a hydrophilic HG pore. All of the </w:t>
      </w:r>
      <w:r w:rsidRPr="00AA3FAF">
        <w:rPr>
          <w:rFonts w:ascii="Times New Roman" w:hAnsi="Times New Roman"/>
          <w:i/>
          <w:iCs/>
        </w:rPr>
        <w:t>hydrophilic-x</w:t>
      </w:r>
      <w:r w:rsidRPr="00AA3FAF">
        <w:rPr>
          <w:rFonts w:ascii="Times New Roman" w:hAnsi="Times New Roman"/>
        </w:rPr>
        <w:t xml:space="preserve"> pores showed significant water conductance. However, there was a graded </w:t>
      </w:r>
      <w:r w:rsidRPr="00D23465">
        <w:rPr>
          <w:rFonts w:ascii="Times New Roman" w:hAnsi="Times New Roman"/>
        </w:rPr>
        <w:t xml:space="preserve">reduction observed as the </w:t>
      </w:r>
      <w:r w:rsidRPr="00D23465">
        <w:rPr>
          <w:rFonts w:ascii="Times New Roman" w:hAnsi="Times New Roman"/>
          <w:lang w:val="en-GB"/>
        </w:rPr>
        <w:t>size</w:t>
      </w:r>
      <w:r w:rsidRPr="00D23465">
        <w:rPr>
          <w:rFonts w:ascii="Times New Roman" w:hAnsi="Times New Roman"/>
        </w:rPr>
        <w:t xml:space="preserve"> of the residues forming the hydrophobic constriction ring was increase</w:t>
      </w:r>
      <w:r w:rsidR="00792299" w:rsidRPr="00D23465">
        <w:rPr>
          <w:rFonts w:ascii="Times New Roman" w:hAnsi="Times New Roman"/>
        </w:rPr>
        <w:t>d</w:t>
      </w:r>
      <w:r w:rsidRPr="00D23465">
        <w:rPr>
          <w:rFonts w:ascii="Times New Roman" w:hAnsi="Times New Roman"/>
        </w:rPr>
        <w:t>.</w:t>
      </w:r>
      <w:r w:rsidR="00D0563B" w:rsidRPr="00D23465">
        <w:rPr>
          <w:rFonts w:ascii="Times New Roman" w:hAnsi="Times New Roman"/>
        </w:rPr>
        <w:t xml:space="preserve"> </w:t>
      </w:r>
      <w:r w:rsidR="00C575C7" w:rsidRPr="00D23465">
        <w:rPr>
          <w:rFonts w:ascii="Times New Roman" w:hAnsi="Times New Roman"/>
        </w:rPr>
        <w:t xml:space="preserve">It is interesting to note that there is a greater increased conductance in the </w:t>
      </w:r>
      <w:r w:rsidR="004D5BBA" w:rsidRPr="004D5BBA">
        <w:rPr>
          <w:rFonts w:ascii="Times New Roman" w:hAnsi="Times New Roman"/>
          <w:i/>
          <w:highlight w:val="yellow"/>
        </w:rPr>
        <w:t>hydrophilic-</w:t>
      </w:r>
      <w:r w:rsidR="00C575C7" w:rsidRPr="004D5BBA">
        <w:rPr>
          <w:rFonts w:ascii="Times New Roman" w:hAnsi="Times New Roman"/>
          <w:i/>
          <w:highlight w:val="yellow"/>
        </w:rPr>
        <w:t>W</w:t>
      </w:r>
      <w:r w:rsidR="00C575C7" w:rsidRPr="00D23465">
        <w:rPr>
          <w:rFonts w:ascii="Times New Roman" w:hAnsi="Times New Roman"/>
        </w:rPr>
        <w:t xml:space="preserve"> model than in the smaller </w:t>
      </w:r>
      <w:r w:rsidR="004D5BBA" w:rsidRPr="004D5BBA">
        <w:rPr>
          <w:rFonts w:ascii="Times New Roman" w:hAnsi="Times New Roman"/>
          <w:i/>
          <w:highlight w:val="yellow"/>
        </w:rPr>
        <w:t>hydrophilic-</w:t>
      </w:r>
      <w:r w:rsidR="00C575C7" w:rsidRPr="004D5BBA">
        <w:rPr>
          <w:rFonts w:ascii="Times New Roman" w:hAnsi="Times New Roman"/>
          <w:i/>
          <w:highlight w:val="yellow"/>
        </w:rPr>
        <w:t>Y</w:t>
      </w:r>
      <w:r w:rsidR="00C575C7" w:rsidRPr="00D23465">
        <w:rPr>
          <w:rFonts w:ascii="Times New Roman" w:hAnsi="Times New Roman"/>
        </w:rPr>
        <w:t xml:space="preserve"> pore, even though the W (tryptophan) </w:t>
      </w:r>
      <w:proofErr w:type="spellStart"/>
      <w:r w:rsidR="00C575C7" w:rsidRPr="00D23465">
        <w:rPr>
          <w:rFonts w:ascii="Times New Roman" w:hAnsi="Times New Roman"/>
        </w:rPr>
        <w:t>sidechain</w:t>
      </w:r>
      <w:proofErr w:type="spellEnd"/>
      <w:r w:rsidR="00C575C7" w:rsidRPr="00D23465">
        <w:rPr>
          <w:rFonts w:ascii="Times New Roman" w:hAnsi="Times New Roman"/>
        </w:rPr>
        <w:t xml:space="preserve"> is larger than the Y (tyrosine). This seemed to reflect a change in conformation </w:t>
      </w:r>
      <w:r w:rsidR="00C575C7" w:rsidRPr="00233629">
        <w:rPr>
          <w:rFonts w:ascii="Times New Roman" w:hAnsi="Times New Roman"/>
          <w:i/>
        </w:rPr>
        <w:t>via</w:t>
      </w:r>
      <w:r w:rsidR="00C575C7" w:rsidRPr="00D23465">
        <w:rPr>
          <w:rFonts w:ascii="Times New Roman" w:hAnsi="Times New Roman"/>
        </w:rPr>
        <w:t xml:space="preserve"> rotation of the smaller Y </w:t>
      </w:r>
      <w:r w:rsidR="00B37B29" w:rsidRPr="00D23465">
        <w:rPr>
          <w:rFonts w:ascii="Times New Roman" w:hAnsi="Times New Roman"/>
        </w:rPr>
        <w:t>sidechains, which</w:t>
      </w:r>
      <w:r w:rsidR="00C575C7" w:rsidRPr="00D23465">
        <w:rPr>
          <w:rFonts w:ascii="Times New Roman" w:hAnsi="Times New Roman"/>
        </w:rPr>
        <w:t xml:space="preserve"> resulted in local pore deformation, thus resulting in a narrower pore and a smaller water flux</w:t>
      </w:r>
      <w:r w:rsidR="00D23465" w:rsidRPr="00D23465">
        <w:rPr>
          <w:rFonts w:ascii="Times New Roman" w:hAnsi="Times New Roman"/>
        </w:rPr>
        <w:t>.</w:t>
      </w:r>
      <w:r w:rsidR="00D0563B">
        <w:rPr>
          <w:rFonts w:ascii="Times New Roman" w:hAnsi="Times New Roman"/>
        </w:rPr>
        <w:t xml:space="preserve"> </w:t>
      </w:r>
    </w:p>
    <w:p w:rsidR="007F7DAD" w:rsidRPr="00AA3FAF" w:rsidRDefault="00160357" w:rsidP="002A3EC6">
      <w:pPr>
        <w:pStyle w:val="Body"/>
        <w:spacing w:line="360" w:lineRule="auto"/>
        <w:jc w:val="both"/>
        <w:rPr>
          <w:rFonts w:ascii="Times New Roman" w:hAnsi="Times New Roman"/>
        </w:rPr>
      </w:pPr>
      <w:r w:rsidRPr="00AA3FAF">
        <w:rPr>
          <w:rFonts w:ascii="Times New Roman" w:hAnsi="Times New Roman"/>
        </w:rPr>
        <w:t>Based on these 2</w:t>
      </w:r>
      <w:r w:rsidRPr="00AA3FAF">
        <w:rPr>
          <w:rFonts w:ascii="Times New Roman" w:hAnsi="Times New Roman"/>
          <w:vertAlign w:val="superscript"/>
        </w:rPr>
        <w:t>nd</w:t>
      </w:r>
      <w:r w:rsidRPr="00AA3FAF">
        <w:rPr>
          <w:rFonts w:ascii="Times New Roman" w:hAnsi="Times New Roman"/>
          <w:lang w:val="da-DK"/>
        </w:rPr>
        <w:t xml:space="preserve"> generation models, </w:t>
      </w:r>
      <w:r w:rsidRPr="00AA3FAF">
        <w:rPr>
          <w:rFonts w:ascii="Times New Roman" w:hAnsi="Times New Roman"/>
          <w:lang w:val="en-GB"/>
        </w:rPr>
        <w:t xml:space="preserve">we </w:t>
      </w:r>
      <w:r w:rsidRPr="00AA3FAF">
        <w:rPr>
          <w:rFonts w:ascii="Times New Roman" w:hAnsi="Times New Roman"/>
        </w:rPr>
        <w:t>can see that the fun</w:t>
      </w:r>
      <w:r w:rsidR="00375D81">
        <w:rPr>
          <w:rFonts w:ascii="Times New Roman" w:hAnsi="Times New Roman"/>
        </w:rPr>
        <w:t xml:space="preserve">ctional ‘openness’ of the pores </w:t>
      </w:r>
      <w:r w:rsidRPr="00AA3FAF">
        <w:rPr>
          <w:rFonts w:ascii="Times New Roman" w:hAnsi="Times New Roman"/>
        </w:rPr>
        <w:t xml:space="preserve">can be successfully modulated by changing the nature of the central constriction, and that this is most sensitive when a central hydrophobic </w:t>
      </w:r>
      <w:r w:rsidR="00B94408" w:rsidRPr="00482875">
        <w:rPr>
          <w:rFonts w:ascii="Times New Roman" w:hAnsi="Times New Roman"/>
          <w:highlight w:val="yellow"/>
        </w:rPr>
        <w:t>barrier</w:t>
      </w:r>
      <w:r w:rsidRPr="00AA3FAF">
        <w:rPr>
          <w:rFonts w:ascii="Times New Roman" w:hAnsi="Times New Roman"/>
        </w:rPr>
        <w:t xml:space="preserve"> is placed in a hydrophilic pore background. This was then explored in further detail in the 3</w:t>
      </w:r>
      <w:r w:rsidRPr="00AA3FAF">
        <w:rPr>
          <w:rFonts w:ascii="Times New Roman" w:hAnsi="Times New Roman"/>
          <w:vertAlign w:val="superscript"/>
        </w:rPr>
        <w:t>rd</w:t>
      </w:r>
      <w:r w:rsidRPr="00AA3FAF">
        <w:rPr>
          <w:rFonts w:ascii="Times New Roman" w:hAnsi="Times New Roman"/>
          <w:lang w:val="da-DK"/>
        </w:rPr>
        <w:t xml:space="preserve"> generation models.</w:t>
      </w:r>
    </w:p>
    <w:p w:rsidR="007F7DAD" w:rsidRPr="00AA3FAF" w:rsidRDefault="00160357" w:rsidP="002A3EC6">
      <w:pPr>
        <w:pStyle w:val="Body"/>
        <w:spacing w:line="360" w:lineRule="auto"/>
        <w:jc w:val="both"/>
        <w:rPr>
          <w:rFonts w:ascii="Times New Roman" w:hAnsi="Times New Roman"/>
        </w:rPr>
      </w:pPr>
      <w:r w:rsidRPr="00AA3FAF">
        <w:rPr>
          <w:rFonts w:ascii="Times New Roman" w:hAnsi="Times New Roman"/>
          <w:i/>
          <w:iCs/>
          <w:u w:val="single"/>
        </w:rPr>
        <w:lastRenderedPageBreak/>
        <w:t xml:space="preserve">Hydrophobic </w:t>
      </w:r>
      <w:r w:rsidR="00B94408" w:rsidRPr="00FD0EC2">
        <w:rPr>
          <w:rFonts w:ascii="Times New Roman" w:hAnsi="Times New Roman"/>
          <w:i/>
          <w:iCs/>
          <w:highlight w:val="yellow"/>
          <w:u w:val="single"/>
        </w:rPr>
        <w:t>Barriers</w:t>
      </w:r>
      <w:r w:rsidRPr="00AA3FAF">
        <w:rPr>
          <w:rFonts w:ascii="Times New Roman" w:hAnsi="Times New Roman"/>
          <w:i/>
          <w:iCs/>
          <w:u w:val="single"/>
        </w:rPr>
        <w:t xml:space="preserve"> </w:t>
      </w:r>
      <w:r w:rsidR="005A13A9">
        <w:rPr>
          <w:rFonts w:ascii="Times New Roman" w:hAnsi="Times New Roman"/>
          <w:i/>
          <w:iCs/>
          <w:u w:val="single"/>
        </w:rPr>
        <w:t>W</w:t>
      </w:r>
      <w:r w:rsidRPr="00AA3FAF">
        <w:rPr>
          <w:rFonts w:ascii="Times New Roman" w:hAnsi="Times New Roman"/>
          <w:i/>
          <w:iCs/>
          <w:u w:val="single"/>
        </w:rPr>
        <w:t>ithin the L</w:t>
      </w:r>
      <w:r w:rsidR="005A13A9">
        <w:rPr>
          <w:rFonts w:ascii="Times New Roman" w:hAnsi="Times New Roman"/>
          <w:i/>
          <w:iCs/>
          <w:u w:val="single"/>
        </w:rPr>
        <w:t>-g</w:t>
      </w:r>
      <w:r w:rsidRPr="00AA3FAF">
        <w:rPr>
          <w:rFonts w:ascii="Times New Roman" w:hAnsi="Times New Roman"/>
          <w:i/>
          <w:iCs/>
          <w:u w:val="single"/>
        </w:rPr>
        <w:t xml:space="preserve">ate </w:t>
      </w:r>
      <w:r w:rsidR="005A13A9">
        <w:rPr>
          <w:rFonts w:ascii="Times New Roman" w:hAnsi="Times New Roman"/>
          <w:i/>
          <w:iCs/>
          <w:u w:val="single"/>
        </w:rPr>
        <w:t>D</w:t>
      </w:r>
      <w:r w:rsidR="005A13A9" w:rsidRPr="00AA3FAF">
        <w:rPr>
          <w:rFonts w:ascii="Times New Roman" w:hAnsi="Times New Roman"/>
          <w:i/>
          <w:iCs/>
          <w:u w:val="single"/>
        </w:rPr>
        <w:t>esigns</w:t>
      </w:r>
    </w:p>
    <w:p w:rsidR="007F7DAD" w:rsidRPr="00AA3FAF" w:rsidRDefault="00160357" w:rsidP="002A3EC6">
      <w:pPr>
        <w:pStyle w:val="Body"/>
        <w:spacing w:line="360" w:lineRule="auto"/>
        <w:jc w:val="both"/>
        <w:rPr>
          <w:rFonts w:ascii="Times New Roman" w:hAnsi="Times New Roman"/>
        </w:rPr>
      </w:pPr>
      <w:r w:rsidRPr="00AA3FAF">
        <w:rPr>
          <w:rFonts w:ascii="Times New Roman" w:hAnsi="Times New Roman"/>
        </w:rPr>
        <w:t>The 2</w:t>
      </w:r>
      <w:r w:rsidRPr="00AA3FAF">
        <w:rPr>
          <w:rFonts w:ascii="Times New Roman" w:hAnsi="Times New Roman"/>
          <w:vertAlign w:val="superscript"/>
        </w:rPr>
        <w:t>nd</w:t>
      </w:r>
      <w:r w:rsidRPr="00AA3FAF">
        <w:rPr>
          <w:rFonts w:ascii="Times New Roman" w:hAnsi="Times New Roman"/>
        </w:rPr>
        <w:t xml:space="preserve"> generation </w:t>
      </w:r>
      <w:r w:rsidRPr="00AA3FAF">
        <w:rPr>
          <w:rFonts w:ascii="Times New Roman" w:hAnsi="Times New Roman"/>
          <w:i/>
          <w:iCs/>
        </w:rPr>
        <w:t>hydrophilic-x</w:t>
      </w:r>
      <w:r w:rsidRPr="00AA3FAF">
        <w:rPr>
          <w:rFonts w:ascii="Times New Roman" w:hAnsi="Times New Roman"/>
        </w:rPr>
        <w:t xml:space="preserve"> models (see above) revealed that introducing a single ring of leucines in</w:t>
      </w:r>
      <w:r w:rsidRPr="00AA3FAF">
        <w:rPr>
          <w:rFonts w:ascii="Times New Roman" w:hAnsi="Times New Roman"/>
          <w:lang w:val="en-GB"/>
        </w:rPr>
        <w:t xml:space="preserve">to </w:t>
      </w:r>
      <w:r w:rsidRPr="00AA3FAF">
        <w:rPr>
          <w:rFonts w:ascii="Times New Roman" w:hAnsi="Times New Roman"/>
        </w:rPr>
        <w:t>the centre of the pore was not sufficient to functionally close the pore. Therefore in the 3</w:t>
      </w:r>
      <w:r w:rsidRPr="00AA3FAF">
        <w:rPr>
          <w:rFonts w:ascii="Times New Roman" w:hAnsi="Times New Roman"/>
          <w:vertAlign w:val="superscript"/>
        </w:rPr>
        <w:t xml:space="preserve">rd </w:t>
      </w:r>
      <w:r w:rsidRPr="0087004B">
        <w:rPr>
          <w:rFonts w:ascii="Times New Roman" w:hAnsi="Times New Roman"/>
        </w:rPr>
        <w:t xml:space="preserve">generation </w:t>
      </w:r>
      <w:r w:rsidRPr="0087004B">
        <w:rPr>
          <w:rFonts w:ascii="Times New Roman" w:hAnsi="Times New Roman"/>
          <w:i/>
          <w:iCs/>
        </w:rPr>
        <w:t>L-gate</w:t>
      </w:r>
      <w:r w:rsidRPr="0087004B">
        <w:rPr>
          <w:rFonts w:ascii="Times New Roman" w:hAnsi="Times New Roman"/>
        </w:rPr>
        <w:t xml:space="preserve"> models (see Fig. 3) we examined the effect of increasing the thickness of the central hydrophobic constriction by introducing either two or three rings of leucines </w:t>
      </w:r>
      <w:r w:rsidR="003B045F" w:rsidRPr="0087004B">
        <w:rPr>
          <w:rFonts w:ascii="Times New Roman" w:hAnsi="Times New Roman"/>
        </w:rPr>
        <w:t xml:space="preserve">to give the </w:t>
      </w:r>
      <w:r w:rsidRPr="0087004B">
        <w:rPr>
          <w:rFonts w:ascii="Times New Roman" w:hAnsi="Times New Roman"/>
        </w:rPr>
        <w:t>STNLLNT</w:t>
      </w:r>
      <w:r w:rsidRPr="00AA3FAF">
        <w:rPr>
          <w:rFonts w:ascii="Times New Roman" w:hAnsi="Times New Roman"/>
        </w:rPr>
        <w:t>, STNLLTS, and STLLLTS models.</w:t>
      </w:r>
    </w:p>
    <w:p w:rsidR="007F7DAD" w:rsidRPr="00AA3FAF" w:rsidRDefault="00160357" w:rsidP="002A3EC6">
      <w:pPr>
        <w:pStyle w:val="Body"/>
        <w:spacing w:line="360" w:lineRule="auto"/>
        <w:jc w:val="both"/>
        <w:rPr>
          <w:rFonts w:ascii="Times New Roman" w:hAnsi="Times New Roman"/>
          <w:u w:val="single"/>
        </w:rPr>
      </w:pPr>
      <w:r w:rsidRPr="00AA3FAF">
        <w:rPr>
          <w:rFonts w:ascii="Times New Roman" w:hAnsi="Times New Roman"/>
        </w:rPr>
        <w:t xml:space="preserve">Each of these models has a minimum </w:t>
      </w:r>
      <w:r w:rsidRPr="0087004B">
        <w:rPr>
          <w:rFonts w:ascii="Times New Roman" w:hAnsi="Times New Roman"/>
        </w:rPr>
        <w:t xml:space="preserve">radius of </w:t>
      </w:r>
      <w:r w:rsidR="00AA6FE6" w:rsidRPr="00744656">
        <w:rPr>
          <w:rFonts w:ascii="Times New Roman" w:hAnsi="Times New Roman"/>
          <w:i/>
        </w:rPr>
        <w:t>c</w:t>
      </w:r>
      <w:r w:rsidRPr="00744656">
        <w:rPr>
          <w:rFonts w:ascii="Times New Roman" w:hAnsi="Times New Roman"/>
          <w:i/>
        </w:rPr>
        <w:t>a.</w:t>
      </w:r>
      <w:r w:rsidRPr="00AA3FAF">
        <w:rPr>
          <w:rFonts w:ascii="Times New Roman" w:hAnsi="Times New Roman"/>
        </w:rPr>
        <w:t xml:space="preserve"> 5.5 to 6 Å (SI Fig. </w:t>
      </w:r>
      <w:proofErr w:type="gramStart"/>
      <w:r w:rsidR="00DC7B6B" w:rsidRPr="00DC7B6B">
        <w:rPr>
          <w:rFonts w:ascii="Times New Roman" w:hAnsi="Times New Roman"/>
          <w:highlight w:val="magenta"/>
          <w:rPrChange w:id="36" w:author="Jemma Trick" w:date="2014-09-26T16:23:00Z">
            <w:rPr>
              <w:rFonts w:ascii="Times New Roman" w:eastAsia="Arial Unicode MS" w:hAnsi="Times New Roman" w:cs="Times New Roman"/>
              <w:color w:val="auto"/>
              <w:lang w:eastAsia="en-US"/>
            </w:rPr>
          </w:rPrChange>
        </w:rPr>
        <w:t>S</w:t>
      </w:r>
      <w:ins w:id="37" w:author="Jemma Trick" w:date="2014-09-26T16:23:00Z">
        <w:r w:rsidR="00DC7B6B" w:rsidRPr="00DC7B6B">
          <w:rPr>
            <w:rFonts w:ascii="Times New Roman" w:hAnsi="Times New Roman"/>
            <w:highlight w:val="magenta"/>
            <w:rPrChange w:id="38" w:author="Jemma Trick" w:date="2014-09-26T16:23:00Z">
              <w:rPr>
                <w:rFonts w:ascii="Times New Roman" w:eastAsia="Arial Unicode MS" w:hAnsi="Times New Roman" w:cs="Times New Roman"/>
                <w:color w:val="auto"/>
                <w:highlight w:val="cyan"/>
                <w:lang w:eastAsia="en-US"/>
              </w:rPr>
            </w:rPrChange>
          </w:rPr>
          <w:t>5</w:t>
        </w:r>
      </w:ins>
      <w:del w:id="39" w:author="Jemma Trick" w:date="2014-09-26T16:23:00Z">
        <w:r w:rsidR="00DC7B6B" w:rsidRPr="00DC7B6B">
          <w:rPr>
            <w:rFonts w:ascii="Times New Roman" w:hAnsi="Times New Roman"/>
            <w:highlight w:val="magenta"/>
            <w:rPrChange w:id="40" w:author="Jemma Trick" w:date="2014-09-26T16:23:00Z">
              <w:rPr>
                <w:rFonts w:ascii="Times New Roman" w:eastAsia="Arial Unicode MS" w:hAnsi="Times New Roman" w:cs="Times New Roman"/>
                <w:color w:val="auto"/>
                <w:highlight w:val="cyan"/>
                <w:lang w:eastAsia="en-US"/>
              </w:rPr>
            </w:rPrChange>
          </w:rPr>
          <w:delText>4</w:delText>
        </w:r>
      </w:del>
      <w:r w:rsidR="00DC7B6B" w:rsidRPr="00DC7B6B">
        <w:rPr>
          <w:rFonts w:ascii="Times New Roman" w:hAnsi="Times New Roman"/>
          <w:highlight w:val="magenta"/>
          <w:rPrChange w:id="41" w:author="Jemma Trick" w:date="2014-09-26T16:23:00Z">
            <w:rPr>
              <w:rFonts w:ascii="Times New Roman" w:eastAsia="Arial Unicode MS" w:hAnsi="Times New Roman" w:cs="Times New Roman"/>
              <w:color w:val="auto"/>
              <w:highlight w:val="cyan"/>
              <w:lang w:eastAsia="en-US"/>
            </w:rPr>
          </w:rPrChange>
        </w:rPr>
        <w:t>B</w:t>
      </w:r>
      <w:r w:rsidRPr="00AA3FAF">
        <w:rPr>
          <w:rFonts w:ascii="Times New Roman" w:hAnsi="Times New Roman"/>
        </w:rPr>
        <w:t>).</w:t>
      </w:r>
      <w:proofErr w:type="gramEnd"/>
      <w:r w:rsidRPr="00AA3FAF">
        <w:rPr>
          <w:rFonts w:ascii="Times New Roman" w:hAnsi="Times New Roman"/>
        </w:rPr>
        <w:t xml:space="preserve"> We note that this radius is comparable to that which resulted in hydrophobic gating (see as dynamic d</w:t>
      </w:r>
      <w:r w:rsidRPr="00AA3FAF">
        <w:rPr>
          <w:rFonts w:ascii="Times New Roman" w:hAnsi="Times New Roman"/>
          <w:lang w:val="en-GB"/>
        </w:rPr>
        <w:t>e</w:t>
      </w:r>
      <w:r w:rsidRPr="00AA3FAF">
        <w:rPr>
          <w:rFonts w:ascii="Times New Roman" w:hAnsi="Times New Roman"/>
        </w:rPr>
        <w:t>wetting) of simplified models of nanopores</w:t>
      </w:r>
      <w:r w:rsidR="008867B5">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"&lt;sup&gt;39&lt;/sup&gt;"}, "citationItems": [{"uris": ["http://www.mendeley.com/documents/?uuid=4a255340-9a32-430a-bb9d-bc31a8158757"], "id": "ITEM-1", "itemData": {"DOI": "10.1021/jp012233y", "type": "article-journal", "author": [{"given": "Oliver", "dropping-particle": "", "suffix": "", "family": "Beckstein", "parse-names": false, "non-dropping-particle": ""}, {"given": "Philip C.", "dropping-particle": "", "suffix": "", "family": "Biggin", "parse-names": false, "non-dropping-particle": ""}, {"given": "Mark S. P.", "dropping-particle": "", "suffix": "", "family": "Sansom", "parse-names": false, "non-dropping-particle": ""}], "issued": {"date-parts": [["2001", "12"]]}, "ISSN": "1520-6106", "page": "12902-12905", "volume": "105", "container-title": "The Journal of Physical Chemistry B", "title": "A Hydrophobic Gating Mechanism for Nanopores", "issue": "51",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39</w:t>
      </w:r>
      <w:r w:rsidR="00DC7B6B" w:rsidRPr="00AA3FAF">
        <w:rPr>
          <w:rFonts w:ascii="Times New Roman" w:hAnsi="Times New Roman"/>
        </w:rPr>
        <w:fldChar w:fldCharType="end"/>
      </w:r>
      <w:r w:rsidRPr="00AA3FAF">
        <w:rPr>
          <w:rFonts w:ascii="Times New Roman" w:hAnsi="Times New Roman"/>
        </w:rPr>
        <w:t xml:space="preserve"> Significantly for all three models dynamic wetting/d</w:t>
      </w:r>
      <w:r w:rsidRPr="00AA3FAF">
        <w:rPr>
          <w:rFonts w:ascii="Times New Roman" w:hAnsi="Times New Roman"/>
          <w:lang w:val="en-GB"/>
        </w:rPr>
        <w:t>e</w:t>
      </w:r>
      <w:r w:rsidRPr="00AA3FAF">
        <w:rPr>
          <w:rFonts w:ascii="Times New Roman" w:hAnsi="Times New Roman"/>
        </w:rPr>
        <w:t xml:space="preserve">wetting is </w:t>
      </w:r>
      <w:r w:rsidRPr="00375D81">
        <w:rPr>
          <w:rFonts w:ascii="Times New Roman" w:hAnsi="Times New Roman"/>
        </w:rPr>
        <w:t xml:space="preserve">observed within our simulations, seen as stochastic steps in the cumulative water flux curves (Fig. 6). </w:t>
      </w:r>
      <w:r w:rsidRPr="00375D81">
        <w:rPr>
          <w:rFonts w:ascii="Times New Roman" w:hAnsi="Times New Roman"/>
          <w:lang w:val="en-GB"/>
        </w:rPr>
        <w:t>Visualisation</w:t>
      </w:r>
      <w:r w:rsidRPr="00AA3FAF">
        <w:rPr>
          <w:rFonts w:ascii="Times New Roman" w:hAnsi="Times New Roman"/>
        </w:rPr>
        <w:t xml:space="preserve"> of the simulations reveals that, as anticipated, the </w:t>
      </w:r>
      <w:proofErr w:type="spellStart"/>
      <w:r w:rsidRPr="00AA3FAF">
        <w:rPr>
          <w:rFonts w:ascii="Times New Roman" w:hAnsi="Times New Roman"/>
        </w:rPr>
        <w:t>dewetting</w:t>
      </w:r>
      <w:proofErr w:type="spellEnd"/>
      <w:r w:rsidRPr="00AA3FAF">
        <w:rPr>
          <w:rFonts w:ascii="Times New Roman" w:hAnsi="Times New Roman"/>
        </w:rPr>
        <w:t xml:space="preserve"> occurs in the </w:t>
      </w:r>
      <w:r w:rsidR="005A13A9" w:rsidRPr="00482875">
        <w:rPr>
          <w:rFonts w:ascii="Times New Roman" w:hAnsi="Times New Roman"/>
          <w:highlight w:val="yellow"/>
        </w:rPr>
        <w:t>v</w:t>
      </w:r>
      <w:r w:rsidR="005A13A9">
        <w:rPr>
          <w:rFonts w:ascii="Times New Roman" w:hAnsi="Times New Roman"/>
          <w:highlight w:val="yellow"/>
        </w:rPr>
        <w:t>i</w:t>
      </w:r>
      <w:r w:rsidR="005A13A9" w:rsidRPr="00482875">
        <w:rPr>
          <w:rFonts w:ascii="Times New Roman" w:hAnsi="Times New Roman"/>
          <w:highlight w:val="yellow"/>
        </w:rPr>
        <w:t>cinity</w:t>
      </w:r>
      <w:r w:rsidR="005A13A9" w:rsidRPr="00AA3FAF">
        <w:rPr>
          <w:rFonts w:ascii="Times New Roman" w:hAnsi="Times New Roman"/>
        </w:rPr>
        <w:t xml:space="preserve"> </w:t>
      </w:r>
      <w:r w:rsidRPr="00AA3FAF">
        <w:rPr>
          <w:rFonts w:ascii="Times New Roman" w:hAnsi="Times New Roman"/>
        </w:rPr>
        <w:t xml:space="preserve">of the central rings of hydrophobic sidechains. In terms of water conductance this ranges from </w:t>
      </w:r>
      <w:r w:rsidRPr="00744656">
        <w:rPr>
          <w:rFonts w:ascii="Times New Roman" w:hAnsi="Times New Roman"/>
          <w:i/>
        </w:rPr>
        <w:t>ca.</w:t>
      </w:r>
      <w:r w:rsidRPr="00AA3FAF">
        <w:rPr>
          <w:rFonts w:ascii="Times New Roman" w:hAnsi="Times New Roman"/>
        </w:rPr>
        <w:t xml:space="preserve"> </w:t>
      </w:r>
      <w:proofErr w:type="gramStart"/>
      <w:r w:rsidRPr="00AA3FAF">
        <w:rPr>
          <w:rFonts w:ascii="Times New Roman" w:hAnsi="Times New Roman"/>
        </w:rPr>
        <w:t>30 ns</w:t>
      </w:r>
      <w:r w:rsidRPr="00AA3FAF">
        <w:rPr>
          <w:rFonts w:ascii="Times New Roman" w:hAnsi="Times New Roman"/>
          <w:vertAlign w:val="superscript"/>
        </w:rPr>
        <w:t xml:space="preserve">-1 </w:t>
      </w:r>
      <w:r w:rsidRPr="00AA3FAF">
        <w:rPr>
          <w:rFonts w:ascii="Times New Roman" w:hAnsi="Times New Roman"/>
        </w:rPr>
        <w:t>for the STNLLTS pore</w:t>
      </w:r>
      <w:proofErr w:type="gramEnd"/>
      <w:r w:rsidRPr="00AA3FAF">
        <w:rPr>
          <w:rFonts w:ascii="Times New Roman" w:hAnsi="Times New Roman"/>
        </w:rPr>
        <w:t xml:space="preserve"> to 0.2 ns</w:t>
      </w:r>
      <w:r w:rsidRPr="00AA3FAF">
        <w:rPr>
          <w:rFonts w:ascii="Times New Roman" w:hAnsi="Times New Roman"/>
          <w:vertAlign w:val="superscript"/>
        </w:rPr>
        <w:t xml:space="preserve">-1 </w:t>
      </w:r>
      <w:r w:rsidRPr="00AA3FAF">
        <w:rPr>
          <w:rFonts w:ascii="Times New Roman" w:hAnsi="Times New Roman"/>
        </w:rPr>
        <w:t xml:space="preserve">for the STLLLTS pore. We note that in the latter case this is an order of magnitude smaller </w:t>
      </w:r>
      <w:r w:rsidRPr="00D23465">
        <w:rPr>
          <w:rFonts w:ascii="Times New Roman" w:hAnsi="Times New Roman"/>
        </w:rPr>
        <w:t>than the experimentally observed single file water conductance of aquaporin</w:t>
      </w:r>
      <w:r w:rsidR="005825D6">
        <w:rPr>
          <w:rFonts w:ascii="Times New Roman" w:hAnsi="Times New Roman"/>
        </w:rPr>
        <w:t>.</w:t>
      </w:r>
      <w:r w:rsidR="00DC7B6B" w:rsidRPr="00D23465">
        <w:rPr>
          <w:rFonts w:ascii="Times New Roman" w:hAnsi="Times New Roman"/>
        </w:rPr>
        <w:fldChar w:fldCharType="begin"/>
      </w:r>
      <w:r w:rsidR="001B385A">
        <w:rPr>
          <w:rFonts w:ascii="Times New Roman" w:hAnsi="Times New Roman"/>
        </w:rPr>
        <w:instrText>ADDIN CSL_CITATION {"mendeley": {"previouslyFormattedCitation": "&lt;sup&gt;70&lt;/sup&gt;"}, "citationItems": [{"uris": ["http://www.mendeley.com/documents/?uuid=9775c91f-00fc-4ffe-8ee7-b3bc250e75e1"], "id": "ITEM-1", "itemData": {"title": "Cellular and Molecular Biology of the Aquaporin Water Channels", "issued": {"date-parts": [["1999"]]}, "author": [{"given": "Mario", "dropping-particle": "", "suffix": "", "family": "Borgnia", "parse-names": false, "non-dropping-particle": ""}, {"given": "S\u00f8ren", "dropping-particle": "", "suffix": "", "family": "Nielsen", "parse-names": false, "non-dropping-particle": ""}], "page": "425-458", "volume": "68", "container-title": "Annu. Rev. Biochem.", "type": "article-journal", "id": "ITEM-1"}}], "properties": {"noteIndex": 0}, "schema": "https://github.com/citation-style-language/schema/raw/master/csl-citation.json"}</w:instrText>
      </w:r>
      <w:r w:rsidR="00DC7B6B" w:rsidRPr="00D23465">
        <w:rPr>
          <w:rFonts w:ascii="Times New Roman" w:hAnsi="Times New Roman"/>
        </w:rPr>
        <w:fldChar w:fldCharType="separate"/>
      </w:r>
      <w:r w:rsidR="001B385A" w:rsidRPr="001B385A">
        <w:rPr>
          <w:rFonts w:ascii="Times New Roman" w:hAnsi="Times New Roman"/>
          <w:noProof/>
          <w:vertAlign w:val="superscript"/>
        </w:rPr>
        <w:t>70</w:t>
      </w:r>
      <w:r w:rsidR="00DC7B6B" w:rsidRPr="00D23465">
        <w:rPr>
          <w:rFonts w:ascii="Times New Roman" w:hAnsi="Times New Roman"/>
        </w:rPr>
        <w:fldChar w:fldCharType="end"/>
      </w:r>
      <w:r w:rsidR="00E016C3" w:rsidRPr="00D23465">
        <w:rPr>
          <w:rFonts w:ascii="Times New Roman" w:hAnsi="Times New Roman"/>
          <w:lang w:val="en-GB"/>
        </w:rPr>
        <w:t xml:space="preserve"> </w:t>
      </w:r>
      <w:r w:rsidR="005A13A9" w:rsidRPr="00D23465">
        <w:rPr>
          <w:rFonts w:ascii="Times New Roman" w:hAnsi="Times New Roman"/>
          <w:lang w:val="en-GB"/>
        </w:rPr>
        <w:t>The amphipathic pore of aquaporin is continuously occupied by water and so</w:t>
      </w:r>
      <w:r w:rsidR="005A13A9">
        <w:rPr>
          <w:rFonts w:ascii="Times New Roman" w:hAnsi="Times New Roman"/>
          <w:lang w:val="en-GB"/>
        </w:rPr>
        <w:t xml:space="preserve"> does not exhibit </w:t>
      </w:r>
      <w:proofErr w:type="spellStart"/>
      <w:r w:rsidR="005A13A9">
        <w:rPr>
          <w:rFonts w:ascii="Times New Roman" w:hAnsi="Times New Roman"/>
          <w:lang w:val="en-GB"/>
        </w:rPr>
        <w:t>dewetting</w:t>
      </w:r>
      <w:proofErr w:type="spellEnd"/>
      <w:r w:rsidR="005A13A9">
        <w:rPr>
          <w:rFonts w:ascii="Times New Roman" w:hAnsi="Times New Roman"/>
          <w:lang w:val="en-GB"/>
        </w:rPr>
        <w:t>.</w:t>
      </w:r>
    </w:p>
    <w:p w:rsidR="007F7DAD" w:rsidRPr="00AA3FAF" w:rsidRDefault="00160357" w:rsidP="002A3EC6">
      <w:pPr>
        <w:pStyle w:val="Body"/>
        <w:spacing w:line="360" w:lineRule="auto"/>
        <w:jc w:val="both"/>
        <w:rPr>
          <w:rFonts w:ascii="Times New Roman" w:hAnsi="Times New Roman"/>
        </w:rPr>
      </w:pPr>
      <w:r w:rsidRPr="00AA3FAF">
        <w:rPr>
          <w:rFonts w:ascii="Times New Roman" w:hAnsi="Times New Roman"/>
        </w:rPr>
        <w:t xml:space="preserve">So far we have only </w:t>
      </w:r>
      <w:r w:rsidRPr="00AA3FAF">
        <w:rPr>
          <w:rFonts w:ascii="Times New Roman" w:hAnsi="Times New Roman"/>
          <w:lang w:val="en-GB"/>
        </w:rPr>
        <w:t xml:space="preserve">measured </w:t>
      </w:r>
      <w:r w:rsidRPr="00AA3FAF">
        <w:rPr>
          <w:rFonts w:ascii="Times New Roman" w:hAnsi="Times New Roman"/>
        </w:rPr>
        <w:t xml:space="preserve">water conductance through these model pores, </w:t>
      </w:r>
      <w:r w:rsidRPr="00AA3FAF">
        <w:rPr>
          <w:rFonts w:ascii="Times New Roman" w:hAnsi="Times New Roman"/>
          <w:lang w:val="en-GB"/>
        </w:rPr>
        <w:t>considering</w:t>
      </w:r>
      <w:r w:rsidRPr="00AA3FAF">
        <w:rPr>
          <w:rFonts w:ascii="Times New Roman" w:hAnsi="Times New Roman"/>
        </w:rPr>
        <w:t xml:space="preserve"> this as a proxy for ionic conductance. We</w:t>
      </w:r>
      <w:r w:rsidRPr="00AA3FAF">
        <w:rPr>
          <w:rFonts w:ascii="Times New Roman" w:hAnsi="Times New Roman"/>
          <w:lang w:val="en-GB"/>
        </w:rPr>
        <w:t xml:space="preserve"> initiated our </w:t>
      </w:r>
      <w:proofErr w:type="spellStart"/>
      <w:r w:rsidRPr="00AA3FAF">
        <w:rPr>
          <w:rFonts w:ascii="Times New Roman" w:hAnsi="Times New Roman"/>
        </w:rPr>
        <w:t>explor</w:t>
      </w:r>
      <w:r w:rsidRPr="00AA3FAF">
        <w:rPr>
          <w:rFonts w:ascii="Times New Roman" w:hAnsi="Times New Roman"/>
          <w:lang w:val="en-GB"/>
        </w:rPr>
        <w:t>ations</w:t>
      </w:r>
      <w:proofErr w:type="spellEnd"/>
      <w:r w:rsidRPr="00AA3FAF">
        <w:rPr>
          <w:rFonts w:ascii="Times New Roman" w:hAnsi="Times New Roman"/>
          <w:lang w:val="en-GB"/>
        </w:rPr>
        <w:t xml:space="preserve"> of</w:t>
      </w:r>
      <w:r w:rsidRPr="00AA3FAF">
        <w:rPr>
          <w:rFonts w:ascii="Times New Roman" w:hAnsi="Times New Roman"/>
        </w:rPr>
        <w:t xml:space="preserve"> the </w:t>
      </w:r>
      <w:r w:rsidRPr="00AA3FAF">
        <w:rPr>
          <w:rFonts w:ascii="Times New Roman" w:hAnsi="Times New Roman"/>
          <w:lang w:val="en-GB"/>
        </w:rPr>
        <w:t>behaviour</w:t>
      </w:r>
      <w:r w:rsidRPr="00AA3FAF">
        <w:rPr>
          <w:rFonts w:ascii="Times New Roman" w:hAnsi="Times New Roman"/>
        </w:rPr>
        <w:t xml:space="preserve"> of ions within our models of hydrophobic pores by taking a </w:t>
      </w:r>
      <w:proofErr w:type="spellStart"/>
      <w:r w:rsidRPr="00AA3FAF">
        <w:rPr>
          <w:rFonts w:ascii="Times New Roman" w:hAnsi="Times New Roman"/>
        </w:rPr>
        <w:t>dewetted</w:t>
      </w:r>
      <w:proofErr w:type="spellEnd"/>
      <w:r w:rsidRPr="00AA3FAF">
        <w:rPr>
          <w:rFonts w:ascii="Times New Roman" w:hAnsi="Times New Roman"/>
        </w:rPr>
        <w:t xml:space="preserve"> state from a simulation of e.g. the STNLLNT model, and restraining a Cl</w:t>
      </w:r>
      <w:r w:rsidRPr="00AA3FAF">
        <w:rPr>
          <w:rFonts w:ascii="Times New Roman" w:hAnsi="Times New Roman"/>
          <w:vertAlign w:val="superscript"/>
          <w:lang w:val="en-GB"/>
        </w:rPr>
        <w:t>-</w:t>
      </w:r>
      <w:r w:rsidRPr="00AA3FAF">
        <w:rPr>
          <w:rFonts w:ascii="Times New Roman" w:hAnsi="Times New Roman"/>
        </w:rPr>
        <w:t xml:space="preserve"> ion in the region of the </w:t>
      </w:r>
      <w:r w:rsidR="00FE6E25" w:rsidRPr="00AA3FAF">
        <w:rPr>
          <w:rFonts w:ascii="Times New Roman" w:hAnsi="Times New Roman"/>
        </w:rPr>
        <w:t>central</w:t>
      </w:r>
      <w:r w:rsidRPr="00AA3FAF">
        <w:rPr>
          <w:rFonts w:ascii="Times New Roman" w:hAnsi="Times New Roman"/>
          <w:lang w:val="en-GB"/>
        </w:rPr>
        <w:t xml:space="preserve"> constriction (SI Fig. </w:t>
      </w:r>
      <w:del w:id="42" w:author="Jemma Trick" w:date="2014-09-26T16:23:00Z">
        <w:r w:rsidR="00DC7B6B" w:rsidRPr="00DC7B6B">
          <w:rPr>
            <w:rFonts w:ascii="Times New Roman" w:hAnsi="Times New Roman"/>
            <w:highlight w:val="magenta"/>
            <w:lang w:val="en-GB"/>
            <w:rPrChange w:id="43" w:author="Jemma Trick" w:date="2014-09-26T16:23:00Z">
              <w:rPr>
                <w:rFonts w:ascii="Times New Roman" w:eastAsia="Arial Unicode MS" w:hAnsi="Times New Roman" w:cs="Times New Roman"/>
                <w:color w:val="auto"/>
                <w:lang w:val="en-GB" w:eastAsia="en-US"/>
              </w:rPr>
            </w:rPrChange>
          </w:rPr>
          <w:delText>S5</w:delText>
        </w:r>
      </w:del>
      <w:ins w:id="44" w:author="Jemma Trick" w:date="2014-09-26T16:23:00Z">
        <w:r w:rsidR="00DC7B6B" w:rsidRPr="00DC7B6B">
          <w:rPr>
            <w:rFonts w:ascii="Times New Roman" w:hAnsi="Times New Roman"/>
            <w:highlight w:val="magenta"/>
            <w:lang w:val="en-GB"/>
            <w:rPrChange w:id="45" w:author="Jemma Trick" w:date="2014-09-26T16:23:00Z">
              <w:rPr>
                <w:rFonts w:ascii="Times New Roman" w:eastAsia="Arial Unicode MS" w:hAnsi="Times New Roman" w:cs="Times New Roman"/>
                <w:color w:val="auto"/>
                <w:lang w:val="en-GB" w:eastAsia="en-US"/>
              </w:rPr>
            </w:rPrChange>
          </w:rPr>
          <w:t>S6</w:t>
        </w:r>
      </w:ins>
      <w:r w:rsidRPr="00AA3FAF">
        <w:rPr>
          <w:rFonts w:ascii="Times New Roman" w:hAnsi="Times New Roman"/>
          <w:lang w:val="en-GB"/>
        </w:rPr>
        <w:t>).</w:t>
      </w:r>
      <w:r w:rsidRPr="00AA3FAF">
        <w:rPr>
          <w:rFonts w:ascii="Times New Roman" w:hAnsi="Times New Roman"/>
        </w:rPr>
        <w:t xml:space="preserve"> </w:t>
      </w:r>
      <w:r w:rsidRPr="00AA3FAF">
        <w:rPr>
          <w:rFonts w:ascii="Times New Roman" w:hAnsi="Times New Roman"/>
          <w:lang w:val="en-GB"/>
        </w:rPr>
        <w:t xml:space="preserve">Whilst the ion was restrained in this position it </w:t>
      </w:r>
      <w:r w:rsidRPr="0087004B">
        <w:rPr>
          <w:rFonts w:ascii="Times New Roman" w:hAnsi="Times New Roman"/>
          <w:lang w:val="en-GB"/>
        </w:rPr>
        <w:t xml:space="preserve">resulted in persistent wetting of the central region of the pore. However, upon removing the restraint </w:t>
      </w:r>
      <w:r w:rsidR="00AA6FE6" w:rsidRPr="0087004B">
        <w:rPr>
          <w:rFonts w:ascii="Times New Roman" w:hAnsi="Times New Roman"/>
          <w:lang w:val="en-GB"/>
        </w:rPr>
        <w:t>on the ion</w:t>
      </w:r>
      <w:r w:rsidR="0087004B" w:rsidRPr="0087004B">
        <w:rPr>
          <w:rFonts w:ascii="Times New Roman" w:hAnsi="Times New Roman"/>
          <w:lang w:val="en-GB"/>
        </w:rPr>
        <w:t xml:space="preserve">, </w:t>
      </w:r>
      <w:r w:rsidRPr="0087004B">
        <w:rPr>
          <w:rFonts w:ascii="Times New Roman" w:hAnsi="Times New Roman"/>
          <w:lang w:val="en-GB"/>
        </w:rPr>
        <w:t>the ion was quickly expelled from the central region of the pore</w:t>
      </w:r>
      <w:r w:rsidR="00E238E7" w:rsidRPr="0087004B">
        <w:rPr>
          <w:rFonts w:ascii="Times New Roman" w:hAnsi="Times New Roman"/>
          <w:lang w:val="en-GB"/>
        </w:rPr>
        <w:t xml:space="preserve">, leading to pore </w:t>
      </w:r>
      <w:proofErr w:type="spellStart"/>
      <w:r w:rsidR="00E238E7" w:rsidRPr="0087004B">
        <w:rPr>
          <w:rFonts w:ascii="Times New Roman" w:hAnsi="Times New Roman"/>
          <w:lang w:val="en-GB"/>
        </w:rPr>
        <w:t>dewetting</w:t>
      </w:r>
      <w:proofErr w:type="spellEnd"/>
      <w:r w:rsidR="00AA6FE6" w:rsidRPr="0087004B">
        <w:rPr>
          <w:rFonts w:ascii="Times New Roman" w:hAnsi="Times New Roman"/>
          <w:lang w:val="en-GB"/>
        </w:rPr>
        <w:t>. T</w:t>
      </w:r>
      <w:r w:rsidRPr="0087004B">
        <w:rPr>
          <w:rFonts w:ascii="Times New Roman" w:hAnsi="Times New Roman"/>
        </w:rPr>
        <w:t xml:space="preserve">his suggests that the </w:t>
      </w:r>
      <w:r w:rsidR="00375D81">
        <w:rPr>
          <w:rFonts w:ascii="Times New Roman" w:hAnsi="Times New Roman"/>
          <w:lang w:val="en-GB"/>
        </w:rPr>
        <w:t>de-we</w:t>
      </w:r>
      <w:r w:rsidRPr="0087004B">
        <w:rPr>
          <w:rFonts w:ascii="Times New Roman" w:hAnsi="Times New Roman"/>
          <w:lang w:val="en-GB"/>
        </w:rPr>
        <w:t>tted state of the channel in the absence of an ion is more stable, and hence that</w:t>
      </w:r>
      <w:r w:rsidRPr="00AA3FAF">
        <w:rPr>
          <w:rFonts w:ascii="Times New Roman" w:hAnsi="Times New Roman"/>
          <w:lang w:val="en-GB"/>
        </w:rPr>
        <w:t xml:space="preserve"> the </w:t>
      </w:r>
      <w:r w:rsidR="00375D81">
        <w:rPr>
          <w:rFonts w:ascii="Times New Roman" w:hAnsi="Times New Roman"/>
        </w:rPr>
        <w:t>channel is functionally closed</w:t>
      </w:r>
      <w:r w:rsidRPr="00AA3FAF">
        <w:rPr>
          <w:rFonts w:ascii="Times New Roman" w:hAnsi="Times New Roman"/>
          <w:lang w:val="en-GB"/>
        </w:rPr>
        <w:t xml:space="preserve">. However, this observation </w:t>
      </w:r>
      <w:r w:rsidRPr="00AA3FAF">
        <w:rPr>
          <w:rFonts w:ascii="Times New Roman" w:hAnsi="Times New Roman"/>
        </w:rPr>
        <w:t xml:space="preserve">also argues for a more detailed analysis of the energy landscapes of water and ion permeation through these perhaps surprisingly complex </w:t>
      </w:r>
      <w:r w:rsidRPr="00AA3FAF">
        <w:rPr>
          <w:rFonts w:ascii="Times New Roman" w:hAnsi="Times New Roman"/>
          <w:lang w:val="en-GB"/>
        </w:rPr>
        <w:t>model</w:t>
      </w:r>
      <w:r w:rsidRPr="00AA3FAF">
        <w:rPr>
          <w:rFonts w:ascii="Times New Roman" w:hAnsi="Times New Roman"/>
          <w:lang w:val="es-ES_tradnl"/>
        </w:rPr>
        <w:t xml:space="preserve"> nanopores.</w:t>
      </w:r>
    </w:p>
    <w:p w:rsidR="007F7DAD" w:rsidRPr="00AA3FAF" w:rsidRDefault="00160357" w:rsidP="00F8567C">
      <w:pPr>
        <w:pStyle w:val="Body"/>
        <w:spacing w:line="360" w:lineRule="auto"/>
        <w:jc w:val="both"/>
        <w:outlineLvl w:val="0"/>
        <w:rPr>
          <w:rFonts w:ascii="Times New Roman" w:hAnsi="Times New Roman"/>
          <w:i/>
          <w:iCs/>
          <w:u w:val="single"/>
        </w:rPr>
      </w:pPr>
      <w:r w:rsidRPr="00AA3FAF">
        <w:rPr>
          <w:rFonts w:ascii="Times New Roman" w:hAnsi="Times New Roman"/>
          <w:i/>
          <w:iCs/>
          <w:u w:val="single"/>
          <w:lang w:val="en-GB"/>
        </w:rPr>
        <w:t>Energy</w:t>
      </w:r>
      <w:r w:rsidRPr="00AA3FAF">
        <w:rPr>
          <w:rFonts w:ascii="Times New Roman" w:hAnsi="Times New Roman"/>
          <w:i/>
          <w:iCs/>
          <w:u w:val="single"/>
        </w:rPr>
        <w:t xml:space="preserve"> Landscapes for Permeation: Water </w:t>
      </w:r>
      <w:proofErr w:type="gramStart"/>
      <w:r w:rsidRPr="00AA3FAF">
        <w:rPr>
          <w:rFonts w:ascii="Times New Roman" w:hAnsi="Times New Roman"/>
          <w:i/>
          <w:iCs/>
          <w:u w:val="single"/>
        </w:rPr>
        <w:t>and  Ions</w:t>
      </w:r>
      <w:proofErr w:type="gramEnd"/>
    </w:p>
    <w:p w:rsidR="007F7DAD" w:rsidRPr="002755AF" w:rsidRDefault="00160357" w:rsidP="00F8567C">
      <w:pPr>
        <w:pStyle w:val="Body"/>
        <w:spacing w:line="360" w:lineRule="auto"/>
        <w:jc w:val="both"/>
        <w:rPr>
          <w:rFonts w:ascii="Times New Roman" w:hAnsi="Times New Roman"/>
          <w:color w:val="3366FF"/>
        </w:rPr>
      </w:pPr>
      <w:r w:rsidRPr="00AA3FAF">
        <w:rPr>
          <w:rFonts w:ascii="Times New Roman" w:hAnsi="Times New Roman"/>
          <w:lang w:val="en-GB"/>
        </w:rPr>
        <w:t xml:space="preserve">One approach to understanding the nature of a hydrophobic </w:t>
      </w:r>
      <w:del w:id="46" w:author="Jemma Trick" w:date="2014-09-28T17:29:00Z">
        <w:r w:rsidR="00DC7B6B" w:rsidRPr="00DC7B6B">
          <w:rPr>
            <w:rFonts w:ascii="Times New Roman" w:hAnsi="Times New Roman"/>
            <w:highlight w:val="yellow"/>
            <w:lang w:val="en-GB"/>
            <w:rPrChange w:id="47" w:author="Jemma Trick" w:date="2014-09-28T17:29:00Z">
              <w:rPr>
                <w:rFonts w:ascii="Times New Roman" w:eastAsia="Arial Unicode MS" w:hAnsi="Times New Roman" w:cs="Times New Roman"/>
                <w:color w:val="auto"/>
                <w:lang w:val="en-GB" w:eastAsia="en-US"/>
              </w:rPr>
            </w:rPrChange>
          </w:rPr>
          <w:delText xml:space="preserve">gate </w:delText>
        </w:r>
      </w:del>
      <w:ins w:id="48" w:author="Jemma Trick" w:date="2014-09-28T17:29:00Z">
        <w:r w:rsidR="00DC7B6B" w:rsidRPr="00DC7B6B">
          <w:rPr>
            <w:rFonts w:ascii="Times New Roman" w:hAnsi="Times New Roman"/>
            <w:highlight w:val="yellow"/>
            <w:lang w:val="en-GB"/>
            <w:rPrChange w:id="49" w:author="Jemma Trick" w:date="2014-09-28T17:29:00Z">
              <w:rPr>
                <w:rFonts w:ascii="Times New Roman" w:eastAsia="Arial Unicode MS" w:hAnsi="Times New Roman" w:cs="Times New Roman"/>
                <w:color w:val="auto"/>
                <w:lang w:val="en-GB" w:eastAsia="en-US"/>
              </w:rPr>
            </w:rPrChange>
          </w:rPr>
          <w:t>barrier</w:t>
        </w:r>
        <w:r w:rsidR="005825D6" w:rsidRPr="00AA3FAF">
          <w:rPr>
            <w:rFonts w:ascii="Times New Roman" w:hAnsi="Times New Roman"/>
            <w:lang w:val="en-GB"/>
          </w:rPr>
          <w:t xml:space="preserve"> </w:t>
        </w:r>
      </w:ins>
      <w:r w:rsidRPr="00AA3FAF">
        <w:rPr>
          <w:rFonts w:ascii="Times New Roman" w:hAnsi="Times New Roman"/>
          <w:lang w:val="en-GB"/>
        </w:rPr>
        <w:t>is to</w:t>
      </w:r>
      <w:r w:rsidRPr="00AA3FAF">
        <w:rPr>
          <w:rFonts w:ascii="Times New Roman" w:hAnsi="Times New Roman"/>
        </w:rPr>
        <w:t xml:space="preserve"> </w:t>
      </w:r>
      <w:r w:rsidRPr="00AA3FAF">
        <w:rPr>
          <w:rFonts w:ascii="Times New Roman" w:hAnsi="Times New Roman"/>
          <w:lang w:val="en-GB"/>
        </w:rPr>
        <w:t xml:space="preserve">characterise </w:t>
      </w:r>
      <w:r w:rsidRPr="00AA3FAF">
        <w:rPr>
          <w:rFonts w:ascii="Times New Roman" w:hAnsi="Times New Roman"/>
        </w:rPr>
        <w:t>the free energy landscape</w:t>
      </w:r>
      <w:r w:rsidRPr="00AA3FAF">
        <w:rPr>
          <w:rFonts w:ascii="Times New Roman" w:hAnsi="Times New Roman"/>
          <w:lang w:val="en-GB"/>
        </w:rPr>
        <w:t xml:space="preserve"> </w:t>
      </w:r>
      <w:r w:rsidRPr="00AA3FAF">
        <w:rPr>
          <w:rFonts w:ascii="Times New Roman" w:hAnsi="Times New Roman"/>
        </w:rPr>
        <w:t>of permeation</w:t>
      </w:r>
      <w:r w:rsidRPr="00AA3FAF">
        <w:rPr>
          <w:rFonts w:ascii="Times New Roman" w:hAnsi="Times New Roman"/>
          <w:lang w:val="en-GB"/>
        </w:rPr>
        <w:t xml:space="preserve"> in the presence of such a barrier. To this end</w:t>
      </w:r>
      <w:r w:rsidRPr="00AA3FAF">
        <w:rPr>
          <w:rFonts w:ascii="Times New Roman" w:hAnsi="Times New Roman"/>
        </w:rPr>
        <w:t xml:space="preserve"> we have </w:t>
      </w:r>
      <w:r w:rsidRPr="00AA3FAF">
        <w:rPr>
          <w:rFonts w:ascii="Times New Roman" w:hAnsi="Times New Roman"/>
        </w:rPr>
        <w:lastRenderedPageBreak/>
        <w:t>determined potentials of mean for</w:t>
      </w:r>
      <w:r w:rsidR="00045263" w:rsidRPr="00AA3FAF">
        <w:rPr>
          <w:rFonts w:ascii="Times New Roman" w:hAnsi="Times New Roman"/>
        </w:rPr>
        <w:t>ce (</w:t>
      </w:r>
      <w:r w:rsidR="005825D6" w:rsidRPr="00AA3FAF">
        <w:rPr>
          <w:rFonts w:ascii="Times New Roman" w:hAnsi="Times New Roman"/>
        </w:rPr>
        <w:t>PMF</w:t>
      </w:r>
      <w:r w:rsidR="00045263" w:rsidRPr="00AA3FAF">
        <w:rPr>
          <w:rFonts w:ascii="Times New Roman" w:hAnsi="Times New Roman"/>
        </w:rPr>
        <w:t>) for translation</w:t>
      </w:r>
      <w:r w:rsidRPr="00AA3FAF">
        <w:rPr>
          <w:rFonts w:ascii="Times New Roman" w:hAnsi="Times New Roman"/>
          <w:lang w:val="en-GB"/>
        </w:rPr>
        <w:t xml:space="preserve"> of </w:t>
      </w:r>
      <w:r w:rsidRPr="00AA3FAF">
        <w:rPr>
          <w:rFonts w:ascii="Times New Roman" w:hAnsi="Times New Roman"/>
        </w:rPr>
        <w:t xml:space="preserve">a single water molecule or </w:t>
      </w:r>
      <w:r w:rsidRPr="00AA3FAF">
        <w:rPr>
          <w:rFonts w:ascii="Times New Roman" w:hAnsi="Times New Roman"/>
          <w:lang w:val="en-GB"/>
        </w:rPr>
        <w:t xml:space="preserve">of a </w:t>
      </w:r>
      <w:r w:rsidR="00330C75">
        <w:rPr>
          <w:rFonts w:ascii="Times New Roman" w:hAnsi="Times New Roman"/>
        </w:rPr>
        <w:t xml:space="preserve">chloride </w:t>
      </w:r>
      <w:r w:rsidRPr="00AA3FAF">
        <w:rPr>
          <w:rFonts w:ascii="Times New Roman" w:hAnsi="Times New Roman"/>
        </w:rPr>
        <w:t xml:space="preserve">ion along the pore axis for the </w:t>
      </w:r>
      <w:r w:rsidRPr="0087004B">
        <w:rPr>
          <w:rFonts w:ascii="Times New Roman" w:hAnsi="Times New Roman"/>
        </w:rPr>
        <w:t>three 3</w:t>
      </w:r>
      <w:r w:rsidRPr="0087004B">
        <w:rPr>
          <w:rFonts w:ascii="Times New Roman" w:hAnsi="Times New Roman"/>
          <w:vertAlign w:val="superscript"/>
        </w:rPr>
        <w:t>rd</w:t>
      </w:r>
      <w:r w:rsidRPr="0087004B">
        <w:rPr>
          <w:rFonts w:ascii="Times New Roman" w:hAnsi="Times New Roman"/>
          <w:lang w:val="es-ES_tradnl"/>
        </w:rPr>
        <w:t xml:space="preserve"> </w:t>
      </w:r>
      <w:proofErr w:type="spellStart"/>
      <w:r w:rsidR="00045263" w:rsidRPr="0087004B">
        <w:rPr>
          <w:rFonts w:ascii="Times New Roman" w:hAnsi="Times New Roman"/>
          <w:lang w:val="es-ES_tradnl"/>
        </w:rPr>
        <w:t>gener</w:t>
      </w:r>
      <w:r w:rsidR="007136AA" w:rsidRPr="0087004B">
        <w:rPr>
          <w:rFonts w:ascii="Times New Roman" w:hAnsi="Times New Roman"/>
          <w:lang w:val="es-ES_tradnl"/>
        </w:rPr>
        <w:t>a</w:t>
      </w:r>
      <w:r w:rsidR="00045263" w:rsidRPr="0087004B">
        <w:rPr>
          <w:rFonts w:ascii="Times New Roman" w:hAnsi="Times New Roman"/>
          <w:lang w:val="es-ES_tradnl"/>
        </w:rPr>
        <w:t>tion</w:t>
      </w:r>
      <w:proofErr w:type="spellEnd"/>
      <w:r w:rsidR="00045263" w:rsidRPr="0087004B">
        <w:rPr>
          <w:rFonts w:ascii="Times New Roman" w:hAnsi="Times New Roman"/>
          <w:lang w:val="es-ES_tradnl"/>
        </w:rPr>
        <w:t xml:space="preserve"> </w:t>
      </w:r>
      <w:proofErr w:type="spellStart"/>
      <w:r w:rsidR="00045263" w:rsidRPr="0087004B">
        <w:rPr>
          <w:rFonts w:ascii="Times New Roman" w:hAnsi="Times New Roman"/>
          <w:lang w:val="es-ES_tradnl"/>
        </w:rPr>
        <w:t>model</w:t>
      </w:r>
      <w:proofErr w:type="spellEnd"/>
      <w:r w:rsidR="00045263" w:rsidRPr="0087004B">
        <w:rPr>
          <w:rFonts w:ascii="Times New Roman" w:hAnsi="Times New Roman"/>
          <w:lang w:val="es-ES_tradnl"/>
        </w:rPr>
        <w:t xml:space="preserve"> </w:t>
      </w:r>
      <w:proofErr w:type="spellStart"/>
      <w:r w:rsidR="00045263" w:rsidRPr="0087004B">
        <w:rPr>
          <w:rFonts w:ascii="Times New Roman" w:hAnsi="Times New Roman"/>
          <w:lang w:val="es-ES_tradnl"/>
        </w:rPr>
        <w:t>pores</w:t>
      </w:r>
      <w:proofErr w:type="spellEnd"/>
      <w:r w:rsidRPr="0087004B">
        <w:rPr>
          <w:rFonts w:ascii="Times New Roman" w:hAnsi="Times New Roman"/>
          <w:lang w:val="es-ES_tradnl"/>
        </w:rPr>
        <w:t xml:space="preserve"> </w:t>
      </w:r>
      <w:r w:rsidR="00ED1511" w:rsidRPr="0087004B">
        <w:rPr>
          <w:rFonts w:ascii="Times New Roman" w:hAnsi="Times New Roman"/>
          <w:lang w:val="es-ES_tradnl"/>
        </w:rPr>
        <w:t>(Fig. 7</w:t>
      </w:r>
      <w:r w:rsidRPr="00AA3FAF">
        <w:rPr>
          <w:rFonts w:ascii="Times New Roman" w:hAnsi="Times New Roman"/>
        </w:rPr>
        <w:t xml:space="preserve">). Considering first the water PMFs </w:t>
      </w:r>
      <w:r w:rsidR="00ED1511" w:rsidRPr="00AA3FAF">
        <w:rPr>
          <w:rFonts w:ascii="Times New Roman" w:hAnsi="Times New Roman"/>
        </w:rPr>
        <w:t>(Fig. 7A</w:t>
      </w:r>
      <w:r w:rsidRPr="00AA3FAF">
        <w:rPr>
          <w:rFonts w:ascii="Times New Roman" w:hAnsi="Times New Roman"/>
        </w:rPr>
        <w:t>)</w:t>
      </w:r>
      <w:r w:rsidRPr="00AA3FAF">
        <w:rPr>
          <w:rFonts w:ascii="Times New Roman" w:hAnsi="Times New Roman"/>
          <w:lang w:val="en-GB"/>
        </w:rPr>
        <w:t xml:space="preserve"> </w:t>
      </w:r>
      <w:r w:rsidRPr="00AA3FAF">
        <w:rPr>
          <w:rFonts w:ascii="Times New Roman" w:hAnsi="Times New Roman"/>
        </w:rPr>
        <w:t xml:space="preserve">we can </w:t>
      </w:r>
      <w:r w:rsidRPr="00D23465">
        <w:rPr>
          <w:rFonts w:ascii="Times New Roman" w:hAnsi="Times New Roman"/>
        </w:rPr>
        <w:t>see</w:t>
      </w:r>
      <w:r w:rsidR="006070E9" w:rsidRPr="00D23465">
        <w:rPr>
          <w:rFonts w:ascii="Times New Roman" w:hAnsi="Times New Roman"/>
        </w:rPr>
        <w:t xml:space="preserve">, </w:t>
      </w:r>
      <w:r w:rsidR="00C575C7" w:rsidRPr="00D23465">
        <w:rPr>
          <w:rFonts w:ascii="Times New Roman" w:hAnsi="Times New Roman"/>
        </w:rPr>
        <w:t>as anticipated</w:t>
      </w:r>
      <w:r w:rsidR="006070E9" w:rsidRPr="00D23465">
        <w:rPr>
          <w:rFonts w:ascii="Times New Roman" w:hAnsi="Times New Roman"/>
        </w:rPr>
        <w:t>,</w:t>
      </w:r>
      <w:r w:rsidRPr="00D23465">
        <w:rPr>
          <w:rFonts w:ascii="Times New Roman" w:hAnsi="Times New Roman"/>
        </w:rPr>
        <w:t xml:space="preserve"> a clear</w:t>
      </w:r>
      <w:r w:rsidR="00330C75">
        <w:rPr>
          <w:rFonts w:ascii="Times New Roman" w:hAnsi="Times New Roman"/>
        </w:rPr>
        <w:t xml:space="preserve"> </w:t>
      </w:r>
      <w:r w:rsidRPr="00AA3FAF">
        <w:rPr>
          <w:rFonts w:ascii="Times New Roman" w:hAnsi="Times New Roman"/>
        </w:rPr>
        <w:t xml:space="preserve">correlation between the height of the central energy barrier and the rate of water flux seen in the 100 ns </w:t>
      </w:r>
      <w:r w:rsidRPr="00EF1C42">
        <w:rPr>
          <w:rFonts w:ascii="Times New Roman" w:hAnsi="Times New Roman"/>
        </w:rPr>
        <w:t xml:space="preserve">simulations. </w:t>
      </w:r>
    </w:p>
    <w:p w:rsidR="007F7DAD" w:rsidRPr="00AA3FAF" w:rsidRDefault="00160357" w:rsidP="00F8567C">
      <w:pPr>
        <w:pStyle w:val="Body"/>
        <w:spacing w:line="360" w:lineRule="auto"/>
        <w:jc w:val="both"/>
        <w:rPr>
          <w:rFonts w:ascii="Times New Roman" w:hAnsi="Times New Roman"/>
        </w:rPr>
      </w:pPr>
      <w:r w:rsidRPr="00AA3FAF">
        <w:rPr>
          <w:rFonts w:ascii="Times New Roman" w:hAnsi="Times New Roman"/>
          <w:lang w:val="en-GB"/>
        </w:rPr>
        <w:t xml:space="preserve">Thus the barrier height is </w:t>
      </w:r>
      <w:proofErr w:type="gramStart"/>
      <w:r w:rsidR="00FA6294" w:rsidRPr="00FA6294">
        <w:rPr>
          <w:rFonts w:ascii="Times New Roman" w:hAnsi="Times New Roman"/>
          <w:i/>
          <w:lang w:val="en-GB"/>
        </w:rPr>
        <w:t>ca.</w:t>
      </w:r>
      <w:r w:rsidR="00FA6294">
        <w:rPr>
          <w:rFonts w:ascii="Times New Roman" w:hAnsi="Times New Roman"/>
          <w:lang w:val="en-GB"/>
        </w:rPr>
        <w:t xml:space="preserve"> </w:t>
      </w:r>
      <w:r w:rsidRPr="00AA3FAF">
        <w:rPr>
          <w:rFonts w:ascii="Times New Roman" w:hAnsi="Times New Roman"/>
          <w:lang w:val="it-IT"/>
        </w:rPr>
        <w:t>24 kJ mol</w:t>
      </w:r>
      <w:r w:rsidRPr="00AA3FAF">
        <w:rPr>
          <w:rFonts w:ascii="Times New Roman" w:hAnsi="Times New Roman"/>
          <w:vertAlign w:val="superscript"/>
        </w:rPr>
        <w:t>-1</w:t>
      </w:r>
      <w:r w:rsidRPr="00AA3FAF">
        <w:rPr>
          <w:rFonts w:ascii="Times New Roman" w:hAnsi="Times New Roman"/>
        </w:rPr>
        <w:t xml:space="preserve"> </w:t>
      </w:r>
      <w:r w:rsidRPr="00AA3FAF">
        <w:rPr>
          <w:rFonts w:ascii="Times New Roman" w:hAnsi="Times New Roman"/>
          <w:lang w:val="en-GB"/>
        </w:rPr>
        <w:t xml:space="preserve">for </w:t>
      </w:r>
      <w:r w:rsidRPr="00AA3FAF">
        <w:rPr>
          <w:rFonts w:ascii="Times New Roman" w:hAnsi="Times New Roman"/>
        </w:rPr>
        <w:t xml:space="preserve">the STLLLTS model, which in equilibrium simulations exhibited a </w:t>
      </w:r>
      <w:r w:rsidRPr="00AA3FAF">
        <w:rPr>
          <w:rFonts w:ascii="Times New Roman" w:hAnsi="Times New Roman"/>
          <w:lang w:val="en-GB"/>
        </w:rPr>
        <w:t>very low conductance for</w:t>
      </w:r>
      <w:r w:rsidRPr="00AA3FAF">
        <w:rPr>
          <w:rFonts w:ascii="Times New Roman" w:hAnsi="Times New Roman"/>
          <w:lang w:val="nl-NL"/>
        </w:rPr>
        <w:t xml:space="preserve"> water</w:t>
      </w:r>
      <w:proofErr w:type="gramEnd"/>
      <w:r w:rsidRPr="00AA3FAF">
        <w:rPr>
          <w:rFonts w:ascii="Times New Roman" w:hAnsi="Times New Roman"/>
          <w:lang w:val="nl-NL"/>
        </w:rPr>
        <w:t xml:space="preserve">. </w:t>
      </w:r>
      <w:r w:rsidRPr="00AA3FAF">
        <w:rPr>
          <w:rFonts w:ascii="Times New Roman" w:hAnsi="Times New Roman"/>
          <w:lang w:val="en-GB"/>
        </w:rPr>
        <w:t>In</w:t>
      </w:r>
      <w:r w:rsidRPr="00AA3FAF">
        <w:rPr>
          <w:rFonts w:ascii="Times New Roman" w:hAnsi="Times New Roman"/>
          <w:lang w:val="es-ES_tradnl"/>
        </w:rPr>
        <w:t xml:space="preserve"> </w:t>
      </w:r>
      <w:proofErr w:type="spellStart"/>
      <w:r w:rsidR="008A79A3" w:rsidRPr="00AA3FAF">
        <w:rPr>
          <w:rFonts w:ascii="Times New Roman" w:hAnsi="Times New Roman"/>
          <w:lang w:val="es-ES_tradnl"/>
        </w:rPr>
        <w:t>cont</w:t>
      </w:r>
      <w:r w:rsidR="00FA6294">
        <w:rPr>
          <w:rFonts w:ascii="Times New Roman" w:hAnsi="Times New Roman"/>
          <w:lang w:val="es-ES_tradnl"/>
        </w:rPr>
        <w:t>rast</w:t>
      </w:r>
      <w:proofErr w:type="spellEnd"/>
      <w:r w:rsidR="00330C75">
        <w:rPr>
          <w:rFonts w:ascii="Times New Roman" w:hAnsi="Times New Roman"/>
          <w:lang w:val="es-ES_tradnl"/>
        </w:rPr>
        <w:t>,</w:t>
      </w:r>
      <w:r w:rsidRPr="00AA3FAF">
        <w:rPr>
          <w:rFonts w:ascii="Times New Roman" w:hAnsi="Times New Roman"/>
          <w:lang w:val="es-ES_tradnl"/>
        </w:rPr>
        <w:t xml:space="preserve"> </w:t>
      </w:r>
      <w:r w:rsidRPr="00AA3FAF">
        <w:rPr>
          <w:rFonts w:ascii="Times New Roman" w:hAnsi="Times New Roman"/>
          <w:lang w:val="en-GB"/>
        </w:rPr>
        <w:t xml:space="preserve">the two </w:t>
      </w:r>
      <w:r w:rsidRPr="00AA3FAF">
        <w:rPr>
          <w:rFonts w:ascii="Times New Roman" w:hAnsi="Times New Roman"/>
          <w:lang w:val="da-DK"/>
        </w:rPr>
        <w:t xml:space="preserve">models </w:t>
      </w:r>
      <w:r w:rsidRPr="00AA3FAF">
        <w:rPr>
          <w:rFonts w:ascii="Times New Roman" w:hAnsi="Times New Roman"/>
          <w:lang w:val="en-GB"/>
        </w:rPr>
        <w:t xml:space="preserve">with a double ring of leucine residues at the central constriction, which showed a higher water conductance, had smaller free energy barriers: </w:t>
      </w:r>
      <w:r w:rsidR="00821F95" w:rsidRPr="00821F95">
        <w:rPr>
          <w:rFonts w:ascii="Times New Roman" w:hAnsi="Times New Roman"/>
          <w:i/>
          <w:highlight w:val="yellow"/>
          <w:lang w:val="en-GB"/>
        </w:rPr>
        <w:t xml:space="preserve">ca. </w:t>
      </w:r>
      <w:r w:rsidR="00FA6294" w:rsidRPr="00821F95">
        <w:rPr>
          <w:rFonts w:ascii="Times New Roman" w:hAnsi="Times New Roman"/>
          <w:highlight w:val="yellow"/>
          <w:lang w:val="it-IT"/>
        </w:rPr>
        <w:t>9</w:t>
      </w:r>
      <w:r w:rsidRPr="00AA3FAF">
        <w:rPr>
          <w:rFonts w:ascii="Times New Roman" w:hAnsi="Times New Roman"/>
          <w:lang w:val="it-IT"/>
        </w:rPr>
        <w:t xml:space="preserve"> kJ mol</w:t>
      </w:r>
      <w:r w:rsidRPr="00AA3FAF">
        <w:rPr>
          <w:rFonts w:ascii="Times New Roman" w:hAnsi="Times New Roman"/>
          <w:vertAlign w:val="superscript"/>
        </w:rPr>
        <w:t>-1</w:t>
      </w:r>
      <w:r w:rsidRPr="00AA3FAF">
        <w:rPr>
          <w:rFonts w:ascii="Times New Roman" w:hAnsi="Times New Roman"/>
        </w:rPr>
        <w:t xml:space="preserve"> for STNLLTS and</w:t>
      </w:r>
      <w:r w:rsidR="00020768">
        <w:rPr>
          <w:rFonts w:ascii="Times New Roman" w:hAnsi="Times New Roman"/>
        </w:rPr>
        <w:t xml:space="preserve"> </w:t>
      </w:r>
      <w:r w:rsidR="00821F95" w:rsidRPr="00821F95">
        <w:rPr>
          <w:rFonts w:ascii="Times New Roman" w:hAnsi="Times New Roman"/>
          <w:i/>
          <w:highlight w:val="yellow"/>
        </w:rPr>
        <w:t>ca.</w:t>
      </w:r>
      <w:r w:rsidR="00821F95" w:rsidRPr="00821F95">
        <w:rPr>
          <w:rFonts w:ascii="Times New Roman" w:hAnsi="Times New Roman"/>
          <w:highlight w:val="yellow"/>
        </w:rPr>
        <w:t xml:space="preserve"> </w:t>
      </w:r>
      <w:r w:rsidRPr="00821F95">
        <w:rPr>
          <w:rFonts w:ascii="Times New Roman" w:hAnsi="Times New Roman"/>
          <w:highlight w:val="yellow"/>
        </w:rPr>
        <w:t>1</w:t>
      </w:r>
      <w:r w:rsidR="00FA6294" w:rsidRPr="00821F95">
        <w:rPr>
          <w:rFonts w:ascii="Times New Roman" w:hAnsi="Times New Roman"/>
          <w:highlight w:val="yellow"/>
          <w:lang w:val="en-GB"/>
        </w:rPr>
        <w:t>5</w:t>
      </w:r>
      <w:r w:rsidRPr="00AA3FAF">
        <w:rPr>
          <w:rFonts w:ascii="Times New Roman" w:hAnsi="Times New Roman"/>
          <w:lang w:val="en-GB"/>
        </w:rPr>
        <w:t xml:space="preserve"> </w:t>
      </w:r>
      <w:r w:rsidRPr="00AA3FAF">
        <w:rPr>
          <w:rFonts w:ascii="Times New Roman" w:hAnsi="Times New Roman"/>
          <w:lang w:val="it-IT"/>
        </w:rPr>
        <w:t>kJ mol</w:t>
      </w:r>
      <w:r w:rsidRPr="00AA3FAF">
        <w:rPr>
          <w:rFonts w:ascii="Times New Roman" w:hAnsi="Times New Roman"/>
          <w:vertAlign w:val="superscript"/>
        </w:rPr>
        <w:t>-1</w:t>
      </w:r>
      <w:r w:rsidRPr="00AA3FAF">
        <w:rPr>
          <w:rFonts w:ascii="Times New Roman" w:hAnsi="Times New Roman"/>
          <w:lang w:val="da-DK"/>
        </w:rPr>
        <w:t xml:space="preserve"> for STNLLNT.</w:t>
      </w:r>
      <w:r w:rsidRPr="00AA3FAF">
        <w:rPr>
          <w:rFonts w:ascii="Times New Roman" w:hAnsi="Times New Roman"/>
          <w:lang w:val="en-GB"/>
        </w:rPr>
        <w:t xml:space="preserve"> </w:t>
      </w:r>
      <w:r w:rsidRPr="00AA3FAF">
        <w:rPr>
          <w:rFonts w:ascii="Times New Roman" w:hAnsi="Times New Roman"/>
        </w:rPr>
        <w:t xml:space="preserve">The shape of the barrier also correlates well with the positions of the hydrophobic rings, </w:t>
      </w:r>
      <w:r w:rsidRPr="00AA3FAF">
        <w:rPr>
          <w:rFonts w:ascii="Times New Roman" w:hAnsi="Times New Roman"/>
          <w:lang w:val="en-GB"/>
        </w:rPr>
        <w:t>occurring</w:t>
      </w:r>
      <w:r w:rsidRPr="00AA3FAF">
        <w:rPr>
          <w:rFonts w:ascii="Times New Roman" w:hAnsi="Times New Roman"/>
        </w:rPr>
        <w:t xml:space="preserve"> at the </w:t>
      </w:r>
      <w:r w:rsidRPr="00AA3FAF">
        <w:rPr>
          <w:rFonts w:ascii="Times New Roman" w:hAnsi="Times New Roman"/>
          <w:lang w:val="en-GB"/>
        </w:rPr>
        <w:t>centre</w:t>
      </w:r>
      <w:r w:rsidRPr="00AA3FAF">
        <w:rPr>
          <w:rFonts w:ascii="Times New Roman" w:hAnsi="Times New Roman"/>
        </w:rPr>
        <w:t xml:space="preserve"> of the pore for the STLLLTS model but </w:t>
      </w:r>
      <w:r w:rsidRPr="00AA3FAF">
        <w:rPr>
          <w:rFonts w:ascii="Times New Roman" w:hAnsi="Times New Roman"/>
          <w:lang w:val="en-GB"/>
        </w:rPr>
        <w:t xml:space="preserve">being </w:t>
      </w:r>
      <w:r w:rsidRPr="00AA3FAF">
        <w:rPr>
          <w:rFonts w:ascii="Times New Roman" w:hAnsi="Times New Roman"/>
        </w:rPr>
        <w:t>slightly displaced to positive z values for</w:t>
      </w:r>
      <w:r w:rsidR="00330C75">
        <w:rPr>
          <w:rFonts w:ascii="Times New Roman" w:hAnsi="Times New Roman"/>
        </w:rPr>
        <w:t xml:space="preserve"> the STNLLST and STNLLNT models as they are asymmetric. </w:t>
      </w:r>
    </w:p>
    <w:p w:rsidR="00325044" w:rsidRDefault="00160357" w:rsidP="00F8567C">
      <w:pPr>
        <w:pStyle w:val="Body"/>
        <w:spacing w:line="360" w:lineRule="auto"/>
        <w:jc w:val="both"/>
        <w:rPr>
          <w:rFonts w:ascii="Times New Roman" w:hAnsi="Times New Roman"/>
        </w:rPr>
      </w:pPr>
      <w:r w:rsidRPr="00AA3FAF">
        <w:rPr>
          <w:rFonts w:ascii="Times New Roman" w:hAnsi="Times New Roman"/>
        </w:rPr>
        <w:t xml:space="preserve">The PMFs for chloride ions </w:t>
      </w:r>
      <w:r w:rsidR="00B83316" w:rsidRPr="00AA3FAF">
        <w:rPr>
          <w:rFonts w:ascii="Times New Roman" w:hAnsi="Times New Roman"/>
        </w:rPr>
        <w:t>(Fig. 7</w:t>
      </w:r>
      <w:r w:rsidR="00792299" w:rsidRPr="00AA3FAF">
        <w:rPr>
          <w:rFonts w:ascii="Times New Roman" w:hAnsi="Times New Roman"/>
        </w:rPr>
        <w:t>B</w:t>
      </w:r>
      <w:r w:rsidRPr="00AA3FAF">
        <w:rPr>
          <w:rFonts w:ascii="Times New Roman" w:hAnsi="Times New Roman"/>
        </w:rPr>
        <w:t>)</w:t>
      </w:r>
      <w:r w:rsidRPr="00AA3FAF">
        <w:rPr>
          <w:rFonts w:ascii="Times New Roman" w:hAnsi="Times New Roman"/>
          <w:lang w:val="en-GB"/>
        </w:rPr>
        <w:t xml:space="preserve"> </w:t>
      </w:r>
      <w:r w:rsidRPr="00AA3FAF">
        <w:rPr>
          <w:rFonts w:ascii="Times New Roman" w:hAnsi="Times New Roman"/>
        </w:rPr>
        <w:t xml:space="preserve">show </w:t>
      </w:r>
      <w:r w:rsidRPr="00AA3FAF">
        <w:rPr>
          <w:rFonts w:ascii="Times New Roman" w:hAnsi="Times New Roman"/>
          <w:lang w:val="en-GB"/>
        </w:rPr>
        <w:t xml:space="preserve">a </w:t>
      </w:r>
      <w:r w:rsidRPr="00AA3FAF">
        <w:rPr>
          <w:rFonts w:ascii="Times New Roman" w:hAnsi="Times New Roman"/>
        </w:rPr>
        <w:t xml:space="preserve">similar </w:t>
      </w:r>
      <w:r w:rsidRPr="00AA3FAF">
        <w:rPr>
          <w:rFonts w:ascii="Times New Roman" w:hAnsi="Times New Roman"/>
          <w:lang w:val="en-GB"/>
        </w:rPr>
        <w:t>behaviour</w:t>
      </w:r>
      <w:r w:rsidRPr="00AA3FAF">
        <w:rPr>
          <w:rFonts w:ascii="Times New Roman" w:hAnsi="Times New Roman"/>
        </w:rPr>
        <w:t xml:space="preserve">. </w:t>
      </w:r>
      <w:r w:rsidRPr="00AA3FAF">
        <w:rPr>
          <w:rFonts w:ascii="Times New Roman" w:hAnsi="Times New Roman"/>
          <w:lang w:val="en-GB"/>
        </w:rPr>
        <w:t xml:space="preserve">Thus the </w:t>
      </w:r>
      <w:r w:rsidRPr="00AA3FAF">
        <w:rPr>
          <w:rFonts w:ascii="Times New Roman" w:hAnsi="Times New Roman"/>
        </w:rPr>
        <w:t xml:space="preserve">the STLLLTS model </w:t>
      </w:r>
      <w:r w:rsidRPr="00AC6F9C">
        <w:rPr>
          <w:rFonts w:ascii="Times New Roman" w:hAnsi="Times New Roman"/>
          <w:lang w:val="en-GB"/>
        </w:rPr>
        <w:t xml:space="preserve">has a barrier for chloride of </w:t>
      </w:r>
      <w:r w:rsidRPr="00821F95">
        <w:rPr>
          <w:rFonts w:ascii="Times New Roman" w:hAnsi="Times New Roman"/>
          <w:i/>
          <w:highlight w:val="yellow"/>
          <w:lang w:val="en-GB"/>
        </w:rPr>
        <w:t>ca.</w:t>
      </w:r>
      <w:r w:rsidRPr="00821F95">
        <w:rPr>
          <w:rFonts w:ascii="Times New Roman" w:hAnsi="Times New Roman"/>
          <w:highlight w:val="yellow"/>
          <w:lang w:val="en-GB"/>
        </w:rPr>
        <w:t xml:space="preserve"> </w:t>
      </w:r>
      <w:r w:rsidR="00FA6294" w:rsidRPr="00821F95">
        <w:rPr>
          <w:rFonts w:ascii="Times New Roman" w:hAnsi="Times New Roman"/>
          <w:highlight w:val="yellow"/>
          <w:lang w:val="en-GB"/>
        </w:rPr>
        <w:t>46</w:t>
      </w:r>
      <w:r w:rsidRPr="00AC6F9C">
        <w:rPr>
          <w:rFonts w:ascii="Times New Roman" w:hAnsi="Times New Roman"/>
          <w:lang w:val="en-GB"/>
        </w:rPr>
        <w:t xml:space="preserve"> </w:t>
      </w:r>
      <w:r w:rsidRPr="00AC6F9C">
        <w:rPr>
          <w:rFonts w:ascii="Times New Roman" w:hAnsi="Times New Roman"/>
          <w:lang w:val="it-IT"/>
        </w:rPr>
        <w:t>kJ mol</w:t>
      </w:r>
      <w:r w:rsidRPr="00AC6F9C">
        <w:rPr>
          <w:rFonts w:ascii="Times New Roman" w:hAnsi="Times New Roman"/>
          <w:vertAlign w:val="superscript"/>
        </w:rPr>
        <w:t>-1</w:t>
      </w:r>
      <w:r w:rsidRPr="00AC6F9C">
        <w:rPr>
          <w:rFonts w:ascii="Times New Roman" w:hAnsi="Times New Roman"/>
          <w:vertAlign w:val="superscript"/>
          <w:lang w:val="en-GB"/>
        </w:rPr>
        <w:t xml:space="preserve"> </w:t>
      </w:r>
      <w:r w:rsidRPr="00AC6F9C">
        <w:rPr>
          <w:rFonts w:ascii="Times New Roman" w:hAnsi="Times New Roman"/>
          <w:lang w:val="en-GB"/>
        </w:rPr>
        <w:t xml:space="preserve">in contrast to a barrier height of </w:t>
      </w:r>
      <w:r w:rsidRPr="00821F95">
        <w:rPr>
          <w:rFonts w:ascii="Times New Roman" w:hAnsi="Times New Roman"/>
          <w:i/>
          <w:highlight w:val="yellow"/>
          <w:lang w:val="en-GB"/>
        </w:rPr>
        <w:t>ca.</w:t>
      </w:r>
      <w:r w:rsidR="00FA6294" w:rsidRPr="00821F95">
        <w:rPr>
          <w:rFonts w:ascii="Times New Roman" w:hAnsi="Times New Roman"/>
          <w:highlight w:val="yellow"/>
          <w:lang w:val="en-GB"/>
        </w:rPr>
        <w:t xml:space="preserve"> 26</w:t>
      </w:r>
      <w:r w:rsidRPr="00AC6F9C">
        <w:rPr>
          <w:rFonts w:ascii="Times New Roman" w:hAnsi="Times New Roman"/>
          <w:lang w:val="en-GB"/>
        </w:rPr>
        <w:t xml:space="preserve"> </w:t>
      </w:r>
      <w:r w:rsidRPr="00AC6F9C">
        <w:rPr>
          <w:rFonts w:ascii="Times New Roman" w:hAnsi="Times New Roman"/>
          <w:lang w:val="it-IT"/>
        </w:rPr>
        <w:t>kJ mol</w:t>
      </w:r>
      <w:r w:rsidRPr="00AC6F9C">
        <w:rPr>
          <w:rFonts w:ascii="Times New Roman" w:hAnsi="Times New Roman"/>
          <w:vertAlign w:val="superscript"/>
        </w:rPr>
        <w:t xml:space="preserve">-1 </w:t>
      </w:r>
      <w:r w:rsidRPr="00AC6F9C">
        <w:rPr>
          <w:rFonts w:ascii="Times New Roman" w:hAnsi="Times New Roman"/>
        </w:rPr>
        <w:t>for the STNLL</w:t>
      </w:r>
      <w:r w:rsidR="00FA6294">
        <w:rPr>
          <w:rFonts w:ascii="Times New Roman" w:hAnsi="Times New Roman"/>
        </w:rPr>
        <w:t>N</w:t>
      </w:r>
      <w:r w:rsidRPr="00AC6F9C">
        <w:rPr>
          <w:rFonts w:ascii="Times New Roman" w:hAnsi="Times New Roman"/>
        </w:rPr>
        <w:t xml:space="preserve">T </w:t>
      </w:r>
      <w:r w:rsidRPr="00FA6294">
        <w:rPr>
          <w:rFonts w:ascii="Times New Roman" w:hAnsi="Times New Roman"/>
          <w:highlight w:val="yellow"/>
        </w:rPr>
        <w:t xml:space="preserve">and </w:t>
      </w:r>
      <w:r w:rsidR="00FA6294">
        <w:rPr>
          <w:rFonts w:ascii="Times New Roman" w:hAnsi="Times New Roman"/>
          <w:highlight w:val="yellow"/>
        </w:rPr>
        <w:t xml:space="preserve"> </w:t>
      </w:r>
      <w:r w:rsidR="00FA6294" w:rsidRPr="00FA6294">
        <w:rPr>
          <w:rFonts w:ascii="Times New Roman" w:hAnsi="Times New Roman"/>
          <w:i/>
          <w:highlight w:val="yellow"/>
        </w:rPr>
        <w:t xml:space="preserve">ca. </w:t>
      </w:r>
      <w:r w:rsidR="00FA6294" w:rsidRPr="00FA6294">
        <w:rPr>
          <w:rFonts w:ascii="Times New Roman" w:hAnsi="Times New Roman"/>
          <w:highlight w:val="yellow"/>
        </w:rPr>
        <w:t xml:space="preserve">20 </w:t>
      </w:r>
      <w:r w:rsidR="00FA6294" w:rsidRPr="00FA6294">
        <w:rPr>
          <w:rFonts w:ascii="Times New Roman" w:hAnsi="Times New Roman"/>
          <w:highlight w:val="yellow"/>
          <w:lang w:val="it-IT"/>
        </w:rPr>
        <w:t>kJ mol</w:t>
      </w:r>
      <w:r w:rsidR="00FA6294" w:rsidRPr="00FA6294">
        <w:rPr>
          <w:rFonts w:ascii="Times New Roman" w:hAnsi="Times New Roman"/>
          <w:highlight w:val="yellow"/>
          <w:vertAlign w:val="superscript"/>
        </w:rPr>
        <w:t>-1</w:t>
      </w:r>
      <w:r w:rsidR="00FA6294" w:rsidRPr="00FA6294">
        <w:rPr>
          <w:rFonts w:ascii="Times New Roman" w:hAnsi="Times New Roman"/>
          <w:highlight w:val="yellow"/>
          <w:vertAlign w:val="superscript"/>
          <w:lang w:val="en-GB"/>
        </w:rPr>
        <w:t xml:space="preserve">  </w:t>
      </w:r>
      <w:r w:rsidR="00FA6294" w:rsidRPr="00FA6294">
        <w:rPr>
          <w:rFonts w:ascii="Times New Roman" w:hAnsi="Times New Roman"/>
          <w:highlight w:val="yellow"/>
        </w:rPr>
        <w:t>for S</w:t>
      </w:r>
      <w:r w:rsidRPr="00FA6294">
        <w:rPr>
          <w:rFonts w:ascii="Times New Roman" w:hAnsi="Times New Roman"/>
          <w:highlight w:val="yellow"/>
        </w:rPr>
        <w:t>TNLLNT models</w:t>
      </w:r>
      <w:r w:rsidRPr="00AC6F9C">
        <w:rPr>
          <w:rFonts w:ascii="Times New Roman" w:hAnsi="Times New Roman"/>
        </w:rPr>
        <w:t>.</w:t>
      </w:r>
      <w:r w:rsidRPr="00AC6F9C">
        <w:rPr>
          <w:rFonts w:ascii="Times New Roman" w:hAnsi="Times New Roman"/>
          <w:lang w:val="en-GB"/>
        </w:rPr>
        <w:t xml:space="preserve"> </w:t>
      </w:r>
      <w:r w:rsidRPr="00AC6F9C">
        <w:rPr>
          <w:rFonts w:ascii="Times New Roman" w:hAnsi="Times New Roman"/>
        </w:rPr>
        <w:t>This is encouraging</w:t>
      </w:r>
      <w:r w:rsidRPr="00AC6F9C">
        <w:rPr>
          <w:rFonts w:ascii="Times New Roman" w:hAnsi="Times New Roman"/>
          <w:lang w:val="en-GB"/>
        </w:rPr>
        <w:t xml:space="preserve"> as it suggests water permeation may indeed be used as a proxy for ion permeation in designing hydrophobic gates </w:t>
      </w:r>
      <w:r w:rsidR="00FD0EC2" w:rsidRPr="00FD0EC2">
        <w:rPr>
          <w:rFonts w:ascii="Times New Roman" w:hAnsi="Times New Roman"/>
          <w:highlight w:val="yellow"/>
          <w:lang w:val="en-GB"/>
        </w:rPr>
        <w:t>or barriers</w:t>
      </w:r>
      <w:r w:rsidR="00FD0EC2">
        <w:rPr>
          <w:rFonts w:ascii="Times New Roman" w:hAnsi="Times New Roman"/>
          <w:lang w:val="en-GB"/>
        </w:rPr>
        <w:t xml:space="preserve"> </w:t>
      </w:r>
      <w:r w:rsidRPr="00AC6F9C">
        <w:rPr>
          <w:rFonts w:ascii="Times New Roman" w:hAnsi="Times New Roman"/>
          <w:lang w:val="en-GB"/>
        </w:rPr>
        <w:t xml:space="preserve">into nanopores. </w:t>
      </w:r>
      <w:r w:rsidR="00C575C7" w:rsidRPr="00AC6F9C">
        <w:rPr>
          <w:rFonts w:ascii="Times New Roman" w:hAnsi="Times New Roman"/>
          <w:lang w:val="en-GB"/>
        </w:rPr>
        <w:t>However we note that the barriers are substantially higher for ions than they are for water, as has been seen for simple models of nanopores</w:t>
      </w:r>
      <w:r w:rsidR="00233629">
        <w:rPr>
          <w:rFonts w:ascii="Times New Roman" w:hAnsi="Times New Roman"/>
          <w:lang w:val="en-GB"/>
        </w:rPr>
        <w:t>,</w:t>
      </w:r>
      <w:r w:rsidR="00DC7B6B" w:rsidRPr="00AC6F9C">
        <w:rPr>
          <w:rFonts w:ascii="Times New Roman" w:hAnsi="Times New Roman"/>
          <w:lang w:val="en-GB"/>
        </w:rPr>
        <w:fldChar w:fldCharType="begin"/>
      </w:r>
      <w:r w:rsidR="001B385A">
        <w:rPr>
          <w:rFonts w:ascii="Times New Roman" w:hAnsi="Times New Roman"/>
          <w:lang w:val="en-GB"/>
        </w:rPr>
        <w:instrText>ADDIN CSL_CITATION {"mendeley": {"previouslyFormattedCitation": "&lt;sup&gt;71&lt;/sup&gt;"}, "citationItems": [{"uris": ["http://www.mendeley.com/documents/?uuid=d6a343ea-fa5f-4ab2-9da4-740df2665d9b"], "id": "ITEM-1", "itemData": {"DOI": "10.1021/ja045271e", "type": "article-journal", "author": [{"given": "Oliver", "dropping-particle": "", "suffix": "", "family": "Beckstein", "parse-names": false, "non-dropping-particle": ""}, {"given": "Kaihsu", "dropping-particle": "", "suffix": "", "family": "Tai", "parse-names": false, "non-dropping-particle": ""}, {"given": "Mark S P", "dropping-particle": "", "suffix": "", "family": "Sansom", "parse-names": false, "non-dropping-particle": ""}], "issued": {"date-parts": [["2004", "11", "17"]]}, "abstract": "A hydrophobic pore of subnanometer dimensions can appear impermeable to an ion even though its radius is still much wider than that of the ion. Pores of molecular dimensions can be found, for instance, in carbon nanotubes, zeolites, or ion channel proteins. We quantify this barrier to ion permeation by calculating the potential of mean force from umbrella-sampled molecular dynamics simulations and compare them to continuum-electrostatic Poisson-Boltzmann calculations. The latter fail to describe the ion barrier because they do not account for the properties of water in the pore. The barrier originates from the energetic cost to desolvate the ion. Even in wide pores, which could accommodate an ion and its hydration shell, a barrier of several kT remains because the liquid water phase is not stable in the hydrophobic pore. Thus, the properties of the solvent play a crucial role in determining permeation properties of ions in confinement at the molecular scale.", "ISSN": "0002-7863", "page": "14694-14695", "volume": "126", "container-title": "Journal of the American Chemical Society", "title": "Not ions alone: barriers to ion permeation in nanopores and channels.", "PMID": "15535674", "issue": "45", "id": "ITEM-1"}}], "properties": {"noteIndex": 0}, "schema": "https://github.com/citation-style-language/schema/raw/master/csl-citation.json"}</w:instrText>
      </w:r>
      <w:r w:rsidR="00DC7B6B" w:rsidRPr="00AC6F9C">
        <w:rPr>
          <w:rFonts w:ascii="Times New Roman" w:hAnsi="Times New Roman"/>
          <w:lang w:val="en-GB"/>
        </w:rPr>
        <w:fldChar w:fldCharType="separate"/>
      </w:r>
      <w:r w:rsidR="001B385A" w:rsidRPr="001B385A">
        <w:rPr>
          <w:rFonts w:ascii="Times New Roman" w:hAnsi="Times New Roman"/>
          <w:noProof/>
          <w:vertAlign w:val="superscript"/>
          <w:lang w:val="en-GB"/>
        </w:rPr>
        <w:t>71</w:t>
      </w:r>
      <w:r w:rsidR="00DC7B6B" w:rsidRPr="00AC6F9C">
        <w:rPr>
          <w:rFonts w:ascii="Times New Roman" w:hAnsi="Times New Roman"/>
          <w:lang w:val="en-GB"/>
        </w:rPr>
        <w:fldChar w:fldCharType="end"/>
      </w:r>
      <w:r w:rsidR="00B37B29">
        <w:rPr>
          <w:rFonts w:ascii="Times New Roman" w:hAnsi="Times New Roman"/>
          <w:lang w:val="en-GB"/>
        </w:rPr>
        <w:t xml:space="preserve"> </w:t>
      </w:r>
      <w:r w:rsidR="009C15D2">
        <w:rPr>
          <w:rFonts w:ascii="Times New Roman" w:hAnsi="Times New Roman"/>
          <w:lang w:val="en-GB"/>
        </w:rPr>
        <w:t xml:space="preserve">for </w:t>
      </w:r>
      <w:r w:rsidR="00C575C7" w:rsidRPr="00AC6F9C">
        <w:rPr>
          <w:rFonts w:ascii="Times New Roman" w:hAnsi="Times New Roman"/>
          <w:lang w:val="en-GB"/>
        </w:rPr>
        <w:t>gramicidin A</w:t>
      </w:r>
      <w:r w:rsidR="00233629">
        <w:rPr>
          <w:rFonts w:ascii="Times New Roman" w:hAnsi="Times New Roman"/>
          <w:lang w:val="en-GB"/>
        </w:rPr>
        <w:t>,</w:t>
      </w:r>
      <w:r w:rsidR="00DC7B6B" w:rsidRPr="00AC6F9C">
        <w:rPr>
          <w:rFonts w:ascii="Times New Roman" w:hAnsi="Times New Roman"/>
          <w:lang w:val="en-GB"/>
        </w:rPr>
        <w:fldChar w:fldCharType="begin"/>
      </w:r>
      <w:r w:rsidR="001B385A">
        <w:rPr>
          <w:rFonts w:ascii="Times New Roman" w:hAnsi="Times New Roman"/>
          <w:lang w:val="en-GB"/>
        </w:rPr>
        <w:instrText>ADDIN CSL_CITATION {"mendeley": {"previouslyFormattedCitation": "&lt;sup&gt;72&lt;/sup&gt;"}, "citationItems": [{"uris": ["http://www.mendeley.com/documents/?uuid=7ff24845-a61b-44bb-add0-7985744e7cdd"], "id": "ITEM-1", "itemData": {"DOI": "10.1016/j.bpc.2006.04.015", "type": "article-journal", "author": [{"given": "Toby W", "dropping-particle": "", "suffix": "", "family": "Allen", "parse-names": false, "non-dropping-particle": ""}, {"given": "Olaf S", "dropping-particle": "", "suffix": "", "family": "Andersen", "parse-names": false, "non-dropping-particle": ""}, {"given": "Benoit", "dropping-particle": "", "suffix": "", "family": "Roux", "parse-names": false, "non-dropping-particle": ""}], "issued": {"date-parts": [["2006", "12", "1"]]}, "abstract": "Ion channels catalyze the permeation of charged molecules across cell membranes and are essential for many vital physiological functions, including nerve and muscle activity. To understand better the mechanisms underlying ion conduction and valence selectivity of narrow ion channels, we have employed free energy techniques to calculate the potential of mean force (PMF) for ion movement through the prototypical gramicidin A channel. Employing modern all-atom molecular dynamics (MD) force fields with umbrella sampling methods that incorporate one hundred 1-2 ns trajectories, we find that it is possible to achieve semi-quantitative agreement with experimental binding and conductance measurements. We also examine the sensitivity of the MD-PMF results to the choice of MD force field and compare PMFs for potassium, calcium and chloride ions to explore the basis for the valence selectivity of this narrow and uncharged ion channel. A large central barrier is observed for both anions and divalent ions, consistent with lack of experimental conductance. Neither anion or divalent cation is seen to be stabilized inside the channel relative to the bulk electrolyte and each leads to large disruptions to the protein and membrane structure when held deep inside the channel. Weak binding of calcium ions outside the channel corresponds to a free energy well that is too shallow to demonstrate channel blocking. Our findings emphasize the success of the MD-PMF approach and the sensitivity of ion energetics to the choice of biomolecular force field.", "ISSN": "0301-4622", "page": "251-267", "volume": "124", "container-title": "Biophysical chemistry", "title": "Molecular dynamics - Potential of Mean Force Calculations as a Tool for Understanding Ion Permeation and Selectivity in Narrow Channels.", "PMID": "16781050", "issue": "3", "id": "ITEM-1"}}], "properties": {"noteIndex": 0}, "schema": "https://github.com/citation-style-language/schema/raw/master/csl-citation.json"}</w:instrText>
      </w:r>
      <w:r w:rsidR="00DC7B6B" w:rsidRPr="00AC6F9C">
        <w:rPr>
          <w:rFonts w:ascii="Times New Roman" w:hAnsi="Times New Roman"/>
          <w:lang w:val="en-GB"/>
        </w:rPr>
        <w:fldChar w:fldCharType="separate"/>
      </w:r>
      <w:r w:rsidR="001B385A" w:rsidRPr="001B385A">
        <w:rPr>
          <w:rFonts w:ascii="Times New Roman" w:hAnsi="Times New Roman"/>
          <w:noProof/>
          <w:vertAlign w:val="superscript"/>
          <w:lang w:val="en-GB"/>
        </w:rPr>
        <w:t>72</w:t>
      </w:r>
      <w:r w:rsidR="00DC7B6B" w:rsidRPr="00AC6F9C">
        <w:rPr>
          <w:rFonts w:ascii="Times New Roman" w:hAnsi="Times New Roman"/>
          <w:lang w:val="en-GB"/>
        </w:rPr>
        <w:fldChar w:fldCharType="end"/>
      </w:r>
      <w:r w:rsidR="00AC6F9C" w:rsidRPr="00AC6F9C">
        <w:rPr>
          <w:rFonts w:ascii="Times New Roman" w:hAnsi="Times New Roman"/>
          <w:lang w:val="en-GB"/>
        </w:rPr>
        <w:t xml:space="preserve"> </w:t>
      </w:r>
      <w:r w:rsidR="00C575C7" w:rsidRPr="00AC6F9C">
        <w:rPr>
          <w:rFonts w:ascii="Times New Roman" w:hAnsi="Times New Roman"/>
          <w:lang w:val="en-GB"/>
        </w:rPr>
        <w:t>and for the nicotinic acetylcholine receptor</w:t>
      </w:r>
      <w:r w:rsidR="00233629">
        <w:rPr>
          <w:rFonts w:ascii="Times New Roman" w:hAnsi="Times New Roman"/>
          <w:lang w:val="en-GB"/>
        </w:rPr>
        <w:t>.</w:t>
      </w:r>
      <w:r w:rsidR="00DC7B6B" w:rsidRPr="00AC6F9C">
        <w:rPr>
          <w:rFonts w:ascii="Times New Roman" w:hAnsi="Times New Roman"/>
          <w:lang w:val="en-GB"/>
        </w:rPr>
        <w:fldChar w:fldCharType="begin"/>
      </w:r>
      <w:r w:rsidR="001B385A">
        <w:rPr>
          <w:rFonts w:ascii="Times New Roman" w:hAnsi="Times New Roman"/>
          <w:lang w:val="en-GB"/>
        </w:rPr>
        <w:instrText>ADDIN CSL_CITATION {"mendeley": {"previouslyFormattedCitation": "&lt;sup&gt;45&lt;/sup&gt;"}, "citationItems": [{"uris": ["http://www.mendeley.com/documents/?uuid=8e27d045-b1ac-44bc-a959-daa07481be1e"], "id": "ITEM-1", "itemData": {"title": "A hydrophobic gate in an ion channel: the closed state of the nicotinic acetylcholine receptor", "issued": {"date-parts": [["2006"]]}, "author": [{"given": "Oliver", "dropping-particle": "", "suffix": "", "family": "Beckstein", "parse-names": false, "non-dropping-particle": ""}, {"given": "MSP", "dropping-particle": "", "suffix": "", "family": "Sansom", "parse-names": false, "non-dropping-particle": ""}], "page": "147-159", "volume": "3", "container-title": "Physical biology", "type": "article-journal", "id": "ITEM-1"}}], "properties": {"noteIndex": 0}, "schema": "https://github.com/citation-style-language/schema/raw/master/csl-citation.json"}</w:instrText>
      </w:r>
      <w:r w:rsidR="00DC7B6B" w:rsidRPr="00AC6F9C">
        <w:rPr>
          <w:rFonts w:ascii="Times New Roman" w:hAnsi="Times New Roman"/>
          <w:lang w:val="en-GB"/>
        </w:rPr>
        <w:fldChar w:fldCharType="separate"/>
      </w:r>
      <w:r w:rsidR="001B385A" w:rsidRPr="001B385A">
        <w:rPr>
          <w:rFonts w:ascii="Times New Roman" w:hAnsi="Times New Roman"/>
          <w:noProof/>
          <w:vertAlign w:val="superscript"/>
          <w:lang w:val="en-GB"/>
        </w:rPr>
        <w:t>45</w:t>
      </w:r>
      <w:r w:rsidR="00DC7B6B" w:rsidRPr="00AC6F9C">
        <w:rPr>
          <w:rFonts w:ascii="Times New Roman" w:hAnsi="Times New Roman"/>
          <w:lang w:val="en-GB"/>
        </w:rPr>
        <w:fldChar w:fldCharType="end"/>
      </w:r>
      <w:r w:rsidR="00B37B29">
        <w:rPr>
          <w:rFonts w:ascii="Times New Roman" w:hAnsi="Times New Roman"/>
          <w:lang w:val="en-GB"/>
        </w:rPr>
        <w:t xml:space="preserve"> </w:t>
      </w:r>
      <w:r w:rsidR="009F62A5" w:rsidRPr="00AC6F9C">
        <w:rPr>
          <w:rFonts w:ascii="Times New Roman" w:hAnsi="Times New Roman"/>
        </w:rPr>
        <w:t xml:space="preserve">A PMF was also calculated for a sodium ion </w:t>
      </w:r>
      <w:r w:rsidR="00E238E7" w:rsidRPr="00AC6F9C">
        <w:rPr>
          <w:rFonts w:ascii="Times New Roman" w:hAnsi="Times New Roman"/>
        </w:rPr>
        <w:t xml:space="preserve">in </w:t>
      </w:r>
      <w:r w:rsidR="005D1ED3">
        <w:rPr>
          <w:rFonts w:ascii="Times New Roman" w:hAnsi="Times New Roman"/>
        </w:rPr>
        <w:t>the STLLLTS pore</w:t>
      </w:r>
      <w:r w:rsidR="00821F95" w:rsidRPr="00821F95">
        <w:rPr>
          <w:rFonts w:ascii="Times New Roman" w:hAnsi="Times New Roman"/>
          <w:highlight w:val="yellow"/>
        </w:rPr>
        <w:t>. Comparison of the three free energy profiles for the STLLLTS model shows those for Cl</w:t>
      </w:r>
      <w:r w:rsidR="00821F95" w:rsidRPr="00821F95">
        <w:rPr>
          <w:rFonts w:ascii="Times New Roman" w:hAnsi="Times New Roman"/>
          <w:highlight w:val="yellow"/>
          <w:vertAlign w:val="superscript"/>
        </w:rPr>
        <w:t>-</w:t>
      </w:r>
      <w:r w:rsidR="00821F95" w:rsidRPr="00821F95">
        <w:rPr>
          <w:rFonts w:ascii="Times New Roman" w:hAnsi="Times New Roman"/>
          <w:highlight w:val="yellow"/>
        </w:rPr>
        <w:t xml:space="preserve"> and Na</w:t>
      </w:r>
      <w:r w:rsidR="00821F95" w:rsidRPr="00821F95">
        <w:rPr>
          <w:rFonts w:ascii="Times New Roman" w:hAnsi="Times New Roman"/>
          <w:highlight w:val="yellow"/>
          <w:vertAlign w:val="superscript"/>
        </w:rPr>
        <w:t>+</w:t>
      </w:r>
      <w:r w:rsidR="00821F95" w:rsidRPr="00821F95">
        <w:rPr>
          <w:rFonts w:ascii="Times New Roman" w:hAnsi="Times New Roman"/>
          <w:highlight w:val="yellow"/>
        </w:rPr>
        <w:t xml:space="preserve"> </w:t>
      </w:r>
      <w:r w:rsidR="00694741">
        <w:rPr>
          <w:rFonts w:ascii="Times New Roman" w:hAnsi="Times New Roman"/>
          <w:highlight w:val="yellow"/>
        </w:rPr>
        <w:t xml:space="preserve">ions </w:t>
      </w:r>
      <w:r w:rsidR="00821F95" w:rsidRPr="00821F95">
        <w:rPr>
          <w:rFonts w:ascii="Times New Roman" w:hAnsi="Times New Roman"/>
          <w:highlight w:val="yellow"/>
        </w:rPr>
        <w:t xml:space="preserve">to be broadly similar, both with a higher and wider barrier than that for water </w:t>
      </w:r>
      <w:r w:rsidR="005D1ED3" w:rsidRPr="00821F95">
        <w:rPr>
          <w:rFonts w:ascii="Times New Roman" w:hAnsi="Times New Roman"/>
          <w:highlight w:val="yellow"/>
        </w:rPr>
        <w:t xml:space="preserve">(Fig. </w:t>
      </w:r>
      <w:r w:rsidR="0097353E" w:rsidRPr="00821F95">
        <w:rPr>
          <w:rFonts w:ascii="Times New Roman" w:hAnsi="Times New Roman"/>
          <w:highlight w:val="yellow"/>
        </w:rPr>
        <w:t>8</w:t>
      </w:r>
      <w:r w:rsidR="005D1ED3" w:rsidRPr="00821F95">
        <w:rPr>
          <w:rFonts w:ascii="Times New Roman" w:hAnsi="Times New Roman"/>
          <w:highlight w:val="yellow"/>
        </w:rPr>
        <w:t>A</w:t>
      </w:r>
      <w:r w:rsidR="009F62A5" w:rsidRPr="00821F95">
        <w:rPr>
          <w:rFonts w:ascii="Times New Roman" w:hAnsi="Times New Roman"/>
          <w:highlight w:val="yellow"/>
        </w:rPr>
        <w:t>)</w:t>
      </w:r>
      <w:r w:rsidR="007136AA" w:rsidRPr="00821F95">
        <w:rPr>
          <w:rFonts w:ascii="Times New Roman" w:hAnsi="Times New Roman"/>
          <w:highlight w:val="yellow"/>
        </w:rPr>
        <w:t>.</w:t>
      </w:r>
      <w:r w:rsidR="00FD0EC2">
        <w:rPr>
          <w:rFonts w:ascii="Times New Roman" w:hAnsi="Times New Roman"/>
        </w:rPr>
        <w:t xml:space="preserve"> </w:t>
      </w:r>
      <w:r w:rsidR="009C15D2">
        <w:rPr>
          <w:rFonts w:ascii="Times New Roman" w:hAnsi="Times New Roman"/>
        </w:rPr>
        <w:t xml:space="preserve"> </w:t>
      </w:r>
    </w:p>
    <w:p w:rsidR="00694741" w:rsidRPr="00694741" w:rsidRDefault="00694741" w:rsidP="00694741">
      <w:pPr>
        <w:pStyle w:val="Body"/>
        <w:spacing w:line="360" w:lineRule="auto"/>
        <w:jc w:val="both"/>
        <w:rPr>
          <w:rFonts w:ascii="Times New Roman" w:hAnsi="Times New Roman"/>
        </w:rPr>
      </w:pPr>
      <w:r w:rsidRPr="00EC5DDE">
        <w:rPr>
          <w:rFonts w:ascii="Times New Roman" w:hAnsi="Times New Roman"/>
          <w:highlight w:val="yellow"/>
        </w:rPr>
        <w:t xml:space="preserve">The origin of the energetic barriers in the PMFs may be further elucidated by calculating the </w:t>
      </w:r>
      <w:r w:rsidR="00EC5DDE">
        <w:rPr>
          <w:rFonts w:ascii="Times New Roman" w:hAnsi="Times New Roman"/>
          <w:highlight w:val="yellow"/>
        </w:rPr>
        <w:t xml:space="preserve">solvation </w:t>
      </w:r>
      <w:r w:rsidRPr="00EC5DDE">
        <w:rPr>
          <w:rFonts w:ascii="Times New Roman" w:hAnsi="Times New Roman"/>
          <w:highlight w:val="yellow"/>
        </w:rPr>
        <w:t>number</w:t>
      </w:r>
      <w:r w:rsidR="00EC5DDE">
        <w:rPr>
          <w:rFonts w:ascii="Times New Roman" w:hAnsi="Times New Roman"/>
          <w:highlight w:val="yellow"/>
        </w:rPr>
        <w:t>s, based on numbers</w:t>
      </w:r>
      <w:r w:rsidRPr="00EC5DDE">
        <w:rPr>
          <w:rFonts w:ascii="Times New Roman" w:hAnsi="Times New Roman"/>
          <w:highlight w:val="yellow"/>
        </w:rPr>
        <w:t xml:space="preserve"> of water-ion contacts </w:t>
      </w:r>
      <w:r w:rsidR="00EC5DDE">
        <w:rPr>
          <w:rFonts w:ascii="Times New Roman" w:hAnsi="Times New Roman"/>
          <w:highlight w:val="yellow"/>
        </w:rPr>
        <w:t xml:space="preserve">within a given cutoff </w:t>
      </w:r>
      <w:r w:rsidRPr="00EC5DDE">
        <w:rPr>
          <w:rFonts w:ascii="Times New Roman" w:hAnsi="Times New Roman"/>
          <w:highlight w:val="yellow"/>
        </w:rPr>
        <w:t>formed by Cl</w:t>
      </w:r>
      <w:r w:rsidRPr="00EC5DDE">
        <w:rPr>
          <w:rFonts w:ascii="Times New Roman" w:hAnsi="Times New Roman"/>
          <w:highlight w:val="yellow"/>
          <w:vertAlign w:val="superscript"/>
        </w:rPr>
        <w:t>-</w:t>
      </w:r>
      <w:r w:rsidRPr="00EC5DDE">
        <w:rPr>
          <w:rFonts w:ascii="Times New Roman" w:hAnsi="Times New Roman"/>
          <w:highlight w:val="yellow"/>
        </w:rPr>
        <w:t xml:space="preserve"> and by Na</w:t>
      </w:r>
      <w:r w:rsidRPr="00EC5DDE">
        <w:rPr>
          <w:rFonts w:ascii="Times New Roman" w:hAnsi="Times New Roman"/>
          <w:highlight w:val="yellow"/>
          <w:vertAlign w:val="superscript"/>
        </w:rPr>
        <w:t>+</w:t>
      </w:r>
      <w:r w:rsidRPr="00EC5DDE">
        <w:rPr>
          <w:rFonts w:ascii="Times New Roman" w:hAnsi="Times New Roman"/>
          <w:highlight w:val="yellow"/>
        </w:rPr>
        <w:t xml:space="preserve"> as a function of position along the pore axis during the simulations on which the PMF calculations were based (Fig. 8B). From these it can be seen that for ions the first solvation shelf remains intact. In contrast significant depletion of the second solvation shell occurs as the ion passes through the hydrophobic constriction. This suggests that the energetic barrier may reflect largely the cost of hydration of the hydrophobic constriction (as evidenced by the water PMF) plus the cost of removal of (part of) the second hydration shell. We note that </w:t>
      </w:r>
      <w:r w:rsidR="00687166" w:rsidRPr="00EC5DDE">
        <w:rPr>
          <w:rFonts w:ascii="Times New Roman" w:hAnsi="Times New Roman"/>
          <w:highlight w:val="yellow"/>
        </w:rPr>
        <w:t xml:space="preserve">a </w:t>
      </w:r>
      <w:r w:rsidRPr="00EC5DDE">
        <w:rPr>
          <w:rFonts w:ascii="Times New Roman" w:hAnsi="Times New Roman"/>
          <w:highlight w:val="yellow"/>
        </w:rPr>
        <w:t>study of the</w:t>
      </w:r>
      <w:r w:rsidR="001B385A">
        <w:rPr>
          <w:rFonts w:ascii="Times New Roman" w:hAnsi="Times New Roman"/>
          <w:highlight w:val="yellow"/>
        </w:rPr>
        <w:t xml:space="preserve"> </w:t>
      </w:r>
      <w:r w:rsidRPr="00EC5DDE">
        <w:rPr>
          <w:rFonts w:ascii="Times New Roman" w:hAnsi="Times New Roman"/>
          <w:highlight w:val="yellow"/>
        </w:rPr>
        <w:t>GLIC channel suggest</w:t>
      </w:r>
      <w:r w:rsidR="00687166" w:rsidRPr="00EC5DDE">
        <w:rPr>
          <w:rFonts w:ascii="Times New Roman" w:hAnsi="Times New Roman"/>
          <w:highlight w:val="yellow"/>
        </w:rPr>
        <w:t>ed</w:t>
      </w:r>
      <w:r w:rsidRPr="00EC5DDE">
        <w:rPr>
          <w:rFonts w:ascii="Times New Roman" w:hAnsi="Times New Roman"/>
          <w:highlight w:val="yellow"/>
        </w:rPr>
        <w:t xml:space="preserve"> </w:t>
      </w:r>
      <w:r w:rsidR="00687166" w:rsidRPr="00EC5DDE">
        <w:rPr>
          <w:rFonts w:ascii="Times New Roman" w:hAnsi="Times New Roman"/>
          <w:highlight w:val="yellow"/>
        </w:rPr>
        <w:t xml:space="preserve">that </w:t>
      </w:r>
      <w:r w:rsidRPr="00EC5DDE">
        <w:rPr>
          <w:rFonts w:ascii="Times New Roman" w:hAnsi="Times New Roman"/>
          <w:highlight w:val="yellow"/>
        </w:rPr>
        <w:t>the barrier to Na</w:t>
      </w:r>
      <w:r w:rsidRPr="00EC5DDE">
        <w:rPr>
          <w:rFonts w:ascii="Times New Roman" w:hAnsi="Times New Roman"/>
          <w:highlight w:val="yellow"/>
          <w:vertAlign w:val="superscript"/>
        </w:rPr>
        <w:t>+</w:t>
      </w:r>
      <w:r w:rsidRPr="00EC5DDE">
        <w:rPr>
          <w:rFonts w:ascii="Times New Roman" w:hAnsi="Times New Roman"/>
          <w:highlight w:val="yellow"/>
        </w:rPr>
        <w:t xml:space="preserve"> permeation </w:t>
      </w:r>
      <w:r w:rsidR="00687166" w:rsidRPr="00EC5DDE">
        <w:rPr>
          <w:rFonts w:ascii="Times New Roman" w:hAnsi="Times New Roman"/>
          <w:highlight w:val="yellow"/>
        </w:rPr>
        <w:t xml:space="preserve">presented by </w:t>
      </w:r>
      <w:r w:rsidRPr="00EC5DDE">
        <w:rPr>
          <w:rFonts w:ascii="Times New Roman" w:hAnsi="Times New Roman"/>
          <w:highlight w:val="yellow"/>
        </w:rPr>
        <w:t xml:space="preserve">the hydrophobic gate arises largely from </w:t>
      </w:r>
      <w:r w:rsidR="00687166" w:rsidRPr="00EC5DDE">
        <w:rPr>
          <w:rFonts w:ascii="Times New Roman" w:hAnsi="Times New Roman"/>
          <w:highlight w:val="yellow"/>
        </w:rPr>
        <w:t>the cost of hydrating the pore</w:t>
      </w:r>
      <w:r w:rsidR="001B385A">
        <w:rPr>
          <w:rFonts w:ascii="Times New Roman" w:hAnsi="Times New Roman"/>
          <w:highlight w:val="yellow"/>
        </w:rPr>
        <w:t>.</w:t>
      </w:r>
      <w:ins w:id="50" w:author="Jemma Trick" w:date="2014-09-26T15:39:00Z">
        <w:r w:rsidR="00DC7B6B">
          <w:rPr>
            <w:rFonts w:ascii="Times New Roman" w:hAnsi="Times New Roman"/>
            <w:highlight w:val="yellow"/>
          </w:rPr>
          <w:fldChar w:fldCharType="begin"/>
        </w:r>
      </w:ins>
      <w:r w:rsidR="001B385A">
        <w:rPr>
          <w:rFonts w:ascii="Times New Roman" w:hAnsi="Times New Roman"/>
          <w:highlight w:val="yellow"/>
        </w:rPr>
        <w:instrText>ADDIN CSL_CITATION {"mendeley": {"previouslyFormattedCitation": "&lt;sup&gt;73&lt;/sup&gt;"}, "citationItems": [{"uris": ["http://www.mendeley.com/documents/?uuid=1469acdf-f519-4012-bf20-055d524d02ea"], "id": "ITEM-1", "itemData": {"volume": "103", "publisher": "Biophysical Society", "DOI": "10.1016/j.bpj.2012.06.003", "type": "article-journal", "author": [{"given": "Fangqiang", "dropping-particle": "", "suffix": "", "family": "Zhu", "parse-names": false, "non-dropping-particle": ""}, {"given": "Gerhard", "dropping-particle": "", "suffix": "", "family": "Hummer", "parse-names": false, "non-dropping-particle": ""}], "issued": {"date-parts": [["2012", "7", "18"]]}, "abstract": "The theoretical prediction of water drying transitions near nonpolar surfaces has stimulated an intensive search for biological processes exploiting this extreme form of hydrophobicity. Here we quantitatively demonstrate that drying of a hydrophobic constriction is the major determinant of ion conductance in the GLIC pentameric ion channel. Molecular-dynamics simulations show that in the closed state, the channel conductance is \u223c12 orders-of-magnitude lower than in the open state. This large drop in conductance is remarkable because even in the functionally closed conformation the pore constriction remains wide enough for the passage of sodium ions, aided by a continuous bridge of \u223c12 water molecules. However, we find that the free energy cost of hydrating the hydrophobic gate is large, accounting almost entirely for the energetic barrier blocking ion passage. The free energies of transferring a sodium ion into a prehydrated gate in functionally closed and open states differ by only 1.2 kcal/mol, compared to an 11 kcal/mol difference in the costs of hydrating the hydrophobic gate. Conversely, ion desolvation effects play only minor roles in GLIC ion channel gating. Our simulations help rationalize experiments probing the gating kinetics of the nicotinic acetylcholine receptor in response to mutations of pore-lining residues. The molecular character and phase behavior of water should thus be included in quantitative descriptions of ion channel gating.", "ISSN": "1542-0086", "page": "219-227", "note": "\n        From Duplicate 1 ( \n        \n        \n          Theory and Simulation of Ion Conduction in the Pentameric GLIC Channel\n        \n        \n         - Zhu, Fangqiang; Hummer, Gerhard )\n\n        \n        \n\n        From Duplicate 3 ( \n        \n        \n          Drying transition in the hydrophobic gate of the GLIC channel blocks ion conduction.\n        \n        \n         - Zhu, Fangqiang; Hummer, Gerhard )\n\n        \n        \n\n        From Duplicate 1 ( \n        \n        \n          Drying transition in the hydrophobic gate of the GLIC channel blocks ion conduction.\n        \n        \n         - Zhu, Fangqiang; Hummer, Gerhard )\nAnd  Duplicate 2 ( \n        \n        \n          Theory and Simulation of Ion Conduction in the Pentameric GLIC Channel\n        \n        \n         - Zhu, Fangqiang; Hummer, Gerhard )\n\n        \n        \n\n        \n\n        \n\n        \n\n        \n\n        \n\n        \n\n      ", "container-title": "Biophysical journal", "title": "Drying transition in the hydrophobic gate of the GLIC channel blocks ion conduction.", "PMID": "22853899", "issue": "2", "id": "ITEM-1"}}], "properties": {"noteIndex": 0}, "schema": "https://github.com/citation-style-language/schema/raw/master/csl-citation.json"}</w:instrText>
      </w:r>
      <w:r w:rsidR="00DC7B6B">
        <w:rPr>
          <w:rFonts w:ascii="Times New Roman" w:hAnsi="Times New Roman"/>
          <w:highlight w:val="yellow"/>
        </w:rPr>
        <w:fldChar w:fldCharType="separate"/>
      </w:r>
      <w:r w:rsidR="001B385A" w:rsidRPr="001B385A">
        <w:rPr>
          <w:rFonts w:ascii="Times New Roman" w:hAnsi="Times New Roman"/>
          <w:noProof/>
          <w:highlight w:val="yellow"/>
          <w:vertAlign w:val="superscript"/>
        </w:rPr>
        <w:t>73</w:t>
      </w:r>
      <w:ins w:id="51" w:author="Jemma Trick" w:date="2014-09-26T15:39:00Z">
        <w:r w:rsidR="00DC7B6B">
          <w:rPr>
            <w:rFonts w:ascii="Times New Roman" w:hAnsi="Times New Roman"/>
            <w:highlight w:val="yellow"/>
          </w:rPr>
          <w:fldChar w:fldCharType="end"/>
        </w:r>
      </w:ins>
      <w:r w:rsidR="001B385A">
        <w:rPr>
          <w:rFonts w:ascii="Times New Roman" w:hAnsi="Times New Roman"/>
          <w:highlight w:val="yellow"/>
        </w:rPr>
        <w:t xml:space="preserve"> </w:t>
      </w:r>
      <w:r w:rsidRPr="00EC5DDE">
        <w:rPr>
          <w:rFonts w:ascii="Times New Roman" w:hAnsi="Times New Roman"/>
          <w:highlight w:val="yellow"/>
        </w:rPr>
        <w:t xml:space="preserve">A </w:t>
      </w:r>
      <w:r w:rsidR="00687166" w:rsidRPr="00EC5DDE">
        <w:rPr>
          <w:rFonts w:ascii="Times New Roman" w:hAnsi="Times New Roman"/>
          <w:highlight w:val="yellow"/>
        </w:rPr>
        <w:t xml:space="preserve">similar analysis </w:t>
      </w:r>
      <w:r w:rsidR="00687166" w:rsidRPr="00EC5DDE">
        <w:rPr>
          <w:rFonts w:ascii="Times New Roman" w:hAnsi="Times New Roman"/>
          <w:highlight w:val="yellow"/>
        </w:rPr>
        <w:lastRenderedPageBreak/>
        <w:t>has been presented for anions passing through simple models of narrow hydrophobic nanopores</w:t>
      </w:r>
      <w:r w:rsidR="001B385A">
        <w:rPr>
          <w:rFonts w:ascii="Times New Roman" w:hAnsi="Times New Roman"/>
          <w:highlight w:val="yellow"/>
        </w:rPr>
        <w:t>.</w:t>
      </w:r>
      <w:ins w:id="52" w:author="Jemma Trick" w:date="2014-09-26T15:42:00Z">
        <w:r w:rsidR="00DC7B6B">
          <w:rPr>
            <w:rFonts w:ascii="Times New Roman" w:hAnsi="Times New Roman"/>
            <w:highlight w:val="yellow"/>
          </w:rPr>
          <w:fldChar w:fldCharType="begin"/>
        </w:r>
      </w:ins>
      <w:r w:rsidR="001B385A">
        <w:rPr>
          <w:rFonts w:ascii="Times New Roman" w:hAnsi="Times New Roman"/>
          <w:highlight w:val="yellow"/>
        </w:rPr>
        <w:instrText>ADDIN CSL_CITATION {"mendeley": {"previouslyFormattedCitation": "&lt;sup&gt;74&lt;/sup&gt;"}, "citationItems": [{"uris": ["http://www.mendeley.com/documents/?uuid=76ede9d7-a507-4b15-8c2d-64ec0f0c2bca"], "id": "ITEM-1", "itemData": {"DOI": "10.1002/smll.201102056", "type": "article-journal", "author": [{"given": "Laura a", "dropping-particle": "", "suffix": "", "family": "Richards", "parse-names": false, "non-dropping-particle": ""}, {"given": "Andrea I", "dropping-particle": "", "suffix": "", "family": "Sch\u00e4fer", "parse-names": false, "non-dropping-particle": ""}, {"given": "Bryce S", "dropping-particle": "", "suffix": "", "family": "Richards", "parse-names": false, "non-dropping-particle": ""}, {"given": "Ben", "dropping-particle": "", "suffix": "", "family": "Corry", "parse-names": false, "non-dropping-particle": ""}], "issued": {"date-parts": [["2012", "6", "11"]]}, "abstract": "The transport of hydrated ions through narrow pores is important for a number of processes such as the desalination and filtration of water and the conductance of ions through biological channels. Here, molecular dynamics simulations are used to systematically examine the transport of anionic drinking water contaminants (fluoride, chloride, nitrate, and nitrite) through pores ranging in effective radius from 2.8 to 6.5 \u00c5 to elucidate the role of hydration in excluding these species during nanofiltration. Bulk hydration properties (hydrated size and coordination number) are determined for comparison with the situations inside the pores. Free energy profiles for ion transport through the pores show energy barriers depend on pore size, ion type, and membrane surface charge and that the selectivity sequence can change depending on the pore size. Ion coordination numbers along the trajectory showed that partial dehydration of the transported ion is the main contribution to the energy barriers. Ion transport is greatly hindered when the effective pore radius is smaller than the hydrated radius, as the ion has to lose some associated water molecules to enter the pore. Small energy barriers are still observed when pore sizes are larger than the hydrated radius due to re-orientation of the hydration shell or the loss of more distant water. These results demonstrate the importance of ion dehydration in transport through narrow pores, which increases the current level of mechanistic understanding of membrane-based desalination and transport in biological channels.", "ISSN": "1613-6829", "page": "1701-1709", "volume": "8", "container-title": "Small", "title": "The importance of dehydration in determining ion transport in narrow pores.", "PMID": "22434668", "issue": "11", "id": "ITEM-1"}}], "properties": {"noteIndex": 0}, "schema": "https://github.com/citation-style-language/schema/raw/master/csl-citation.json"}</w:instrText>
      </w:r>
      <w:r w:rsidR="00DC7B6B">
        <w:rPr>
          <w:rFonts w:ascii="Times New Roman" w:hAnsi="Times New Roman"/>
          <w:highlight w:val="yellow"/>
        </w:rPr>
        <w:fldChar w:fldCharType="separate"/>
      </w:r>
      <w:r w:rsidR="001B385A" w:rsidRPr="001B385A">
        <w:rPr>
          <w:rFonts w:ascii="Times New Roman" w:hAnsi="Times New Roman"/>
          <w:noProof/>
          <w:highlight w:val="yellow"/>
          <w:vertAlign w:val="superscript"/>
        </w:rPr>
        <w:t>74</w:t>
      </w:r>
      <w:ins w:id="53" w:author="Jemma Trick" w:date="2014-09-26T15:42:00Z">
        <w:r w:rsidR="00DC7B6B">
          <w:rPr>
            <w:rFonts w:ascii="Times New Roman" w:hAnsi="Times New Roman"/>
            <w:highlight w:val="yellow"/>
          </w:rPr>
          <w:fldChar w:fldCharType="end"/>
        </w:r>
      </w:ins>
    </w:p>
    <w:p w:rsidR="00B428BC" w:rsidRDefault="00160357" w:rsidP="00694741">
      <w:pPr>
        <w:pStyle w:val="Body"/>
        <w:spacing w:line="360" w:lineRule="auto"/>
        <w:jc w:val="both"/>
        <w:rPr>
          <w:rFonts w:ascii="Times New Roman" w:hAnsi="Times New Roman"/>
          <w:lang w:val="en-GB"/>
        </w:rPr>
      </w:pPr>
      <w:r w:rsidRPr="00EC5DDE">
        <w:rPr>
          <w:rFonts w:ascii="Times New Roman" w:hAnsi="Times New Roman"/>
          <w:highlight w:val="yellow"/>
        </w:rPr>
        <w:t xml:space="preserve">The </w:t>
      </w:r>
      <w:r w:rsidR="00694741" w:rsidRPr="00EC5DDE">
        <w:rPr>
          <w:rFonts w:ascii="Times New Roman" w:hAnsi="Times New Roman"/>
          <w:highlight w:val="yellow"/>
        </w:rPr>
        <w:t>nanopore</w:t>
      </w:r>
      <w:r w:rsidR="00694741">
        <w:rPr>
          <w:rFonts w:ascii="Times New Roman" w:hAnsi="Times New Roman"/>
        </w:rPr>
        <w:t xml:space="preserve"> </w:t>
      </w:r>
      <w:r w:rsidRPr="00F8567C">
        <w:rPr>
          <w:rFonts w:ascii="Times New Roman" w:hAnsi="Times New Roman"/>
        </w:rPr>
        <w:t>PMF</w:t>
      </w:r>
      <w:r w:rsidR="00694741">
        <w:rPr>
          <w:rFonts w:ascii="Times New Roman" w:hAnsi="Times New Roman"/>
        </w:rPr>
        <w:t>s</w:t>
      </w:r>
      <w:r w:rsidRPr="00F8567C">
        <w:rPr>
          <w:rFonts w:ascii="Times New Roman" w:hAnsi="Times New Roman"/>
        </w:rPr>
        <w:t xml:space="preserve"> </w:t>
      </w:r>
      <w:r w:rsidRPr="00F8567C">
        <w:rPr>
          <w:rFonts w:ascii="Times New Roman" w:hAnsi="Times New Roman"/>
          <w:lang w:val="en-GB"/>
        </w:rPr>
        <w:t xml:space="preserve">may be compared with </w:t>
      </w:r>
      <w:r w:rsidR="00694741">
        <w:rPr>
          <w:rFonts w:ascii="Times New Roman" w:hAnsi="Times New Roman"/>
          <w:lang w:val="en-GB"/>
        </w:rPr>
        <w:t xml:space="preserve">those </w:t>
      </w:r>
      <w:r w:rsidRPr="00F8567C">
        <w:rPr>
          <w:rFonts w:ascii="Times New Roman" w:hAnsi="Times New Roman"/>
          <w:lang w:val="en-GB"/>
        </w:rPr>
        <w:t>for a model</w:t>
      </w:r>
      <w:r w:rsidR="00E027D5" w:rsidRPr="00F8567C">
        <w:rPr>
          <w:rFonts w:ascii="Times New Roman" w:hAnsi="Times New Roman"/>
          <w:lang w:val="en-GB"/>
        </w:rPr>
        <w:t xml:space="preserve"> (</w:t>
      </w:r>
      <w:r w:rsidR="00E452E0" w:rsidRPr="00F8567C">
        <w:rPr>
          <w:rFonts w:ascii="Times New Roman" w:hAnsi="Times New Roman"/>
          <w:lang w:val="en-GB"/>
        </w:rPr>
        <w:t>based on a relatively low resolution structure</w:t>
      </w:r>
      <w:r w:rsidR="00E027D5" w:rsidRPr="00F8567C">
        <w:rPr>
          <w:rFonts w:ascii="Times New Roman" w:hAnsi="Times New Roman"/>
          <w:lang w:val="en-GB"/>
        </w:rPr>
        <w:t>)</w:t>
      </w:r>
      <w:r w:rsidRPr="00F8567C">
        <w:rPr>
          <w:rFonts w:ascii="Times New Roman" w:hAnsi="Times New Roman"/>
          <w:lang w:val="en-GB"/>
        </w:rPr>
        <w:t xml:space="preserve"> of</w:t>
      </w:r>
      <w:r w:rsidRPr="00AA3FAF">
        <w:rPr>
          <w:rFonts w:ascii="Times New Roman" w:hAnsi="Times New Roman"/>
          <w:lang w:val="en-GB"/>
        </w:rPr>
        <w:t xml:space="preserve"> </w:t>
      </w:r>
      <w:r w:rsidR="00694741">
        <w:rPr>
          <w:rFonts w:ascii="Times New Roman" w:hAnsi="Times New Roman"/>
          <w:lang w:val="en-GB"/>
        </w:rPr>
        <w:t>the</w:t>
      </w:r>
      <w:r w:rsidR="00694741" w:rsidRPr="00AA3FAF">
        <w:rPr>
          <w:rFonts w:ascii="Times New Roman" w:hAnsi="Times New Roman"/>
          <w:lang w:val="en-GB"/>
        </w:rPr>
        <w:t xml:space="preserve"> </w:t>
      </w:r>
      <w:r w:rsidRPr="00AA3FAF">
        <w:rPr>
          <w:rFonts w:ascii="Times New Roman" w:hAnsi="Times New Roman"/>
          <w:lang w:val="en-GB"/>
        </w:rPr>
        <w:t>closed state of the nicotinic acetylcholine receptor</w:t>
      </w:r>
      <w:r w:rsidR="008867B5">
        <w:rPr>
          <w:rFonts w:ascii="Times New Roman" w:hAnsi="Times New Roman"/>
          <w:lang w:val="en-GB"/>
        </w:rPr>
        <w:t xml:space="preserve"> </w:t>
      </w:r>
      <w:r w:rsidR="00233629">
        <w:rPr>
          <w:rFonts w:ascii="Times New Roman" w:hAnsi="Times New Roman"/>
          <w:lang w:val="en-GB"/>
        </w:rPr>
        <w:t>(</w:t>
      </w:r>
      <w:proofErr w:type="spellStart"/>
      <w:r w:rsidR="00233629">
        <w:rPr>
          <w:rFonts w:ascii="Times New Roman" w:hAnsi="Times New Roman"/>
          <w:lang w:val="en-GB"/>
        </w:rPr>
        <w:t>nAChR</w:t>
      </w:r>
      <w:proofErr w:type="spellEnd"/>
      <w:r w:rsidR="00233629">
        <w:rPr>
          <w:rFonts w:ascii="Times New Roman" w:hAnsi="Times New Roman"/>
          <w:lang w:val="en-GB"/>
        </w:rPr>
        <w:t>).</w:t>
      </w:r>
      <w:r w:rsidR="00DC7B6B" w:rsidRPr="00AA3FAF">
        <w:rPr>
          <w:rFonts w:ascii="Times New Roman" w:hAnsi="Times New Roman"/>
          <w:lang w:val="en-GB"/>
        </w:rPr>
        <w:fldChar w:fldCharType="begin"/>
      </w:r>
      <w:r w:rsidR="001B385A">
        <w:rPr>
          <w:rFonts w:ascii="Times New Roman" w:hAnsi="Times New Roman"/>
          <w:lang w:val="en-GB"/>
        </w:rPr>
        <w:instrText>ADDIN CSL_CITATION {"mendeley": {"previouslyFormattedCitation": "&lt;sup&gt;45&lt;/sup&gt;"}, "citationItems": [{"uris": ["http://www.mendeley.com/documents/?uuid=8e27d045-b1ac-44bc-a959-daa07481be1e"], "id": "ITEM-1", "itemData": {"title": "A hydrophobic gate in an ion channel: the closed state of the nicotinic acetylcholine receptor", "issued": {"date-parts": [["2006"]]}, "author": [{"given": "Oliver", "dropping-particle": "", "suffix": "", "family": "Beckstein", "parse-names": false, "non-dropping-particle": ""}, {"given": "MSP", "dropping-particle": "", "suffix": "", "family": "Sansom", "parse-names": false, "non-dropping-particle": ""}], "page": "147-159", "volume": "3", "container-title": "Physical biology", "type": "article-journal", "id": "ITEM-1"}}], "properties": {"noteIndex": 0}, "schema": "https://github.com/citation-style-language/schema/raw/master/csl-citation.json"}</w:instrText>
      </w:r>
      <w:r w:rsidR="00DC7B6B" w:rsidRPr="00AA3FAF">
        <w:rPr>
          <w:rFonts w:ascii="Times New Roman" w:hAnsi="Times New Roman"/>
          <w:lang w:val="en-GB"/>
        </w:rPr>
        <w:fldChar w:fldCharType="separate"/>
      </w:r>
      <w:r w:rsidR="001B385A" w:rsidRPr="001B385A">
        <w:rPr>
          <w:rFonts w:ascii="Times New Roman" w:hAnsi="Times New Roman"/>
          <w:noProof/>
          <w:vertAlign w:val="superscript"/>
          <w:lang w:val="en-GB"/>
        </w:rPr>
        <w:t>45</w:t>
      </w:r>
      <w:r w:rsidR="00DC7B6B" w:rsidRPr="00AA3FAF">
        <w:rPr>
          <w:rFonts w:ascii="Times New Roman" w:hAnsi="Times New Roman"/>
          <w:lang w:val="en-GB"/>
        </w:rPr>
        <w:fldChar w:fldCharType="end"/>
      </w:r>
      <w:r w:rsidRPr="00AA3FAF">
        <w:rPr>
          <w:rFonts w:ascii="Times New Roman" w:hAnsi="Times New Roman"/>
          <w:lang w:val="en-GB"/>
        </w:rPr>
        <w:t xml:space="preserve"> For the </w:t>
      </w:r>
      <w:proofErr w:type="spellStart"/>
      <w:r w:rsidR="005B4497">
        <w:rPr>
          <w:rFonts w:ascii="Times New Roman" w:hAnsi="Times New Roman"/>
          <w:lang w:val="en-GB"/>
        </w:rPr>
        <w:t>n</w:t>
      </w:r>
      <w:r w:rsidRPr="00AA3FAF">
        <w:rPr>
          <w:rFonts w:ascii="Times New Roman" w:hAnsi="Times New Roman"/>
          <w:lang w:val="en-GB"/>
        </w:rPr>
        <w:t>AChR</w:t>
      </w:r>
      <w:proofErr w:type="spellEnd"/>
      <w:r w:rsidRPr="00AA3FAF">
        <w:rPr>
          <w:rFonts w:ascii="Times New Roman" w:hAnsi="Times New Roman"/>
          <w:lang w:val="en-GB"/>
        </w:rPr>
        <w:t xml:space="preserve"> M2 helix bundl</w:t>
      </w:r>
      <w:r w:rsidR="00281CD0" w:rsidRPr="00AA3FAF">
        <w:rPr>
          <w:rFonts w:ascii="Times New Roman" w:hAnsi="Times New Roman"/>
          <w:lang w:val="en-GB"/>
        </w:rPr>
        <w:t xml:space="preserve">e model the barriers were </w:t>
      </w:r>
      <w:r w:rsidRPr="00AA3FAF">
        <w:rPr>
          <w:rFonts w:ascii="Times New Roman" w:hAnsi="Times New Roman"/>
          <w:lang w:val="en-GB"/>
        </w:rPr>
        <w:t>of t</w:t>
      </w:r>
      <w:r w:rsidR="003D3BF2">
        <w:rPr>
          <w:rFonts w:ascii="Times New Roman" w:hAnsi="Times New Roman"/>
          <w:lang w:val="en-GB"/>
        </w:rPr>
        <w:t xml:space="preserve">he order </w:t>
      </w:r>
      <w:r w:rsidR="003D3BF2" w:rsidRPr="00F8567C">
        <w:rPr>
          <w:rFonts w:ascii="Times New Roman" w:hAnsi="Times New Roman"/>
          <w:lang w:val="en-GB"/>
        </w:rPr>
        <w:t xml:space="preserve">of: </w:t>
      </w:r>
      <w:r w:rsidR="009C15D2">
        <w:rPr>
          <w:rFonts w:ascii="Times New Roman" w:hAnsi="Times New Roman"/>
          <w:lang w:val="en-GB"/>
        </w:rPr>
        <w:t>w</w:t>
      </w:r>
      <w:r w:rsidR="003D3BF2" w:rsidRPr="00F8567C">
        <w:rPr>
          <w:rFonts w:ascii="Times New Roman" w:hAnsi="Times New Roman"/>
          <w:lang w:val="en-GB"/>
        </w:rPr>
        <w:t xml:space="preserve">ater </w:t>
      </w:r>
      <w:proofErr w:type="gramStart"/>
      <w:r w:rsidR="003D3BF2" w:rsidRPr="00F8567C">
        <w:rPr>
          <w:rFonts w:ascii="Times New Roman" w:hAnsi="Times New Roman"/>
          <w:lang w:val="en-GB"/>
        </w:rPr>
        <w:t xml:space="preserve">5 kJ </w:t>
      </w:r>
      <w:r w:rsidRPr="00F8567C">
        <w:rPr>
          <w:rFonts w:ascii="Times New Roman" w:hAnsi="Times New Roman"/>
          <w:lang w:val="en-GB"/>
        </w:rPr>
        <w:t>mol</w:t>
      </w:r>
      <w:r w:rsidR="003D3BF2" w:rsidRPr="00F8567C">
        <w:rPr>
          <w:rFonts w:ascii="Times New Roman" w:hAnsi="Times New Roman"/>
          <w:vertAlign w:val="superscript"/>
          <w:lang w:val="en-GB"/>
        </w:rPr>
        <w:t>-1</w:t>
      </w:r>
      <w:proofErr w:type="gramEnd"/>
      <w:r w:rsidRPr="00F8567C">
        <w:rPr>
          <w:rFonts w:ascii="Times New Roman" w:hAnsi="Times New Roman"/>
          <w:lang w:val="en-GB"/>
        </w:rPr>
        <w:t>; chloride 15 kJ</w:t>
      </w:r>
      <w:r w:rsidR="003D3BF2" w:rsidRPr="00F8567C">
        <w:rPr>
          <w:rFonts w:ascii="Times New Roman" w:hAnsi="Times New Roman"/>
          <w:lang w:val="en-GB"/>
        </w:rPr>
        <w:t xml:space="preserve"> </w:t>
      </w:r>
      <w:r w:rsidRPr="00F8567C">
        <w:rPr>
          <w:rFonts w:ascii="Times New Roman" w:hAnsi="Times New Roman"/>
          <w:lang w:val="en-GB"/>
        </w:rPr>
        <w:t>mol</w:t>
      </w:r>
      <w:r w:rsidR="003D3BF2" w:rsidRPr="00F8567C">
        <w:rPr>
          <w:rFonts w:ascii="Times New Roman" w:hAnsi="Times New Roman"/>
          <w:vertAlign w:val="superscript"/>
          <w:lang w:val="en-GB"/>
        </w:rPr>
        <w:t>-1</w:t>
      </w:r>
      <w:r w:rsidRPr="00F8567C">
        <w:rPr>
          <w:rFonts w:ascii="Times New Roman" w:hAnsi="Times New Roman"/>
          <w:lang w:val="en-GB"/>
        </w:rPr>
        <w:t xml:space="preserve">; </w:t>
      </w:r>
      <w:r w:rsidR="009C15D2">
        <w:rPr>
          <w:rFonts w:ascii="Times New Roman" w:hAnsi="Times New Roman"/>
          <w:lang w:val="en-GB"/>
        </w:rPr>
        <w:t xml:space="preserve">and </w:t>
      </w:r>
      <w:r w:rsidRPr="00F8567C">
        <w:rPr>
          <w:rFonts w:ascii="Times New Roman" w:hAnsi="Times New Roman"/>
          <w:lang w:val="en-GB"/>
        </w:rPr>
        <w:t xml:space="preserve">sodium </w:t>
      </w:r>
      <w:r w:rsidR="00281CD0" w:rsidRPr="00F8567C">
        <w:rPr>
          <w:rFonts w:ascii="Times New Roman" w:hAnsi="Times New Roman"/>
          <w:lang w:val="en-GB"/>
        </w:rPr>
        <w:t>25 kJ</w:t>
      </w:r>
      <w:r w:rsidR="003D3BF2" w:rsidRPr="00F8567C">
        <w:rPr>
          <w:rFonts w:ascii="Times New Roman" w:hAnsi="Times New Roman"/>
          <w:lang w:val="en-GB"/>
        </w:rPr>
        <w:t xml:space="preserve"> </w:t>
      </w:r>
      <w:r w:rsidR="00281CD0" w:rsidRPr="00F8567C">
        <w:rPr>
          <w:rFonts w:ascii="Times New Roman" w:hAnsi="Times New Roman"/>
          <w:lang w:val="en-GB"/>
        </w:rPr>
        <w:t>mol</w:t>
      </w:r>
      <w:r w:rsidR="003D3BF2" w:rsidRPr="00F8567C">
        <w:rPr>
          <w:rFonts w:ascii="Times New Roman" w:hAnsi="Times New Roman"/>
          <w:vertAlign w:val="superscript"/>
          <w:lang w:val="en-GB"/>
        </w:rPr>
        <w:t>-1</w:t>
      </w:r>
      <w:r w:rsidR="00281CD0" w:rsidRPr="00F8567C">
        <w:rPr>
          <w:rFonts w:ascii="Times New Roman" w:hAnsi="Times New Roman"/>
          <w:lang w:val="en-GB"/>
        </w:rPr>
        <w:t>.</w:t>
      </w:r>
      <w:r w:rsidRPr="00F8567C">
        <w:rPr>
          <w:rFonts w:ascii="Times New Roman" w:hAnsi="Times New Roman"/>
          <w:lang w:val="en-GB"/>
        </w:rPr>
        <w:t xml:space="preserve"> These are </w:t>
      </w:r>
      <w:r w:rsidR="00E452E0" w:rsidRPr="00F8567C">
        <w:rPr>
          <w:rFonts w:ascii="Times New Roman" w:hAnsi="Times New Roman"/>
          <w:lang w:val="en-GB"/>
        </w:rPr>
        <w:t>somewhat</w:t>
      </w:r>
      <w:r w:rsidR="00E027D5" w:rsidRPr="00F8567C">
        <w:rPr>
          <w:rFonts w:ascii="Times New Roman" w:hAnsi="Times New Roman"/>
          <w:lang w:val="en-GB"/>
        </w:rPr>
        <w:t xml:space="preserve"> </w:t>
      </w:r>
      <w:r w:rsidRPr="00F8567C">
        <w:rPr>
          <w:rFonts w:ascii="Times New Roman" w:hAnsi="Times New Roman"/>
          <w:lang w:val="en-GB"/>
        </w:rPr>
        <w:t>lower barriers</w:t>
      </w:r>
      <w:r w:rsidRPr="00AA3FAF">
        <w:rPr>
          <w:rFonts w:ascii="Times New Roman" w:hAnsi="Times New Roman"/>
          <w:lang w:val="en-GB"/>
        </w:rPr>
        <w:t xml:space="preserve"> than for our hydrophobic </w:t>
      </w:r>
      <w:r w:rsidR="00FD0EC2" w:rsidRPr="00FD0EC2">
        <w:rPr>
          <w:rFonts w:ascii="Times New Roman" w:hAnsi="Times New Roman"/>
          <w:highlight w:val="yellow"/>
          <w:lang w:val="en-GB"/>
        </w:rPr>
        <w:t>barrier</w:t>
      </w:r>
      <w:r w:rsidR="00FD0EC2">
        <w:rPr>
          <w:rFonts w:ascii="Times New Roman" w:hAnsi="Times New Roman"/>
          <w:lang w:val="en-GB"/>
        </w:rPr>
        <w:t xml:space="preserve"> </w:t>
      </w:r>
      <w:r w:rsidRPr="00AA3FAF">
        <w:rPr>
          <w:rFonts w:ascii="Times New Roman" w:hAnsi="Times New Roman"/>
          <w:lang w:val="en-GB"/>
        </w:rPr>
        <w:t>na</w:t>
      </w:r>
      <w:r w:rsidRPr="00F8567C">
        <w:rPr>
          <w:rFonts w:ascii="Times New Roman" w:hAnsi="Times New Roman"/>
          <w:lang w:val="en-GB"/>
        </w:rPr>
        <w:t xml:space="preserve">nopores, reflecting that the </w:t>
      </w:r>
      <w:proofErr w:type="spellStart"/>
      <w:r w:rsidR="005B4497" w:rsidRPr="00F8567C">
        <w:rPr>
          <w:rFonts w:ascii="Times New Roman" w:hAnsi="Times New Roman"/>
          <w:lang w:val="en-GB"/>
        </w:rPr>
        <w:t>n</w:t>
      </w:r>
      <w:r w:rsidRPr="00F8567C">
        <w:rPr>
          <w:rFonts w:ascii="Times New Roman" w:hAnsi="Times New Roman"/>
          <w:lang w:val="en-GB"/>
        </w:rPr>
        <w:t>AChR</w:t>
      </w:r>
      <w:proofErr w:type="spellEnd"/>
      <w:r w:rsidRPr="00F8567C">
        <w:rPr>
          <w:rFonts w:ascii="Times New Roman" w:hAnsi="Times New Roman"/>
          <w:lang w:val="en-GB"/>
        </w:rPr>
        <w:t xml:space="preserve"> is a more polar pore overall with a single</w:t>
      </w:r>
      <w:r w:rsidR="00281CD0" w:rsidRPr="00F8567C">
        <w:rPr>
          <w:rFonts w:ascii="Times New Roman" w:hAnsi="Times New Roman"/>
          <w:lang w:val="en-GB"/>
        </w:rPr>
        <w:t xml:space="preserve"> hydrophobic ring</w:t>
      </w:r>
      <w:r w:rsidR="0073780B" w:rsidRPr="00F8567C">
        <w:rPr>
          <w:rFonts w:ascii="Times New Roman" w:hAnsi="Times New Roman"/>
          <w:lang w:val="en-GB"/>
        </w:rPr>
        <w:t xml:space="preserve"> </w:t>
      </w:r>
      <w:r w:rsidR="00E452E0" w:rsidRPr="00F8567C">
        <w:rPr>
          <w:rFonts w:ascii="Times New Roman" w:hAnsi="Times New Roman"/>
          <w:lang w:val="en-GB"/>
        </w:rPr>
        <w:t xml:space="preserve">of </w:t>
      </w:r>
      <w:proofErr w:type="spellStart"/>
      <w:r w:rsidR="00E027D5" w:rsidRPr="00F8567C">
        <w:rPr>
          <w:rFonts w:ascii="Times New Roman" w:hAnsi="Times New Roman"/>
          <w:lang w:val="en-GB"/>
        </w:rPr>
        <w:t>Leu</w:t>
      </w:r>
      <w:proofErr w:type="spellEnd"/>
      <w:r w:rsidR="00E027D5" w:rsidRPr="00F8567C">
        <w:rPr>
          <w:rFonts w:ascii="Times New Roman" w:hAnsi="Times New Roman"/>
          <w:lang w:val="en-GB"/>
        </w:rPr>
        <w:t xml:space="preserve"> </w:t>
      </w:r>
      <w:r w:rsidR="00E452E0" w:rsidRPr="00F8567C">
        <w:rPr>
          <w:rFonts w:ascii="Times New Roman" w:hAnsi="Times New Roman"/>
          <w:lang w:val="en-GB"/>
        </w:rPr>
        <w:t xml:space="preserve">sidechains at position </w:t>
      </w:r>
      <w:r w:rsidR="00281CD0" w:rsidRPr="00F8567C">
        <w:rPr>
          <w:rFonts w:ascii="Times New Roman" w:hAnsi="Times New Roman"/>
          <w:lang w:val="en-GB"/>
        </w:rPr>
        <w:t>9</w:t>
      </w:r>
      <w:r w:rsidR="0073780B" w:rsidRPr="00F8567C">
        <w:rPr>
          <w:rFonts w:ascii="Times New Roman" w:hAnsi="Times New Roman" w:cs="Times New Roman"/>
          <w:lang w:val="en-GB"/>
        </w:rPr>
        <w:t>'</w:t>
      </w:r>
      <w:r w:rsidR="00E452E0" w:rsidRPr="00F8567C">
        <w:rPr>
          <w:rFonts w:ascii="Times New Roman" w:hAnsi="Times New Roman"/>
          <w:lang w:val="en-GB"/>
        </w:rPr>
        <w:t xml:space="preserve"> of the M2 helices forming the central </w:t>
      </w:r>
      <w:r w:rsidR="009C15D2" w:rsidRPr="00821F95">
        <w:rPr>
          <w:rFonts w:ascii="Times New Roman" w:hAnsi="Times New Roman"/>
          <w:highlight w:val="yellow"/>
          <w:lang w:val="en-GB"/>
        </w:rPr>
        <w:t>barrier</w:t>
      </w:r>
      <w:r w:rsidR="00281CD0" w:rsidRPr="00F8567C">
        <w:rPr>
          <w:rFonts w:ascii="Times New Roman" w:hAnsi="Times New Roman"/>
          <w:lang w:val="en-GB"/>
        </w:rPr>
        <w:t>. Within the</w:t>
      </w:r>
      <w:r w:rsidR="009C15D2">
        <w:rPr>
          <w:rFonts w:ascii="Times New Roman" w:hAnsi="Times New Roman"/>
          <w:lang w:val="en-GB"/>
        </w:rPr>
        <w:t xml:space="preserve"> related</w:t>
      </w:r>
      <w:r w:rsidR="00281CD0" w:rsidRPr="00AA3FAF">
        <w:rPr>
          <w:rFonts w:ascii="Times New Roman" w:hAnsi="Times New Roman"/>
          <w:lang w:val="en-GB"/>
        </w:rPr>
        <w:t xml:space="preserve"> GLIC channel, </w:t>
      </w:r>
      <w:r w:rsidR="009C15D2">
        <w:rPr>
          <w:rFonts w:ascii="Times New Roman" w:hAnsi="Times New Roman"/>
          <w:lang w:val="en-GB"/>
        </w:rPr>
        <w:t xml:space="preserve">the </w:t>
      </w:r>
      <w:r w:rsidR="00281CD0" w:rsidRPr="00AA3FAF">
        <w:rPr>
          <w:rFonts w:ascii="Times New Roman" w:hAnsi="Times New Roman"/>
          <w:lang w:val="en-GB"/>
        </w:rPr>
        <w:t xml:space="preserve">free energy </w:t>
      </w:r>
      <w:r w:rsidR="009C15D2">
        <w:rPr>
          <w:rFonts w:ascii="Times New Roman" w:hAnsi="Times New Roman"/>
          <w:lang w:val="en-GB"/>
        </w:rPr>
        <w:t xml:space="preserve">barrier to </w:t>
      </w:r>
      <w:r w:rsidR="00281CD0" w:rsidRPr="00AA3FAF">
        <w:rPr>
          <w:rFonts w:ascii="Times New Roman" w:hAnsi="Times New Roman"/>
          <w:lang w:val="en-GB"/>
        </w:rPr>
        <w:t xml:space="preserve">ion permeation through </w:t>
      </w:r>
      <w:r w:rsidR="00275B08" w:rsidRPr="00AA3FAF">
        <w:rPr>
          <w:rFonts w:ascii="Times New Roman" w:hAnsi="Times New Roman"/>
          <w:lang w:val="en-GB"/>
        </w:rPr>
        <w:t xml:space="preserve">the pore is </w:t>
      </w:r>
      <w:r w:rsidR="009C15D2">
        <w:rPr>
          <w:rFonts w:ascii="Times New Roman" w:hAnsi="Times New Roman"/>
          <w:lang w:val="en-GB"/>
        </w:rPr>
        <w:t xml:space="preserve">estimated to be </w:t>
      </w:r>
      <w:r w:rsidR="009C15D2" w:rsidRPr="00821F95">
        <w:rPr>
          <w:rFonts w:ascii="Times New Roman" w:hAnsi="Times New Roman"/>
          <w:i/>
          <w:lang w:val="en-GB"/>
        </w:rPr>
        <w:t>ca.</w:t>
      </w:r>
      <w:r w:rsidR="009C15D2">
        <w:rPr>
          <w:rFonts w:ascii="Times New Roman" w:hAnsi="Times New Roman"/>
          <w:lang w:val="en-GB"/>
        </w:rPr>
        <w:t xml:space="preserve"> </w:t>
      </w:r>
      <w:r w:rsidR="00275B08" w:rsidRPr="00AA3FAF">
        <w:rPr>
          <w:rFonts w:ascii="Times New Roman" w:hAnsi="Times New Roman"/>
          <w:lang w:val="en-GB"/>
        </w:rPr>
        <w:t>83 kJ</w:t>
      </w:r>
      <w:r w:rsidR="003D3BF2">
        <w:rPr>
          <w:rFonts w:ascii="Times New Roman" w:hAnsi="Times New Roman"/>
          <w:lang w:val="en-GB"/>
        </w:rPr>
        <w:t xml:space="preserve"> </w:t>
      </w:r>
      <w:r w:rsidR="00281CD0" w:rsidRPr="00AA3FAF">
        <w:rPr>
          <w:rFonts w:ascii="Times New Roman" w:hAnsi="Times New Roman"/>
          <w:lang w:val="en-GB"/>
        </w:rPr>
        <w:t>mo</w:t>
      </w:r>
      <w:r w:rsidR="003D3BF2">
        <w:rPr>
          <w:rFonts w:ascii="Times New Roman" w:hAnsi="Times New Roman"/>
          <w:lang w:val="en-GB"/>
        </w:rPr>
        <w:t>l</w:t>
      </w:r>
      <w:r w:rsidR="003D3BF2" w:rsidRPr="003D3BF2">
        <w:rPr>
          <w:rFonts w:ascii="Times New Roman" w:hAnsi="Times New Roman"/>
          <w:vertAlign w:val="superscript"/>
          <w:lang w:val="en-GB"/>
        </w:rPr>
        <w:t>-1</w:t>
      </w:r>
      <w:r w:rsidR="003D3BF2">
        <w:rPr>
          <w:rFonts w:ascii="Times New Roman" w:hAnsi="Times New Roman"/>
          <w:vertAlign w:val="superscript"/>
          <w:lang w:val="en-GB"/>
        </w:rPr>
        <w:t xml:space="preserve"> </w:t>
      </w:r>
      <w:r w:rsidR="00DC7B6B" w:rsidRPr="00AA3FAF">
        <w:rPr>
          <w:rFonts w:ascii="Times New Roman" w:hAnsi="Times New Roman"/>
          <w:lang w:val="en-GB"/>
        </w:rPr>
        <w:fldChar w:fldCharType="begin"/>
      </w:r>
      <w:r w:rsidR="001B385A">
        <w:rPr>
          <w:rFonts w:ascii="Times New Roman" w:hAnsi="Times New Roman"/>
          <w:lang w:val="en-GB"/>
        </w:rPr>
        <w:instrText>ADDIN CSL_CITATION {"mendeley": {"previouslyFormattedCitation": "&lt;sup&gt;73&lt;/sup&gt;"}, "citationItems": [{"uris": ["http://www.mendeley.com/documents/?uuid=1469acdf-f519-4012-bf20-055d524d02ea"], "id": "ITEM-1", "itemData": {"volume": "103", "publisher": "Biophysical Society", "DOI": "10.1016/j.bpj.2012.06.003", "type": "article-journal", "author": [{"given": "Fangqiang", "dropping-particle": "", "suffix": "", "family": "Zhu", "parse-names": false, "non-dropping-particle": ""}, {"given": "Gerhard", "dropping-particle": "", "suffix": "", "family": "Hummer", "parse-names": false, "non-dropping-particle": ""}], "issued": {"date-parts": [["2012", "7", "18"]]}, "abstract": "The theoretical prediction of water drying transitions near nonpolar surfaces has stimulated an intensive search for biological processes exploiting this extreme form of hydrophobicity. Here we quantitatively demonstrate that drying of a hydrophobic constriction is the major determinant of ion conductance in the GLIC pentameric ion channel. Molecular-dynamics simulations show that in the closed state, the channel conductance is \u223c12 orders-of-magnitude lower than in the open state. This large drop in conductance is remarkable because even in the functionally closed conformation the pore constriction remains wide enough for the passage of sodium ions, aided by a continuous bridge of \u223c12 water molecules. However, we find that the free energy cost of hydrating the hydrophobic gate is large, accounting almost entirely for the energetic barrier blocking ion passage. The free energies of transferring a sodium ion into a prehydrated gate in functionally closed and open states differ by only 1.2 kcal/mol, compared to an 11 kcal/mol difference in the costs of hydrating the hydrophobic gate. Conversely, ion desolvation effects play only minor roles in GLIC ion channel gating. Our simulations help rationalize experiments probing the gating kinetics of the nicotinic acetylcholine receptor in response to mutations of pore-lining residues. The molecular character and phase behavior of water should thus be included in quantitative descriptions of ion channel gating.", "ISSN": "1542-0086", "page": "219-227", "note": "\n        From Duplicate 1 ( \n        \n        \n          Theory and Simulation of Ion Conduction in the Pentameric GLIC Channel\n        \n        \n         - Zhu, Fangqiang; Hummer, Gerhard )\n\n        \n        \n\n        From Duplicate 3 ( \n        \n        \n          Drying transition in the hydrophobic gate of the GLIC channel blocks ion conduction.\n        \n        \n         - Zhu, Fangqiang; Hummer, Gerhard )\n\n        \n        \n\n        From Duplicate 1 ( \n        \n        \n          Drying transition in the hydrophobic gate of the GLIC channel blocks ion conduction.\n        \n        \n         - Zhu, Fangqiang; Hummer, Gerhard )\nAnd  Duplicate 2 ( \n        \n        \n          Theory and Simulation of Ion Conduction in the Pentameric GLIC Channel\n        \n        \n         - Zhu, Fangqiang; Hummer, Gerhard )\n\n        \n        \n\n        \n\n        \n\n        \n\n        \n\n        \n\n        \n\n      ", "container-title": "Biophysical journal", "title": "Drying transition in the hydrophobic gate of the GLIC channel blocks ion conduction.", "PMID": "22853899", "issue": "2", "id": "ITEM-1"}}], "properties": {"noteIndex": 0}, "schema": "https://github.com/citation-style-language/schema/raw/master/csl-citation.json"}</w:instrText>
      </w:r>
      <w:r w:rsidR="00DC7B6B" w:rsidRPr="00AA3FAF">
        <w:rPr>
          <w:rFonts w:ascii="Times New Roman" w:hAnsi="Times New Roman"/>
          <w:lang w:val="en-GB"/>
        </w:rPr>
        <w:fldChar w:fldCharType="separate"/>
      </w:r>
      <w:r w:rsidR="001B385A" w:rsidRPr="001B385A">
        <w:rPr>
          <w:rFonts w:ascii="Times New Roman" w:hAnsi="Times New Roman"/>
          <w:noProof/>
          <w:vertAlign w:val="superscript"/>
          <w:lang w:val="en-GB"/>
        </w:rPr>
        <w:t>73</w:t>
      </w:r>
      <w:r w:rsidR="00DC7B6B" w:rsidRPr="00AA3FAF">
        <w:rPr>
          <w:rFonts w:ascii="Times New Roman" w:hAnsi="Times New Roman"/>
          <w:lang w:val="en-GB"/>
        </w:rPr>
        <w:fldChar w:fldCharType="end"/>
      </w:r>
      <w:r w:rsidR="00275B08" w:rsidRPr="00AA3FAF">
        <w:rPr>
          <w:rFonts w:ascii="Times New Roman" w:hAnsi="Times New Roman"/>
          <w:lang w:val="en-GB"/>
        </w:rPr>
        <w:t xml:space="preserve"> in the closed state and </w:t>
      </w:r>
      <w:r w:rsidR="00D703C5">
        <w:rPr>
          <w:rFonts w:ascii="Times New Roman" w:hAnsi="Times New Roman"/>
          <w:lang w:val="en-GB"/>
        </w:rPr>
        <w:t xml:space="preserve"> </w:t>
      </w:r>
      <w:r w:rsidR="00D703C5" w:rsidRPr="00744656">
        <w:rPr>
          <w:rFonts w:ascii="Times New Roman" w:hAnsi="Times New Roman"/>
          <w:i/>
          <w:lang w:val="en-GB"/>
        </w:rPr>
        <w:t>ca.</w:t>
      </w:r>
      <w:r w:rsidR="00275B08" w:rsidRPr="00AA3FAF">
        <w:rPr>
          <w:rFonts w:ascii="Times New Roman" w:hAnsi="Times New Roman"/>
          <w:lang w:val="en-GB"/>
        </w:rPr>
        <w:t>17 kJ</w:t>
      </w:r>
      <w:r w:rsidR="003D3BF2">
        <w:rPr>
          <w:rFonts w:ascii="Times New Roman" w:hAnsi="Times New Roman"/>
          <w:lang w:val="en-GB"/>
        </w:rPr>
        <w:t xml:space="preserve"> </w:t>
      </w:r>
      <w:r w:rsidR="00275B08" w:rsidRPr="00AA3FAF">
        <w:rPr>
          <w:rFonts w:ascii="Times New Roman" w:hAnsi="Times New Roman"/>
          <w:lang w:val="en-GB"/>
        </w:rPr>
        <w:t>mol</w:t>
      </w:r>
      <w:r w:rsidR="003D3BF2" w:rsidRPr="003D3BF2">
        <w:rPr>
          <w:rFonts w:ascii="Times New Roman" w:hAnsi="Times New Roman"/>
          <w:vertAlign w:val="superscript"/>
          <w:lang w:val="en-GB"/>
        </w:rPr>
        <w:t>-1</w:t>
      </w:r>
      <w:r w:rsidR="00275B08" w:rsidRPr="00AA3FAF">
        <w:rPr>
          <w:rFonts w:ascii="Times New Roman" w:hAnsi="Times New Roman"/>
          <w:lang w:val="en-GB"/>
        </w:rPr>
        <w:t xml:space="preserve"> when the channel is open. These values are higher than our predicted </w:t>
      </w:r>
      <w:r w:rsidR="00275B08" w:rsidRPr="0087004B">
        <w:rPr>
          <w:rFonts w:ascii="Times New Roman" w:hAnsi="Times New Roman"/>
          <w:lang w:val="en-GB"/>
        </w:rPr>
        <w:t xml:space="preserve">value for sodium </w:t>
      </w:r>
      <w:r w:rsidR="00275B08" w:rsidRPr="00F8567C">
        <w:rPr>
          <w:rFonts w:ascii="Times New Roman" w:hAnsi="Times New Roman"/>
          <w:lang w:val="en-GB"/>
        </w:rPr>
        <w:t xml:space="preserve">translocation through the hydrophobic STLLLTS pore. This could be accounted </w:t>
      </w:r>
      <w:r w:rsidR="007A31CC" w:rsidRPr="00F8567C">
        <w:rPr>
          <w:rFonts w:ascii="Times New Roman" w:hAnsi="Times New Roman"/>
          <w:lang w:val="en-GB"/>
        </w:rPr>
        <w:t xml:space="preserve">for by </w:t>
      </w:r>
      <w:r w:rsidR="00275B08" w:rsidRPr="00F8567C">
        <w:rPr>
          <w:rFonts w:ascii="Times New Roman" w:hAnsi="Times New Roman"/>
          <w:lang w:val="en-GB"/>
        </w:rPr>
        <w:t>the radius at pos</w:t>
      </w:r>
      <w:r w:rsidR="00AD1724" w:rsidRPr="00F8567C">
        <w:rPr>
          <w:rFonts w:ascii="Times New Roman" w:hAnsi="Times New Roman"/>
          <w:lang w:val="en-GB"/>
        </w:rPr>
        <w:t>i</w:t>
      </w:r>
      <w:r w:rsidR="00275B08" w:rsidRPr="00F8567C">
        <w:rPr>
          <w:rFonts w:ascii="Times New Roman" w:hAnsi="Times New Roman"/>
          <w:lang w:val="en-GB"/>
        </w:rPr>
        <w:t>tion 9</w:t>
      </w:r>
      <w:r w:rsidR="0073780B" w:rsidRPr="00F8567C">
        <w:rPr>
          <w:rFonts w:ascii="Times New Roman" w:hAnsi="Times New Roman" w:cs="Times New Roman"/>
          <w:lang w:val="en-GB"/>
        </w:rPr>
        <w:t>'</w:t>
      </w:r>
      <w:r w:rsidR="00275B08" w:rsidRPr="00F8567C">
        <w:rPr>
          <w:rFonts w:ascii="Times New Roman" w:hAnsi="Times New Roman"/>
          <w:lang w:val="en-GB"/>
        </w:rPr>
        <w:t xml:space="preserve"> on M2</w:t>
      </w:r>
      <w:r w:rsidR="00E027D5" w:rsidRPr="00F8567C">
        <w:rPr>
          <w:rFonts w:ascii="Times New Roman" w:hAnsi="Times New Roman"/>
          <w:lang w:val="en-GB"/>
        </w:rPr>
        <w:t xml:space="preserve"> of GLIC</w:t>
      </w:r>
      <w:r w:rsidR="00275B08" w:rsidRPr="00F8567C">
        <w:rPr>
          <w:rFonts w:ascii="Times New Roman" w:hAnsi="Times New Roman"/>
          <w:lang w:val="en-GB"/>
        </w:rPr>
        <w:t xml:space="preserve"> which</w:t>
      </w:r>
      <w:r w:rsidR="00275B08" w:rsidRPr="0087004B">
        <w:rPr>
          <w:rFonts w:ascii="Times New Roman" w:hAnsi="Times New Roman"/>
          <w:lang w:val="en-GB"/>
        </w:rPr>
        <w:t xml:space="preserve"> is approximately 1.7 Å.</w:t>
      </w:r>
    </w:p>
    <w:p w:rsidR="00B428BC" w:rsidRDefault="00B428BC" w:rsidP="00694741">
      <w:pPr>
        <w:pStyle w:val="Body"/>
        <w:spacing w:line="360" w:lineRule="auto"/>
        <w:jc w:val="both"/>
        <w:rPr>
          <w:rFonts w:ascii="Times New Roman" w:hAnsi="Times New Roman"/>
          <w:lang w:val="en-GB"/>
        </w:rPr>
      </w:pPr>
      <w:r w:rsidRPr="00EC5DDE">
        <w:rPr>
          <w:rFonts w:ascii="Times New Roman" w:hAnsi="Times New Roman"/>
          <w:highlight w:val="yellow"/>
          <w:lang w:val="en-GB"/>
        </w:rPr>
        <w:t xml:space="preserve">Comparison of the PMFs for water and for ions also allows us to reflect on whether one might use water </w:t>
      </w:r>
      <w:r w:rsidR="003A719F" w:rsidRPr="00EC5DDE">
        <w:rPr>
          <w:rFonts w:ascii="Times New Roman" w:hAnsi="Times New Roman"/>
          <w:highlight w:val="yellow"/>
          <w:lang w:val="en-GB"/>
        </w:rPr>
        <w:t>permeation as a (computationally cheaper) proxy for ionic conductance in filtering out designs based on the former. For the STLLLTS model it is evident that the energetic barriers for ions are higher than for water (see above) so a conclusion that the pore would be functionally closed based on the water permeation alone would be correct. However, to check this approach further we went back to the 2</w:t>
      </w:r>
      <w:r w:rsidR="003A719F" w:rsidRPr="00EC5DDE">
        <w:rPr>
          <w:rFonts w:ascii="Times New Roman" w:hAnsi="Times New Roman"/>
          <w:highlight w:val="yellow"/>
          <w:vertAlign w:val="superscript"/>
          <w:lang w:val="en-GB"/>
        </w:rPr>
        <w:t>nd</w:t>
      </w:r>
      <w:r w:rsidR="003A719F" w:rsidRPr="00EC5DDE">
        <w:rPr>
          <w:rFonts w:ascii="Times New Roman" w:hAnsi="Times New Roman"/>
          <w:highlight w:val="yellow"/>
          <w:lang w:val="en-GB"/>
        </w:rPr>
        <w:t xml:space="preserve"> generation </w:t>
      </w:r>
      <w:r w:rsidR="00B938DE" w:rsidRPr="00EC5DDE">
        <w:rPr>
          <w:rFonts w:ascii="Times New Roman" w:hAnsi="Times New Roman"/>
          <w:i/>
          <w:highlight w:val="yellow"/>
          <w:lang w:val="en-GB"/>
        </w:rPr>
        <w:t>hydrophobic-x</w:t>
      </w:r>
      <w:r w:rsidR="00B938DE" w:rsidRPr="00EC5DDE">
        <w:rPr>
          <w:rFonts w:ascii="Times New Roman" w:hAnsi="Times New Roman"/>
          <w:highlight w:val="yellow"/>
          <w:lang w:val="en-GB"/>
        </w:rPr>
        <w:t xml:space="preserve"> </w:t>
      </w:r>
      <w:r w:rsidR="003A719F" w:rsidRPr="00EC5DDE">
        <w:rPr>
          <w:rFonts w:ascii="Times New Roman" w:hAnsi="Times New Roman"/>
          <w:highlight w:val="yellow"/>
          <w:lang w:val="en-GB"/>
        </w:rPr>
        <w:t>pores</w:t>
      </w:r>
      <w:r w:rsidR="00B938DE" w:rsidRPr="00EC5DDE">
        <w:rPr>
          <w:rFonts w:ascii="Times New Roman" w:hAnsi="Times New Roman"/>
          <w:highlight w:val="yellow"/>
          <w:lang w:val="en-GB"/>
        </w:rPr>
        <w:t xml:space="preserve"> (see Fig. 5 and above)</w:t>
      </w:r>
      <w:r w:rsidR="003A719F" w:rsidRPr="00EC5DDE">
        <w:rPr>
          <w:rFonts w:ascii="Times New Roman" w:hAnsi="Times New Roman"/>
          <w:highlight w:val="yellow"/>
          <w:lang w:val="en-GB"/>
        </w:rPr>
        <w:t>. Based on water flux w</w:t>
      </w:r>
      <w:r w:rsidR="00B938DE" w:rsidRPr="00EC5DDE">
        <w:rPr>
          <w:rFonts w:ascii="Times New Roman" w:hAnsi="Times New Roman"/>
          <w:highlight w:val="yellow"/>
          <w:lang w:val="en-GB"/>
        </w:rPr>
        <w:t>e had ju</w:t>
      </w:r>
      <w:r w:rsidR="003A719F" w:rsidRPr="00EC5DDE">
        <w:rPr>
          <w:rFonts w:ascii="Times New Roman" w:hAnsi="Times New Roman"/>
          <w:highlight w:val="yellow"/>
          <w:lang w:val="en-GB"/>
        </w:rPr>
        <w:t>dged the hydrophobic-Q pore</w:t>
      </w:r>
      <w:r w:rsidR="00B938DE" w:rsidRPr="00EC5DDE">
        <w:rPr>
          <w:rFonts w:ascii="Times New Roman" w:hAnsi="Times New Roman"/>
          <w:highlight w:val="yellow"/>
          <w:lang w:val="en-GB"/>
        </w:rPr>
        <w:t xml:space="preserve"> (water flux 35 ns</w:t>
      </w:r>
      <w:r w:rsidR="00B938DE" w:rsidRPr="00EC5DDE">
        <w:rPr>
          <w:rFonts w:ascii="Times New Roman" w:hAnsi="Times New Roman"/>
          <w:highlight w:val="yellow"/>
          <w:vertAlign w:val="superscript"/>
          <w:lang w:val="en-GB"/>
        </w:rPr>
        <w:t>-1</w:t>
      </w:r>
      <w:r w:rsidR="00B938DE" w:rsidRPr="00EC5DDE">
        <w:rPr>
          <w:rFonts w:ascii="Times New Roman" w:hAnsi="Times New Roman"/>
          <w:highlight w:val="yellow"/>
          <w:lang w:val="en-GB"/>
        </w:rPr>
        <w:t>)</w:t>
      </w:r>
      <w:r w:rsidR="003A719F" w:rsidRPr="00EC5DDE">
        <w:rPr>
          <w:rFonts w:ascii="Times New Roman" w:hAnsi="Times New Roman"/>
          <w:highlight w:val="yellow"/>
          <w:lang w:val="en-GB"/>
        </w:rPr>
        <w:t xml:space="preserve"> to</w:t>
      </w:r>
      <w:r w:rsidR="00B938DE" w:rsidRPr="00EC5DDE">
        <w:rPr>
          <w:rFonts w:ascii="Times New Roman" w:hAnsi="Times New Roman"/>
          <w:highlight w:val="yellow"/>
          <w:lang w:val="en-GB"/>
        </w:rPr>
        <w:t xml:space="preserve"> be open</w:t>
      </w:r>
      <w:r w:rsidR="003A719F" w:rsidRPr="00EC5DDE">
        <w:rPr>
          <w:rFonts w:ascii="Times New Roman" w:hAnsi="Times New Roman"/>
          <w:highlight w:val="yellow"/>
          <w:lang w:val="en-GB"/>
        </w:rPr>
        <w:t xml:space="preserve"> </w:t>
      </w:r>
      <w:r w:rsidR="00B938DE" w:rsidRPr="00EC5DDE">
        <w:rPr>
          <w:rFonts w:ascii="Times New Roman" w:hAnsi="Times New Roman"/>
          <w:highlight w:val="yellow"/>
          <w:lang w:val="en-GB"/>
        </w:rPr>
        <w:t xml:space="preserve">whilst </w:t>
      </w:r>
      <w:r w:rsidR="003A719F" w:rsidRPr="00EC5DDE">
        <w:rPr>
          <w:rFonts w:ascii="Times New Roman" w:hAnsi="Times New Roman"/>
          <w:highlight w:val="yellow"/>
          <w:lang w:val="en-GB"/>
        </w:rPr>
        <w:t xml:space="preserve">the hydrophobic-L pore </w:t>
      </w:r>
      <w:r w:rsidR="00B938DE" w:rsidRPr="00EC5DDE">
        <w:rPr>
          <w:rFonts w:ascii="Times New Roman" w:hAnsi="Times New Roman"/>
          <w:highlight w:val="yellow"/>
          <w:lang w:val="en-GB"/>
        </w:rPr>
        <w:t xml:space="preserve">was </w:t>
      </w:r>
      <w:r w:rsidR="003A719F" w:rsidRPr="00EC5DDE">
        <w:rPr>
          <w:rFonts w:ascii="Times New Roman" w:hAnsi="Times New Roman"/>
          <w:highlight w:val="yellow"/>
          <w:lang w:val="en-GB"/>
        </w:rPr>
        <w:t>closed</w:t>
      </w:r>
      <w:r w:rsidR="00B938DE" w:rsidRPr="00EC5DDE">
        <w:rPr>
          <w:rFonts w:ascii="Times New Roman" w:hAnsi="Times New Roman"/>
          <w:highlight w:val="yellow"/>
          <w:lang w:val="en-GB"/>
        </w:rPr>
        <w:t xml:space="preserve"> (water flux 0.3 ns</w:t>
      </w:r>
      <w:r w:rsidR="00B938DE" w:rsidRPr="00EC5DDE">
        <w:rPr>
          <w:rFonts w:ascii="Times New Roman" w:hAnsi="Times New Roman"/>
          <w:highlight w:val="yellow"/>
          <w:vertAlign w:val="superscript"/>
          <w:lang w:val="en-GB"/>
        </w:rPr>
        <w:t>-1</w:t>
      </w:r>
      <w:r w:rsidR="00B938DE" w:rsidRPr="00EC5DDE">
        <w:rPr>
          <w:rFonts w:ascii="Times New Roman" w:hAnsi="Times New Roman"/>
          <w:highlight w:val="yellow"/>
          <w:lang w:val="en-GB"/>
        </w:rPr>
        <w:t>). Calculation of Cl</w:t>
      </w:r>
      <w:r w:rsidR="00B938DE" w:rsidRPr="00EC5DDE">
        <w:rPr>
          <w:rFonts w:ascii="Times New Roman" w:hAnsi="Times New Roman"/>
          <w:highlight w:val="yellow"/>
          <w:vertAlign w:val="superscript"/>
          <w:lang w:val="en-GB"/>
        </w:rPr>
        <w:t>-</w:t>
      </w:r>
      <w:r w:rsidR="00B938DE" w:rsidRPr="00EC5DDE">
        <w:rPr>
          <w:rFonts w:ascii="Times New Roman" w:hAnsi="Times New Roman"/>
          <w:highlight w:val="yellow"/>
          <w:lang w:val="en-GB"/>
        </w:rPr>
        <w:t xml:space="preserve"> ion PMFs for these two models (SI Fig</w:t>
      </w:r>
      <w:r w:rsidR="00DC7B6B" w:rsidRPr="00DC7B6B">
        <w:rPr>
          <w:rFonts w:ascii="Times New Roman" w:hAnsi="Times New Roman"/>
          <w:highlight w:val="magenta"/>
          <w:lang w:val="en-GB"/>
          <w:rPrChange w:id="54" w:author="Jemma Trick" w:date="2014-09-26T16:24:00Z">
            <w:rPr>
              <w:rFonts w:ascii="Times New Roman" w:eastAsia="Arial Unicode MS" w:hAnsi="Times New Roman" w:cs="Times New Roman"/>
              <w:color w:val="auto"/>
              <w:highlight w:val="cyan"/>
              <w:lang w:val="en-GB" w:eastAsia="en-US"/>
            </w:rPr>
          </w:rPrChange>
        </w:rPr>
        <w:t>. S</w:t>
      </w:r>
      <w:del w:id="55" w:author="Jemma Trick" w:date="2014-09-26T16:23:00Z">
        <w:r w:rsidR="00DC7B6B" w:rsidRPr="00DC7B6B">
          <w:rPr>
            <w:rFonts w:ascii="Times New Roman" w:hAnsi="Times New Roman"/>
            <w:highlight w:val="magenta"/>
            <w:lang w:val="en-GB"/>
            <w:rPrChange w:id="56" w:author="Jemma Trick" w:date="2014-09-26T16:24:00Z">
              <w:rPr>
                <w:rFonts w:ascii="Times New Roman" w:eastAsia="Arial Unicode MS" w:hAnsi="Times New Roman" w:cs="Times New Roman"/>
                <w:color w:val="auto"/>
                <w:highlight w:val="cyan"/>
                <w:lang w:val="en-GB" w:eastAsia="en-US"/>
              </w:rPr>
            </w:rPrChange>
          </w:rPr>
          <w:delText>8</w:delText>
        </w:r>
      </w:del>
      <w:ins w:id="57" w:author="Jemma Trick" w:date="2014-09-26T16:23:00Z">
        <w:r w:rsidR="00DC7B6B" w:rsidRPr="00DC7B6B">
          <w:rPr>
            <w:rFonts w:ascii="Times New Roman" w:hAnsi="Times New Roman"/>
            <w:highlight w:val="magenta"/>
            <w:lang w:val="en-GB"/>
            <w:rPrChange w:id="58" w:author="Jemma Trick" w:date="2014-09-26T16:24:00Z">
              <w:rPr>
                <w:rFonts w:ascii="Times New Roman" w:eastAsia="Arial Unicode MS" w:hAnsi="Times New Roman" w:cs="Times New Roman"/>
                <w:color w:val="auto"/>
                <w:highlight w:val="cyan"/>
                <w:lang w:val="en-GB" w:eastAsia="en-US"/>
              </w:rPr>
            </w:rPrChange>
          </w:rPr>
          <w:t>7</w:t>
        </w:r>
      </w:ins>
      <w:del w:id="59" w:author="Jemma Trick" w:date="2014-09-26T15:46:00Z">
        <w:r w:rsidR="00DC7B6B" w:rsidRPr="00DC7B6B">
          <w:rPr>
            <w:rFonts w:ascii="Times New Roman" w:hAnsi="Times New Roman"/>
            <w:highlight w:val="magenta"/>
            <w:lang w:val="en-GB"/>
            <w:rPrChange w:id="60" w:author="Jemma Trick" w:date="2014-09-26T16:24:00Z">
              <w:rPr>
                <w:rFonts w:ascii="Times New Roman" w:eastAsia="Arial Unicode MS" w:hAnsi="Times New Roman" w:cs="Times New Roman"/>
                <w:color w:val="auto"/>
                <w:highlight w:val="cyan"/>
                <w:lang w:val="en-GB" w:eastAsia="en-US"/>
              </w:rPr>
            </w:rPrChange>
          </w:rPr>
          <w:delText>??</w:delText>
        </w:r>
      </w:del>
      <w:r w:rsidR="00DC7B6B" w:rsidRPr="00DC7B6B">
        <w:rPr>
          <w:rFonts w:ascii="Times New Roman" w:hAnsi="Times New Roman"/>
          <w:highlight w:val="magenta"/>
          <w:lang w:val="en-GB"/>
          <w:rPrChange w:id="61" w:author="Jemma Trick" w:date="2014-09-26T16:24:00Z">
            <w:rPr>
              <w:rFonts w:ascii="Times New Roman" w:eastAsia="Arial Unicode MS" w:hAnsi="Times New Roman" w:cs="Times New Roman"/>
              <w:color w:val="auto"/>
              <w:highlight w:val="yellow"/>
              <w:lang w:val="en-GB" w:eastAsia="en-US"/>
            </w:rPr>
          </w:rPrChange>
        </w:rPr>
        <w:t xml:space="preserve">) </w:t>
      </w:r>
      <w:r w:rsidR="00B938DE" w:rsidRPr="00EC5DDE">
        <w:rPr>
          <w:rFonts w:ascii="Times New Roman" w:hAnsi="Times New Roman"/>
          <w:highlight w:val="yellow"/>
          <w:lang w:val="en-GB"/>
        </w:rPr>
        <w:t>revealed a relatively flat permeation profile with a central minimum for the hydrophobic-Q pore in contrast to a barrier of +60 kJ mol</w:t>
      </w:r>
      <w:r w:rsidR="00B938DE" w:rsidRPr="00EC5DDE">
        <w:rPr>
          <w:rFonts w:ascii="Times New Roman" w:hAnsi="Times New Roman"/>
          <w:highlight w:val="yellow"/>
          <w:vertAlign w:val="superscript"/>
          <w:lang w:val="en-GB"/>
        </w:rPr>
        <w:t>-1</w:t>
      </w:r>
      <w:r w:rsidR="00B938DE" w:rsidRPr="00EC5DDE">
        <w:rPr>
          <w:rFonts w:ascii="Times New Roman" w:hAnsi="Times New Roman"/>
          <w:highlight w:val="yellow"/>
          <w:lang w:val="en-GB"/>
        </w:rPr>
        <w:t xml:space="preserve"> for the hydrophobic-L pore. Thus it would seem that using calculations of water fluxes as an initial screen of models is a reasonable approximation.</w:t>
      </w:r>
    </w:p>
    <w:p w:rsidR="00B938DE" w:rsidRDefault="00B938DE" w:rsidP="00EC5DDE">
      <w:pPr>
        <w:pStyle w:val="Body"/>
        <w:spacing w:line="360" w:lineRule="auto"/>
        <w:jc w:val="both"/>
        <w:rPr>
          <w:rFonts w:ascii="Times New Roman" w:hAnsi="Times New Roman"/>
          <w:b/>
          <w:lang w:val="en-GB"/>
        </w:rPr>
      </w:pPr>
    </w:p>
    <w:p w:rsidR="007F7DAD" w:rsidRPr="00434E6F" w:rsidRDefault="00160357" w:rsidP="00EC5DDE">
      <w:pPr>
        <w:pStyle w:val="Body"/>
        <w:spacing w:line="360" w:lineRule="auto"/>
        <w:jc w:val="both"/>
        <w:rPr>
          <w:rFonts w:ascii="Times New Roman" w:eastAsia="Times New Roman Bold" w:hAnsi="Times New Roman" w:cs="Times New Roman Bold"/>
          <w:b/>
        </w:rPr>
      </w:pPr>
      <w:r w:rsidRPr="00C90CA9">
        <w:rPr>
          <w:rFonts w:ascii="Times New Roman" w:hAnsi="Times New Roman"/>
          <w:b/>
          <w:lang w:val="en-GB"/>
        </w:rPr>
        <w:t>Conclusions</w:t>
      </w:r>
    </w:p>
    <w:p w:rsidR="00B938DE" w:rsidRDefault="00160357" w:rsidP="000D4928">
      <w:pPr>
        <w:pStyle w:val="Body"/>
        <w:spacing w:line="360" w:lineRule="auto"/>
        <w:jc w:val="both"/>
        <w:rPr>
          <w:rFonts w:ascii="Times New Roman" w:hAnsi="Times New Roman"/>
        </w:rPr>
      </w:pPr>
      <w:r w:rsidRPr="00AA3FAF">
        <w:rPr>
          <w:rFonts w:ascii="Times New Roman" w:hAnsi="Times New Roman"/>
        </w:rPr>
        <w:t xml:space="preserve">We have </w:t>
      </w:r>
      <w:r w:rsidR="006A3FD8">
        <w:rPr>
          <w:rFonts w:ascii="Times New Roman" w:hAnsi="Times New Roman"/>
        </w:rPr>
        <w:t xml:space="preserve">computationally transplanted </w:t>
      </w:r>
      <w:r w:rsidRPr="00AA3FAF">
        <w:rPr>
          <w:rFonts w:ascii="Times New Roman" w:hAnsi="Times New Roman"/>
        </w:rPr>
        <w:t xml:space="preserve">a hydrophobic </w:t>
      </w:r>
      <w:r w:rsidR="00FD0EC2" w:rsidRPr="00FD0EC2">
        <w:rPr>
          <w:rFonts w:ascii="Times New Roman" w:hAnsi="Times New Roman"/>
          <w:highlight w:val="yellow"/>
        </w:rPr>
        <w:t>barrier</w:t>
      </w:r>
      <w:r w:rsidR="00C90CA9">
        <w:rPr>
          <w:rFonts w:ascii="Times New Roman" w:hAnsi="Times New Roman"/>
        </w:rPr>
        <w:t xml:space="preserve"> (derived from gating mechanisms in the nicotinic acetylcholine receptor</w:t>
      </w:r>
      <w:r w:rsidR="006A3FD8">
        <w:rPr>
          <w:rFonts w:ascii="Times New Roman" w:hAnsi="Times New Roman"/>
        </w:rPr>
        <w:t xml:space="preserve"> </w:t>
      </w:r>
      <w:r w:rsidR="00C90CA9">
        <w:rPr>
          <w:rFonts w:ascii="Times New Roman" w:hAnsi="Times New Roman"/>
        </w:rPr>
        <w:t xml:space="preserve">and </w:t>
      </w:r>
      <w:r w:rsidR="006A3FD8">
        <w:rPr>
          <w:rFonts w:ascii="Times New Roman" w:hAnsi="Times New Roman"/>
        </w:rPr>
        <w:t xml:space="preserve">in </w:t>
      </w:r>
      <w:r w:rsidR="00C90CA9">
        <w:rPr>
          <w:rFonts w:ascii="Times New Roman" w:hAnsi="Times New Roman"/>
        </w:rPr>
        <w:t xml:space="preserve">the </w:t>
      </w:r>
      <w:r w:rsidR="00C90CA9" w:rsidRPr="0087004B">
        <w:rPr>
          <w:rFonts w:ascii="Times New Roman" w:hAnsi="Times New Roman"/>
        </w:rPr>
        <w:t xml:space="preserve">bacterial </w:t>
      </w:r>
      <w:proofErr w:type="spellStart"/>
      <w:r w:rsidR="00C90CA9" w:rsidRPr="0087004B">
        <w:rPr>
          <w:rFonts w:ascii="Times New Roman" w:hAnsi="Times New Roman"/>
        </w:rPr>
        <w:t>MscS</w:t>
      </w:r>
      <w:proofErr w:type="spellEnd"/>
      <w:r w:rsidR="00C90CA9" w:rsidRPr="0087004B">
        <w:rPr>
          <w:rFonts w:ascii="Times New Roman" w:hAnsi="Times New Roman"/>
        </w:rPr>
        <w:t xml:space="preserve"> </w:t>
      </w:r>
      <w:proofErr w:type="spellStart"/>
      <w:r w:rsidR="00C90CA9" w:rsidRPr="0087004B">
        <w:rPr>
          <w:rFonts w:ascii="Times New Roman" w:hAnsi="Times New Roman"/>
        </w:rPr>
        <w:t>mechanosens</w:t>
      </w:r>
      <w:r w:rsidR="007A31CC" w:rsidRPr="0087004B">
        <w:rPr>
          <w:rFonts w:ascii="Times New Roman" w:hAnsi="Times New Roman"/>
        </w:rPr>
        <w:t>i</w:t>
      </w:r>
      <w:r w:rsidR="00C90CA9" w:rsidRPr="0087004B">
        <w:rPr>
          <w:rFonts w:ascii="Times New Roman" w:hAnsi="Times New Roman"/>
        </w:rPr>
        <w:t>tive</w:t>
      </w:r>
      <w:proofErr w:type="spellEnd"/>
      <w:r w:rsidR="00C90CA9">
        <w:rPr>
          <w:rFonts w:ascii="Times New Roman" w:hAnsi="Times New Roman"/>
        </w:rPr>
        <w:t xml:space="preserve"> channel</w:t>
      </w:r>
      <w:r w:rsidR="00233629">
        <w:rPr>
          <w:rFonts w:ascii="Times New Roman" w:hAnsi="Times New Roman"/>
        </w:rPr>
        <w:t>)</w:t>
      </w:r>
      <w:r w:rsidR="00003733" w:rsidRPr="00003733">
        <w:rPr>
          <w:rFonts w:ascii="Times New Roman" w:hAnsi="Times New Roman"/>
          <w:vertAlign w:val="superscript"/>
        </w:rPr>
        <w:t>45,</w:t>
      </w:r>
      <w:r w:rsidR="00DC7B6B">
        <w:rPr>
          <w:rFonts w:ascii="Times New Roman" w:hAnsi="Times New Roman"/>
        </w:rPr>
        <w:fldChar w:fldCharType="begin"/>
      </w:r>
      <w:r w:rsidR="001B385A">
        <w:rPr>
          <w:rFonts w:ascii="Times New Roman" w:hAnsi="Times New Roman"/>
        </w:rPr>
        <w:instrText>ADDIN CSL_CITATION {"mendeley": {"previouslyFormattedCitation": "&lt;sup&gt;75&lt;/sup&gt;"}, "citationItems": [{"uris": ["http://www.mendeley.com/documents/?uuid=a339d6b2-7adc-4ecd-9506-cbd7d2735d43"], "id": "ITEM-1", "itemData": {"publisher": "Elsevier", "DOI": "10.1016/S0006-3495(04)74340-4", "type": "article-journal", "author": [{"given": "Andriy", "dropping-particle": "", "suffix": "", "family": "Anishkin", "parse-names": false, "non-dropping-particle": ""}, {"given": "Sergei", "dropping-particle": "", "suffix": "", "family": "Sukharev", "parse-names": false, "non-dropping-particle": ""}], "issued": {"date-parts": [["2004", "5"]]}, "abstract": "The dynamics of confined water in capillaries and nanotubes suggests that gating of ion channels may involve not only changes of the pore geometry, but also transitions between water-filled and empty states in certain locations. The recently solved heptameric structure of the small mechanosensitive channel of Escherichia coli, MscS, has revealed a relatively wide (7-15 A) yet highly hydrophobic transmembrane pore. Continuum estimations based on the properties of pore surface suggest low conductance and a thermodynamic possibility of dewetting. To test the predictions we performed molecular dynamics simulations of MscS filled with flexible TIP3P water. Irrespective to the initial conditions, several independent 6-ns simulations converged to the same stable state with the pore water-filled in the wider part, but predominantly empty in the narrow hydrophobic part, displaying intermittent vapor-liquid transitions. The polar gain-of-function substitution L109S in the constriction resulted in a stable hydration of the entire pore. Steered passages of Cl(-) ions through the narrow part of the pore consistently produced partial ion dehydration and required a force of 200-400 pN to overcome an estimated barrier of 10-20 kcal/mole, implying negligibly low conductance. We conclude that the crystal structure of MscS does not represent an open state. We infer that MscS gate, which is similar to that of the nicotinic ACh receptor, involves a vapor-lock mechanism where limited changes of geometry or surface polarity can locally switch the regime between water-filled (conducting) and empty (nonconducting) states.", "ISSN": "0006-3495", "page": "2883-2895", "volume": "86", "container-title": "Biophysical journal", "title": "Water Dynamics and Dewetting Transitions in the Small Mechanosensitive Channel MscS.", "PMID": "15111405", "issue": "5",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75</w:t>
      </w:r>
      <w:r w:rsidR="00DC7B6B">
        <w:rPr>
          <w:rFonts w:ascii="Times New Roman" w:hAnsi="Times New Roman"/>
        </w:rPr>
        <w:fldChar w:fldCharType="end"/>
      </w:r>
      <w:r w:rsidR="00233629">
        <w:rPr>
          <w:rFonts w:ascii="Times New Roman" w:hAnsi="Times New Roman"/>
        </w:rPr>
        <w:t xml:space="preserve"> </w:t>
      </w:r>
      <w:r w:rsidR="004653AF">
        <w:rPr>
          <w:rFonts w:ascii="Times New Roman" w:hAnsi="Times New Roman"/>
        </w:rPr>
        <w:t>into a family of</w:t>
      </w:r>
      <w:r w:rsidR="00C90CA9">
        <w:rPr>
          <w:rFonts w:ascii="Times New Roman" w:hAnsi="Times New Roman"/>
        </w:rPr>
        <w:t xml:space="preserve"> </w:t>
      </w:r>
      <w:r w:rsidRPr="00AA3FAF">
        <w:rPr>
          <w:rFonts w:ascii="Times New Roman" w:hAnsi="Times New Roman"/>
        </w:rPr>
        <w:t xml:space="preserve">simple </w:t>
      </w:r>
      <w:r w:rsidR="006A3FD8">
        <w:rPr>
          <w:rFonts w:ascii="Times New Roman" w:hAnsi="Times New Roman"/>
        </w:rPr>
        <w:t xml:space="preserve">model protein </w:t>
      </w:r>
      <w:r w:rsidRPr="00AA3FAF">
        <w:rPr>
          <w:rFonts w:ascii="Times New Roman" w:hAnsi="Times New Roman"/>
        </w:rPr>
        <w:t>nanopore</w:t>
      </w:r>
      <w:r w:rsidR="004653AF">
        <w:rPr>
          <w:rFonts w:ascii="Times New Roman" w:hAnsi="Times New Roman"/>
        </w:rPr>
        <w:t>s</w:t>
      </w:r>
      <w:r w:rsidRPr="00AA3FAF">
        <w:rPr>
          <w:rFonts w:ascii="Times New Roman" w:hAnsi="Times New Roman"/>
        </w:rPr>
        <w:t xml:space="preserve"> based on </w:t>
      </w:r>
      <w:proofErr w:type="spellStart"/>
      <w:r w:rsidR="006A3FD8">
        <w:rPr>
          <w:rFonts w:ascii="Times New Roman" w:hAnsi="Times New Roman"/>
        </w:rPr>
        <w:t>porin</w:t>
      </w:r>
      <w:proofErr w:type="spellEnd"/>
      <w:r w:rsidR="006A3FD8">
        <w:rPr>
          <w:rFonts w:ascii="Times New Roman" w:hAnsi="Times New Roman"/>
        </w:rPr>
        <w:t xml:space="preserve">-like </w:t>
      </w:r>
      <w:proofErr w:type="spellStart"/>
      <w:r w:rsidR="004653AF">
        <w:rPr>
          <w:rFonts w:ascii="Times New Roman" w:hAnsi="Times New Roman"/>
        </w:rPr>
        <w:t>transmembrane</w:t>
      </w:r>
      <w:proofErr w:type="spellEnd"/>
      <w:r w:rsidR="004653AF">
        <w:rPr>
          <w:rFonts w:ascii="Times New Roman" w:hAnsi="Times New Roman"/>
        </w:rPr>
        <w:t xml:space="preserve"> </w:t>
      </w:r>
      <w:r w:rsidR="004653AF">
        <w:rPr>
          <w:rFonts w:ascii="Times New Roman" w:hAnsi="Times New Roman" w:cs="Times New Roman"/>
        </w:rPr>
        <w:t>β</w:t>
      </w:r>
      <w:r w:rsidR="004653AF">
        <w:rPr>
          <w:rFonts w:ascii="Times New Roman" w:hAnsi="Times New Roman"/>
        </w:rPr>
        <w:t>-barrels</w:t>
      </w:r>
      <w:r w:rsidRPr="00AA3FAF">
        <w:rPr>
          <w:rFonts w:ascii="Times New Roman" w:hAnsi="Times New Roman"/>
        </w:rPr>
        <w:t xml:space="preserve">. The designed </w:t>
      </w:r>
      <w:r w:rsidR="006A3FD8">
        <w:rPr>
          <w:rFonts w:ascii="Times New Roman" w:hAnsi="Times New Roman"/>
        </w:rPr>
        <w:t>nano</w:t>
      </w:r>
      <w:r w:rsidRPr="00AA3FAF">
        <w:rPr>
          <w:rFonts w:ascii="Times New Roman" w:hAnsi="Times New Roman"/>
        </w:rPr>
        <w:t>pores mimic the template</w:t>
      </w:r>
      <w:r w:rsidR="004653AF">
        <w:rPr>
          <w:rFonts w:ascii="Times New Roman" w:hAnsi="Times New Roman"/>
        </w:rPr>
        <w:t xml:space="preserve"> proteins</w:t>
      </w:r>
      <w:r w:rsidRPr="00AA3FAF">
        <w:rPr>
          <w:rFonts w:ascii="Times New Roman" w:hAnsi="Times New Roman"/>
        </w:rPr>
        <w:t xml:space="preserve"> in </w:t>
      </w:r>
      <w:r w:rsidRPr="00AA3FAF">
        <w:rPr>
          <w:rFonts w:ascii="Times New Roman" w:hAnsi="Times New Roman"/>
        </w:rPr>
        <w:lastRenderedPageBreak/>
        <w:t xml:space="preserve">terms of </w:t>
      </w:r>
      <w:r w:rsidR="004653AF">
        <w:rPr>
          <w:rFonts w:ascii="Times New Roman" w:hAnsi="Times New Roman"/>
        </w:rPr>
        <w:t xml:space="preserve">overall nanopore </w:t>
      </w:r>
      <w:r w:rsidRPr="00AA3FAF">
        <w:rPr>
          <w:rFonts w:ascii="Times New Roman" w:hAnsi="Times New Roman"/>
        </w:rPr>
        <w:t xml:space="preserve">stability </w:t>
      </w:r>
      <w:r w:rsidR="004653AF">
        <w:rPr>
          <w:rFonts w:ascii="Times New Roman" w:hAnsi="Times New Roman"/>
        </w:rPr>
        <w:t xml:space="preserve">in </w:t>
      </w:r>
      <w:r w:rsidR="004653AF" w:rsidRPr="00744656">
        <w:rPr>
          <w:rFonts w:ascii="Times New Roman" w:hAnsi="Times New Roman"/>
          <w:i/>
        </w:rPr>
        <w:t>ca.</w:t>
      </w:r>
      <w:r w:rsidR="004653AF">
        <w:rPr>
          <w:rFonts w:ascii="Times New Roman" w:hAnsi="Times New Roman"/>
        </w:rPr>
        <w:t xml:space="preserve"> 100 ns MD simulations in a simple phospholipid bilayer. </w:t>
      </w:r>
      <w:r w:rsidR="006A3FD8">
        <w:rPr>
          <w:rFonts w:ascii="Times New Roman" w:hAnsi="Times New Roman"/>
        </w:rPr>
        <w:t>Using these models, w</w:t>
      </w:r>
      <w:r w:rsidR="004653AF">
        <w:rPr>
          <w:rFonts w:ascii="Times New Roman" w:hAnsi="Times New Roman"/>
        </w:rPr>
        <w:t>e have investigated the effect of size, shape</w:t>
      </w:r>
      <w:r w:rsidR="006A3FD8">
        <w:rPr>
          <w:rFonts w:ascii="Times New Roman" w:hAnsi="Times New Roman"/>
        </w:rPr>
        <w:t>,</w:t>
      </w:r>
      <w:r w:rsidR="004653AF">
        <w:rPr>
          <w:rFonts w:ascii="Times New Roman" w:hAnsi="Times New Roman"/>
        </w:rPr>
        <w:t xml:space="preserve"> and of the hydrophobicity/</w:t>
      </w:r>
      <w:proofErr w:type="spellStart"/>
      <w:r w:rsidR="004653AF">
        <w:rPr>
          <w:rFonts w:ascii="Times New Roman" w:hAnsi="Times New Roman"/>
        </w:rPr>
        <w:t>hydrophilicty</w:t>
      </w:r>
      <w:proofErr w:type="spellEnd"/>
      <w:r w:rsidR="004653AF">
        <w:rPr>
          <w:rFonts w:ascii="Times New Roman" w:hAnsi="Times New Roman"/>
        </w:rPr>
        <w:t xml:space="preserve"> of the pore lining on water flux through the </w:t>
      </w:r>
      <w:r w:rsidR="006A3FD8">
        <w:rPr>
          <w:rFonts w:ascii="Times New Roman" w:hAnsi="Times New Roman"/>
        </w:rPr>
        <w:t>nano</w:t>
      </w:r>
      <w:r w:rsidR="004653AF">
        <w:rPr>
          <w:rFonts w:ascii="Times New Roman" w:hAnsi="Times New Roman"/>
        </w:rPr>
        <w:t xml:space="preserve">pores (in part </w:t>
      </w:r>
      <w:r w:rsidR="006A3FD8">
        <w:rPr>
          <w:rFonts w:ascii="Times New Roman" w:hAnsi="Times New Roman"/>
        </w:rPr>
        <w:t xml:space="preserve">using water </w:t>
      </w:r>
      <w:r w:rsidR="004653AF">
        <w:rPr>
          <w:rFonts w:ascii="Times New Roman" w:hAnsi="Times New Roman"/>
        </w:rPr>
        <w:t xml:space="preserve">as a proxy for ionic currents). A number of </w:t>
      </w:r>
      <w:r w:rsidR="006A3FD8">
        <w:rPr>
          <w:rFonts w:ascii="Times New Roman" w:hAnsi="Times New Roman"/>
        </w:rPr>
        <w:t xml:space="preserve">clear </w:t>
      </w:r>
      <w:r w:rsidR="004653AF">
        <w:rPr>
          <w:rFonts w:ascii="Times New Roman" w:hAnsi="Times New Roman"/>
        </w:rPr>
        <w:t>trends emerge</w:t>
      </w:r>
      <w:r w:rsidR="006A3FD8">
        <w:rPr>
          <w:rFonts w:ascii="Times New Roman" w:hAnsi="Times New Roman"/>
        </w:rPr>
        <w:t>d</w:t>
      </w:r>
      <w:r w:rsidR="004653AF">
        <w:rPr>
          <w:rFonts w:ascii="Times New Roman" w:hAnsi="Times New Roman"/>
        </w:rPr>
        <w:t xml:space="preserve">, in particular the </w:t>
      </w:r>
      <w:r w:rsidR="00493082">
        <w:rPr>
          <w:rFonts w:ascii="Times New Roman" w:hAnsi="Times New Roman"/>
        </w:rPr>
        <w:t>generation</w:t>
      </w:r>
      <w:r w:rsidR="004653AF">
        <w:rPr>
          <w:rFonts w:ascii="Times New Roman" w:hAnsi="Times New Roman"/>
        </w:rPr>
        <w:t xml:space="preserve"> of a hydrophobic </w:t>
      </w:r>
      <w:r w:rsidR="00FD0EC2">
        <w:rPr>
          <w:rFonts w:ascii="Times New Roman" w:hAnsi="Times New Roman"/>
        </w:rPr>
        <w:t>barrier</w:t>
      </w:r>
      <w:r w:rsidR="008867B5">
        <w:rPr>
          <w:rFonts w:ascii="Times New Roman" w:hAnsi="Times New Roman"/>
          <w:i/>
        </w:rPr>
        <w:t xml:space="preserve"> </w:t>
      </w:r>
      <w:r w:rsidR="008867B5">
        <w:rPr>
          <w:rFonts w:ascii="Times New Roman" w:hAnsi="Times New Roman"/>
        </w:rPr>
        <w:t>(along with associated stochastic wetting/</w:t>
      </w:r>
      <w:proofErr w:type="spellStart"/>
      <w:r w:rsidR="008867B5">
        <w:rPr>
          <w:rFonts w:ascii="Times New Roman" w:hAnsi="Times New Roman"/>
        </w:rPr>
        <w:t>dewetting</w:t>
      </w:r>
      <w:proofErr w:type="spellEnd"/>
      <w:r w:rsidR="008867B5">
        <w:rPr>
          <w:rFonts w:ascii="Times New Roman" w:hAnsi="Times New Roman"/>
        </w:rPr>
        <w:t xml:space="preserve"> </w:t>
      </w:r>
      <w:proofErr w:type="spellStart"/>
      <w:r w:rsidR="008867B5">
        <w:rPr>
          <w:rFonts w:ascii="Times New Roman" w:hAnsi="Times New Roman"/>
        </w:rPr>
        <w:t>behaviour</w:t>
      </w:r>
      <w:proofErr w:type="spellEnd"/>
      <w:r w:rsidR="008867B5">
        <w:rPr>
          <w:rFonts w:ascii="Times New Roman" w:hAnsi="Times New Roman"/>
        </w:rPr>
        <w:t>)</w:t>
      </w:r>
      <w:r w:rsidR="00DC7B6B">
        <w:rPr>
          <w:rFonts w:ascii="Times New Roman" w:hAnsi="Times New Roman"/>
          <w:i/>
        </w:rPr>
        <w:fldChar w:fldCharType="begin"/>
      </w:r>
      <w:r w:rsidR="001B385A">
        <w:rPr>
          <w:rFonts w:ascii="Times New Roman" w:hAnsi="Times New Roman"/>
          <w:i/>
        </w:rPr>
        <w:instrText>ADDIN CSL_CITATION {"mendeley": {"previouslyFormattedCitation": "&lt;sup&gt;76,77&lt;/sup&gt;"}, "citationItems": [{"uris": ["http://www.mendeley.com/documents/?uuid=9b2f725d-c4da-4652-be91-690dcf0506cb"], "id": "ITEM-1", "itemData": {"DOI": "10.1063/1.1796271", "type": "article-journal", "author": [{"given": "Subramanian", "dropping-particle": "", "suffix": "", "family": "Vaitheeswaran", "parse-names": false, "non-dropping-particle": ""}, {"given": "Jayendran C", "dropping-particle": "", "suffix": "", "family": "Rasaiah", "parse-names": false, "non-dropping-particle": ""}, {"given": "Gerhard", "dropping-particle": "", "suffix": "", "family": "Hummer", "parse-names": false, "non-dropping-particle": ""}], "issued": {"date-parts": [["2004", "10", "22"]]}, "abstract": "Water molecules in the narrow cylindrical pore of a (6,6) carbon nanotube form single-file chains with their dipoles collectively oriented either up or down along the tube axis. We study the interaction of such water chains with homogeneous electric fields for finite closed and infinite periodically replicated tubes. By evaluating the grand-canonical partition function term-by-term, we show that homogeneous electric fields favor the filling of previously empty nanotubes with water from the bulk phase. A two-state description of the collective water dipole orientation in the nanotube provides an excellent approximation for the dependence of the water-chain polarization and the filling equilibrium on the electric field. The energy and entropy contributions to the free energy of filling the nanotube were determined from the temperature dependence of the occupancy probabilities. We find that the energy of transfer depends sensitively on the water-tube interaction potential, and that the entropy of one-dimensionally ordered water chains is comparable to that of bulk water. We also discuss implications for proton transfer reactions in biology.", "ISSN": "0021-9606", "page": "7955-7965", "volume": "121", "container-title": "The Journal of chemical physics", "title": "Electric Field and Temperature Effects on Water in the Narrow Nonpolar Pores of Carbon Nanotubes.", "PMID": "15485258", "issue": "16", "id": "ITEM-1"}}, {"uris": ["http://www.mendeley.com/documents/?uuid=3ca2646d-d5c4-4fa3-ae29-315232971a6a"], "id": "ITEM-2", "itemData": {"DOI": "10.1063/1.1665656", "type": "article-journal", "author": [{"given": "J", "dropping-particle": "", "suffix": "", "family": "Dzubiella", "parse-names": false, "non-dropping-particle": ""}, {"given": "R J", "dropping-particle": "", "suffix": "", "family": "Allen", "parse-names": false, "non-dropping-particle": ""}, {"given": "J-P", "dropping-particle": "", "suffix": "", "family": "Hansen", "parse-names": false, "non-dropping-particle": ""}], "issued": {"date-parts": [["2004", "3", "15"]]}, "abstract": "We report molecular dynamics simulations of a generic hydrophobic nanopore connecting two reservoirs which are initially at different Na(+) concentrations, as in a biological cell. The nanopore is impermeable to water under equilibrium conditions, but the strong electric field caused by the ionic concentration gradient drives water molecules in. The density and structure of water in the pore are highly field dependent. In a typical simulation run, we observe a succession of cation passages through the pore, characterized by approximately bulk mobility. These ion passages reduce the electric field, until the pore empties of water and closes to further ion transport, thus providing a possible mechanism for biological ion channel gating.", "ISSN": "0021-9606", "page": "5001-5004", "volume": "120", "container-title": "The Journal of chemical physics", "title": "Electric Field-Controlled Water Permeation Coupled to Ion Transport Through a Nanopore.", "PMID": "15267365", "issue": "11", "id": "ITEM-2"}}], "properties": {"noteIndex": 0}, "schema": "https://github.com/citation-style-language/schema/raw/master/csl-citation.json"}</w:instrText>
      </w:r>
      <w:r w:rsidR="00DC7B6B">
        <w:rPr>
          <w:rFonts w:ascii="Times New Roman" w:hAnsi="Times New Roman"/>
          <w:i/>
        </w:rPr>
        <w:fldChar w:fldCharType="separate"/>
      </w:r>
      <w:r w:rsidR="001B385A" w:rsidRPr="001B385A">
        <w:rPr>
          <w:rFonts w:ascii="Times New Roman" w:hAnsi="Times New Roman"/>
          <w:noProof/>
          <w:vertAlign w:val="superscript"/>
        </w:rPr>
        <w:t>76,77</w:t>
      </w:r>
      <w:r w:rsidR="00DC7B6B">
        <w:rPr>
          <w:rFonts w:ascii="Times New Roman" w:hAnsi="Times New Roman"/>
          <w:i/>
        </w:rPr>
        <w:fldChar w:fldCharType="end"/>
      </w:r>
      <w:r w:rsidR="006A72E6">
        <w:rPr>
          <w:rFonts w:ascii="Times New Roman" w:hAnsi="Times New Roman"/>
          <w:i/>
        </w:rPr>
        <w:t xml:space="preserve"> </w:t>
      </w:r>
      <w:r w:rsidR="006A3FD8">
        <w:rPr>
          <w:rFonts w:ascii="Times New Roman" w:hAnsi="Times New Roman"/>
        </w:rPr>
        <w:t xml:space="preserve">when </w:t>
      </w:r>
      <w:r w:rsidR="004653AF">
        <w:rPr>
          <w:rFonts w:ascii="Times New Roman" w:hAnsi="Times New Roman"/>
        </w:rPr>
        <w:t xml:space="preserve">a central constriction </w:t>
      </w:r>
      <w:r w:rsidR="00493082">
        <w:rPr>
          <w:rFonts w:ascii="Times New Roman" w:hAnsi="Times New Roman"/>
        </w:rPr>
        <w:t xml:space="preserve">lined </w:t>
      </w:r>
      <w:r w:rsidR="004653AF">
        <w:rPr>
          <w:rFonts w:ascii="Times New Roman" w:hAnsi="Times New Roman"/>
        </w:rPr>
        <w:t>by s</w:t>
      </w:r>
      <w:r w:rsidR="00493082">
        <w:rPr>
          <w:rFonts w:ascii="Times New Roman" w:hAnsi="Times New Roman"/>
        </w:rPr>
        <w:t>uccessive rings of leucine resi</w:t>
      </w:r>
      <w:r w:rsidR="004653AF">
        <w:rPr>
          <w:rFonts w:ascii="Times New Roman" w:hAnsi="Times New Roman"/>
        </w:rPr>
        <w:t>d</w:t>
      </w:r>
      <w:r w:rsidR="00493082">
        <w:rPr>
          <w:rFonts w:ascii="Times New Roman" w:hAnsi="Times New Roman"/>
        </w:rPr>
        <w:t>u</w:t>
      </w:r>
      <w:r w:rsidR="004653AF">
        <w:rPr>
          <w:rFonts w:ascii="Times New Roman" w:hAnsi="Times New Roman"/>
        </w:rPr>
        <w:t>es is engineered into the pore.</w:t>
      </w:r>
      <w:r w:rsidR="006A3FD8">
        <w:rPr>
          <w:rFonts w:ascii="Times New Roman" w:hAnsi="Times New Roman"/>
        </w:rPr>
        <w:t xml:space="preserve"> </w:t>
      </w:r>
      <w:r w:rsidR="00493082">
        <w:rPr>
          <w:rFonts w:ascii="Times New Roman" w:hAnsi="Times New Roman"/>
        </w:rPr>
        <w:t>More detailed analysis of permeation free energy landscapes, for water and for monov</w:t>
      </w:r>
      <w:r w:rsidR="00434E6F">
        <w:rPr>
          <w:rFonts w:ascii="Times New Roman" w:hAnsi="Times New Roman"/>
        </w:rPr>
        <w:t xml:space="preserve">alent </w:t>
      </w:r>
      <w:r w:rsidR="00493082">
        <w:rPr>
          <w:rFonts w:ascii="Times New Roman" w:hAnsi="Times New Roman"/>
        </w:rPr>
        <w:t>ions, reveal that the height of the energetic barrier associated with the</w:t>
      </w:r>
      <w:r w:rsidR="00434E6F">
        <w:rPr>
          <w:rFonts w:ascii="Times New Roman" w:hAnsi="Times New Roman"/>
        </w:rPr>
        <w:t xml:space="preserve"> hydrophobic </w:t>
      </w:r>
      <w:r w:rsidR="00FD0EC2" w:rsidRPr="00FD0EC2">
        <w:rPr>
          <w:rFonts w:ascii="Times New Roman" w:hAnsi="Times New Roman"/>
          <w:highlight w:val="yellow"/>
        </w:rPr>
        <w:t>barrier</w:t>
      </w:r>
      <w:r w:rsidR="00434E6F">
        <w:rPr>
          <w:rFonts w:ascii="Times New Roman" w:hAnsi="Times New Roman"/>
        </w:rPr>
        <w:t xml:space="preserve"> can be engineered by modifying the number of successive rings of leucine residues. This provides both insights into the fundamental properties of hydrophobic gating in native channels, and also confirms that simple design </w:t>
      </w:r>
      <w:r w:rsidR="00E354BC">
        <w:rPr>
          <w:rFonts w:ascii="Times New Roman" w:hAnsi="Times New Roman"/>
        </w:rPr>
        <w:t xml:space="preserve">features </w:t>
      </w:r>
      <w:r w:rsidR="00E354BC" w:rsidRPr="00EC5DDE">
        <w:rPr>
          <w:rFonts w:ascii="Times New Roman" w:hAnsi="Times New Roman"/>
          <w:highlight w:val="yellow"/>
        </w:rPr>
        <w:t>such as a hydrophobic barrier</w:t>
      </w:r>
      <w:r w:rsidR="00E354BC">
        <w:rPr>
          <w:rFonts w:ascii="Times New Roman" w:hAnsi="Times New Roman"/>
        </w:rPr>
        <w:t xml:space="preserve"> </w:t>
      </w:r>
      <w:r w:rsidR="00434E6F">
        <w:rPr>
          <w:rFonts w:ascii="Times New Roman" w:hAnsi="Times New Roman"/>
        </w:rPr>
        <w:t xml:space="preserve">may be computationally </w:t>
      </w:r>
      <w:r w:rsidR="00434E6F" w:rsidRPr="00380FAC">
        <w:rPr>
          <w:rFonts w:ascii="Times New Roman" w:hAnsi="Times New Roman"/>
        </w:rPr>
        <w:t xml:space="preserve">transplanted </w:t>
      </w:r>
      <w:r w:rsidR="00FE444B" w:rsidRPr="00380FAC">
        <w:rPr>
          <w:rFonts w:ascii="Times New Roman" w:hAnsi="Times New Roman"/>
        </w:rPr>
        <w:t>in</w:t>
      </w:r>
      <w:r w:rsidR="00434E6F" w:rsidRPr="00380FAC">
        <w:rPr>
          <w:rFonts w:ascii="Times New Roman" w:hAnsi="Times New Roman"/>
        </w:rPr>
        <w:t xml:space="preserve">to </w:t>
      </w:r>
      <w:r w:rsidR="00434E6F" w:rsidRPr="00380FAC">
        <w:rPr>
          <w:rFonts w:ascii="Times New Roman" w:hAnsi="Times New Roman" w:cs="Times New Roman"/>
        </w:rPr>
        <w:t>β</w:t>
      </w:r>
      <w:r w:rsidR="00434E6F" w:rsidRPr="00380FAC">
        <w:rPr>
          <w:rFonts w:ascii="Times New Roman" w:hAnsi="Times New Roman"/>
        </w:rPr>
        <w:t>-barrel</w:t>
      </w:r>
      <w:r w:rsidR="00281497">
        <w:rPr>
          <w:rFonts w:ascii="Times New Roman" w:hAnsi="Times New Roman"/>
        </w:rPr>
        <w:t xml:space="preserve"> </w:t>
      </w:r>
      <w:r w:rsidR="00A4619F">
        <w:rPr>
          <w:rFonts w:ascii="Times New Roman" w:hAnsi="Times New Roman"/>
        </w:rPr>
        <w:t>nanopores, which</w:t>
      </w:r>
      <w:r w:rsidR="00281497">
        <w:rPr>
          <w:rFonts w:ascii="Times New Roman" w:hAnsi="Times New Roman"/>
        </w:rPr>
        <w:t xml:space="preserve"> could be used to create a lower</w:t>
      </w:r>
      <w:r w:rsidR="00560A90">
        <w:rPr>
          <w:rFonts w:ascii="Times New Roman" w:hAnsi="Times New Roman"/>
        </w:rPr>
        <w:t xml:space="preserve"> </w:t>
      </w:r>
      <w:r w:rsidR="00281497" w:rsidRPr="00EC5DDE">
        <w:rPr>
          <w:rFonts w:ascii="Times New Roman" w:hAnsi="Times New Roman"/>
          <w:highlight w:val="yellow"/>
        </w:rPr>
        <w:t>conduct</w:t>
      </w:r>
      <w:r w:rsidR="00560A90">
        <w:rPr>
          <w:rFonts w:ascii="Times New Roman" w:hAnsi="Times New Roman"/>
          <w:highlight w:val="yellow"/>
        </w:rPr>
        <w:t>a</w:t>
      </w:r>
      <w:r w:rsidR="00560A90" w:rsidRPr="00EC5DDE">
        <w:rPr>
          <w:rFonts w:ascii="Times New Roman" w:hAnsi="Times New Roman"/>
          <w:highlight w:val="yellow"/>
        </w:rPr>
        <w:t>nce</w:t>
      </w:r>
      <w:r w:rsidR="00281497">
        <w:rPr>
          <w:rFonts w:ascii="Times New Roman" w:hAnsi="Times New Roman"/>
        </w:rPr>
        <w:t xml:space="preserve"> pore. </w:t>
      </w:r>
      <w:r w:rsidR="00ED7FC8" w:rsidRPr="00ED7FC8">
        <w:rPr>
          <w:rFonts w:ascii="Times New Roman" w:hAnsi="Times New Roman"/>
          <w:highlight w:val="yellow"/>
        </w:rPr>
        <w:t>In order to form a hydrophobic gate such a barrier has to be switchable between a closed and an open state.</w:t>
      </w:r>
      <w:r w:rsidR="00E354BC">
        <w:rPr>
          <w:rFonts w:ascii="Times New Roman" w:hAnsi="Times New Roman"/>
        </w:rPr>
        <w:t xml:space="preserve"> </w:t>
      </w:r>
      <w:r w:rsidR="00E354BC" w:rsidRPr="00EC5DDE">
        <w:rPr>
          <w:rFonts w:ascii="Times New Roman" w:hAnsi="Times New Roman"/>
          <w:highlight w:val="yellow"/>
        </w:rPr>
        <w:t>For example, one might attempt to transplant a pH sensitive hydrophobic gate based on the ring of histidine sidechains present in the proton-activated M2 channel of influenza A</w:t>
      </w:r>
      <w:r w:rsidR="00E354BC" w:rsidRPr="000D4928">
        <w:rPr>
          <w:rFonts w:ascii="Times New Roman" w:hAnsi="Times New Roman"/>
          <w:highlight w:val="yellow"/>
        </w:rPr>
        <w:t>.</w:t>
      </w:r>
      <w:r w:rsidR="00DC7B6B" w:rsidRPr="000D4928">
        <w:rPr>
          <w:rFonts w:ascii="Times New Roman" w:hAnsi="Times New Roman"/>
          <w:highlight w:val="yellow"/>
        </w:rPr>
        <w:fldChar w:fldCharType="begin"/>
      </w:r>
      <w:r w:rsidR="001B385A">
        <w:rPr>
          <w:rFonts w:ascii="Times New Roman" w:hAnsi="Times New Roman"/>
          <w:highlight w:val="yellow"/>
        </w:rPr>
        <w:instrText>ADDIN CSL_CITATION {"mendeley": {"previouslyFormattedCitation": "&lt;sup&gt;78&lt;/sup&gt;"}, "citationItems": [{"uris": ["http://www.mendeley.com/documents/?uuid=017ef7e7-1717-46f5-9ac6-e499e5af985f"], "id": "ITEM-1", "itemData": {"publisher": "Elsevier B.V.", "DOI": "10.1016/j.coviro.2012.01.005", "type": "article-journal", "author": [{"given": "Timothy A", "dropping-particle": "", "suffix": "", "family": "Cross", "parse-names": false, "non-dropping-particle": ""}, {"given": "Hao", "dropping-particle": "", "suffix": "", "family": "Dong", "parse-names": false, "non-dropping-particle": ""}, {"given": "Mukesh", "dropping-particle": "", "suffix": "", "family": "Sharma", "parse-names": false, "non-dropping-particle": ""}, {"given": "David D", "dropping-particle": "", "suffix": "", "family": "Busath", "parse-names": false, "non-dropping-particle": ""}, {"given": "Huan-Xiang", "dropping-particle": "", "suffix": "", "family": "Zhou", "parse-names": false, "non-dropping-particle": ""}], "issued": {"date-parts": [["2012", "4"]]}, "abstract": "The M2 protein from influenza A is a proton channel as a tetramer, with a single transmembrane helix from each monomer lining the pore. Val27 and Trp41 form gates at either end of the pore and His37 mediates the shuttling of protons across a central barrier between the N-terminal and C-terminal aqueous pore regions. Numerous structures of this transmembrane domain and of a longer construct that includes an amphipathic helix are now in the Protein Data Bank. Many structural differences are apparent from samples obtained in a variety of membrane mimetic environments. High-resolution structural results in lipid bilayers have provided novel insights into the functional mechanism of the unique HxxxW cluster in the M2 proton channel.", "ISSN": "1879-6265", "page": "128-133", "volume": "2", "container-title": "Current opinion in virology", "title": "M2 protein from influenza A: from multiple structures to biophysical and functional insights.", "PMID": "22482709", "issue": "2", "id": "ITEM-1"}}], "properties": {"noteIndex": 0}, "schema": "https://github.com/citation-style-language/schema/raw/master/csl-citation.json"}</w:instrText>
      </w:r>
      <w:r w:rsidR="00DC7B6B" w:rsidRPr="000D4928">
        <w:rPr>
          <w:rFonts w:ascii="Times New Roman" w:hAnsi="Times New Roman"/>
          <w:highlight w:val="yellow"/>
        </w:rPr>
        <w:fldChar w:fldCharType="separate"/>
      </w:r>
      <w:r w:rsidR="001B385A" w:rsidRPr="001B385A">
        <w:rPr>
          <w:rFonts w:ascii="Times New Roman" w:hAnsi="Times New Roman"/>
          <w:noProof/>
          <w:highlight w:val="yellow"/>
          <w:vertAlign w:val="superscript"/>
        </w:rPr>
        <w:t>78</w:t>
      </w:r>
      <w:r w:rsidR="00DC7B6B" w:rsidRPr="000D4928">
        <w:rPr>
          <w:rFonts w:ascii="Times New Roman" w:hAnsi="Times New Roman"/>
          <w:highlight w:val="yellow"/>
        </w:rPr>
        <w:fldChar w:fldCharType="end"/>
      </w:r>
      <w:r w:rsidR="00E354BC" w:rsidRPr="00A939DE">
        <w:rPr>
          <w:rFonts w:ascii="Times New Roman" w:hAnsi="Times New Roman"/>
          <w:highlight w:val="yellow"/>
        </w:rPr>
        <w:t xml:space="preserve"> </w:t>
      </w:r>
    </w:p>
    <w:p w:rsidR="00E354BC" w:rsidRDefault="00E354BC" w:rsidP="00F8567C">
      <w:pPr>
        <w:pStyle w:val="Body"/>
        <w:spacing w:line="360" w:lineRule="auto"/>
        <w:jc w:val="both"/>
        <w:rPr>
          <w:rFonts w:ascii="Times New Roman" w:hAnsi="Times New Roman"/>
          <w:highlight w:val="yellow"/>
        </w:rPr>
      </w:pPr>
      <w:r>
        <w:rPr>
          <w:rFonts w:ascii="Times New Roman" w:hAnsi="Times New Roman"/>
          <w:lang w:val="en-GB"/>
        </w:rPr>
        <w:t xml:space="preserve">Three </w:t>
      </w:r>
      <w:r w:rsidR="00434E6F">
        <w:rPr>
          <w:rFonts w:ascii="Times New Roman" w:hAnsi="Times New Roman"/>
          <w:lang w:val="en-GB"/>
        </w:rPr>
        <w:t xml:space="preserve">experimentally testable predictions emerge from this computational study. The first is that water permeability </w:t>
      </w:r>
      <w:r w:rsidR="003408C0">
        <w:rPr>
          <w:rFonts w:ascii="Times New Roman" w:hAnsi="Times New Roman"/>
          <w:lang w:val="en-GB"/>
        </w:rPr>
        <w:t xml:space="preserve">is </w:t>
      </w:r>
      <w:r w:rsidR="00434E6F">
        <w:rPr>
          <w:rFonts w:ascii="Times New Roman" w:hAnsi="Times New Roman"/>
          <w:lang w:val="en-GB"/>
        </w:rPr>
        <w:t xml:space="preserve">determined by the water </w:t>
      </w:r>
      <w:r w:rsidR="003408C0">
        <w:rPr>
          <w:rFonts w:ascii="Times New Roman" w:hAnsi="Times New Roman"/>
          <w:lang w:val="en-GB"/>
        </w:rPr>
        <w:t xml:space="preserve">free energy </w:t>
      </w:r>
      <w:r w:rsidR="00434E6F">
        <w:rPr>
          <w:rFonts w:ascii="Times New Roman" w:hAnsi="Times New Roman"/>
          <w:lang w:val="en-GB"/>
        </w:rPr>
        <w:t xml:space="preserve">barrier height, and </w:t>
      </w:r>
      <w:r w:rsidR="003408C0">
        <w:rPr>
          <w:rFonts w:ascii="Times New Roman" w:hAnsi="Times New Roman"/>
          <w:lang w:val="en-GB"/>
        </w:rPr>
        <w:t xml:space="preserve">will </w:t>
      </w:r>
      <w:r w:rsidR="00434E6F">
        <w:rPr>
          <w:rFonts w:ascii="Times New Roman" w:hAnsi="Times New Roman"/>
          <w:lang w:val="en-GB"/>
        </w:rPr>
        <w:t xml:space="preserve">vary by </w:t>
      </w:r>
      <w:r w:rsidR="003408C0">
        <w:rPr>
          <w:rFonts w:ascii="Times New Roman" w:hAnsi="Times New Roman"/>
          <w:lang w:val="en-GB"/>
        </w:rPr>
        <w:t xml:space="preserve">about </w:t>
      </w:r>
      <w:r w:rsidR="00434E6F">
        <w:rPr>
          <w:rFonts w:ascii="Times New Roman" w:hAnsi="Times New Roman"/>
          <w:lang w:val="en-GB"/>
        </w:rPr>
        <w:t xml:space="preserve">two orders of magnitude across the </w:t>
      </w:r>
      <w:r w:rsidR="00434E6F" w:rsidRPr="00AA3FAF">
        <w:rPr>
          <w:rFonts w:ascii="Times New Roman" w:hAnsi="Times New Roman"/>
          <w:i/>
          <w:iCs/>
        </w:rPr>
        <w:t>L-gate</w:t>
      </w:r>
      <w:r w:rsidR="00434E6F" w:rsidRPr="00AA3FAF">
        <w:rPr>
          <w:rFonts w:ascii="Times New Roman" w:hAnsi="Times New Roman"/>
        </w:rPr>
        <w:t xml:space="preserve"> models </w:t>
      </w:r>
      <w:r w:rsidR="00434E6F">
        <w:rPr>
          <w:rFonts w:ascii="Times New Roman" w:hAnsi="Times New Roman"/>
        </w:rPr>
        <w:t xml:space="preserve">from </w:t>
      </w:r>
      <w:r w:rsidR="00434E6F" w:rsidRPr="00AA3FAF">
        <w:rPr>
          <w:rFonts w:ascii="Times New Roman" w:hAnsi="Times New Roman"/>
        </w:rPr>
        <w:t xml:space="preserve">STLLLTS </w:t>
      </w:r>
      <w:r w:rsidR="00434E6F">
        <w:rPr>
          <w:rFonts w:ascii="Times New Roman" w:hAnsi="Times New Roman"/>
        </w:rPr>
        <w:t>(</w:t>
      </w:r>
      <w:r w:rsidR="00434E6F" w:rsidRPr="00744656">
        <w:rPr>
          <w:rFonts w:ascii="Times New Roman" w:hAnsi="Times New Roman"/>
          <w:i/>
        </w:rPr>
        <w:t>ca.</w:t>
      </w:r>
      <w:r w:rsidR="00434E6F">
        <w:rPr>
          <w:rFonts w:ascii="Times New Roman" w:hAnsi="Times New Roman"/>
        </w:rPr>
        <w:t xml:space="preserve"> 0.2 ns</w:t>
      </w:r>
      <w:r w:rsidR="00434E6F" w:rsidRPr="00BC29BE">
        <w:rPr>
          <w:rFonts w:ascii="Times New Roman" w:hAnsi="Times New Roman"/>
          <w:vertAlign w:val="superscript"/>
        </w:rPr>
        <w:t>-1</w:t>
      </w:r>
      <w:r w:rsidR="00434E6F">
        <w:rPr>
          <w:rFonts w:ascii="Times New Roman" w:hAnsi="Times New Roman"/>
        </w:rPr>
        <w:t xml:space="preserve">) to </w:t>
      </w:r>
      <w:r w:rsidR="00434E6F" w:rsidRPr="00AA3FAF">
        <w:rPr>
          <w:rFonts w:ascii="Times New Roman" w:hAnsi="Times New Roman"/>
        </w:rPr>
        <w:t>STNLLTS</w:t>
      </w:r>
      <w:r w:rsidR="00434E6F">
        <w:rPr>
          <w:rFonts w:ascii="Times New Roman" w:hAnsi="Times New Roman"/>
        </w:rPr>
        <w:t xml:space="preserve"> (</w:t>
      </w:r>
      <w:r w:rsidR="00434E6F" w:rsidRPr="00BD1DC8">
        <w:rPr>
          <w:rFonts w:ascii="Times New Roman" w:hAnsi="Times New Roman"/>
          <w:i/>
        </w:rPr>
        <w:t>ca.</w:t>
      </w:r>
      <w:r w:rsidR="00434E6F">
        <w:rPr>
          <w:rFonts w:ascii="Times New Roman" w:hAnsi="Times New Roman"/>
        </w:rPr>
        <w:t xml:space="preserve"> 30 ns</w:t>
      </w:r>
      <w:r w:rsidR="00434E6F" w:rsidRPr="00BC29BE">
        <w:rPr>
          <w:rFonts w:ascii="Times New Roman" w:hAnsi="Times New Roman"/>
          <w:vertAlign w:val="superscript"/>
        </w:rPr>
        <w:t>-1</w:t>
      </w:r>
      <w:r w:rsidR="00434E6F">
        <w:rPr>
          <w:rFonts w:ascii="Times New Roman" w:hAnsi="Times New Roman"/>
        </w:rPr>
        <w:t>)</w:t>
      </w:r>
      <w:r w:rsidR="00BC29BE">
        <w:rPr>
          <w:rFonts w:ascii="Times New Roman" w:hAnsi="Times New Roman"/>
        </w:rPr>
        <w:t xml:space="preserve">. Such a difference should be </w:t>
      </w:r>
      <w:r w:rsidR="00BC29BE" w:rsidRPr="00422D2F">
        <w:rPr>
          <w:rFonts w:ascii="Times New Roman" w:hAnsi="Times New Roman"/>
        </w:rPr>
        <w:t>measurable</w:t>
      </w:r>
      <w:r w:rsidR="003408C0" w:rsidRPr="00422D2F">
        <w:rPr>
          <w:rFonts w:ascii="Times New Roman" w:hAnsi="Times New Roman"/>
        </w:rPr>
        <w:t>,</w:t>
      </w:r>
      <w:r w:rsidR="00BC29BE" w:rsidRPr="00422D2F">
        <w:rPr>
          <w:rFonts w:ascii="Times New Roman" w:hAnsi="Times New Roman"/>
        </w:rPr>
        <w:t xml:space="preserve"> if the corresponding protein nanopores can be generated experimentally and inserted into</w:t>
      </w:r>
      <w:r w:rsidR="007A31CC" w:rsidRPr="00422D2F">
        <w:rPr>
          <w:rFonts w:ascii="Times New Roman" w:hAnsi="Times New Roman"/>
        </w:rPr>
        <w:t xml:space="preserve"> a</w:t>
      </w:r>
      <w:r w:rsidR="00BC29BE" w:rsidRPr="00422D2F">
        <w:rPr>
          <w:rFonts w:ascii="Times New Roman" w:hAnsi="Times New Roman"/>
        </w:rPr>
        <w:t xml:space="preserve"> lipid bilayer</w:t>
      </w:r>
      <w:r w:rsidR="00BC29BE">
        <w:rPr>
          <w:rFonts w:ascii="Times New Roman" w:hAnsi="Times New Roman"/>
        </w:rPr>
        <w:t>. The second experimentally testable prediction concerns the barrier to ion permeation presented by such hydrophobic gates. We would predict (based on e.g. simulations of single file water in simple nanopores</w:t>
      </w:r>
      <w:r w:rsidR="009E6B16">
        <w:rPr>
          <w:rFonts w:ascii="Times New Roman" w:hAnsi="Times New Roman"/>
        </w:rPr>
        <w:t>)</w:t>
      </w:r>
      <w:r w:rsidR="00DC7B6B">
        <w:rPr>
          <w:rFonts w:ascii="Times New Roman" w:hAnsi="Times New Roman"/>
        </w:rPr>
        <w:fldChar w:fldCharType="begin"/>
      </w:r>
      <w:r w:rsidR="001B385A">
        <w:rPr>
          <w:rFonts w:ascii="Times New Roman" w:hAnsi="Times New Roman"/>
        </w:rPr>
        <w:instrText>ADDIN CSL_CITATION {"mendeley": {"previouslyFormattedCitation": "&lt;sup&gt;76,77&lt;/sup&gt;"}, "citationItems": [{"uris": ["http://www.mendeley.com/documents/?uuid=9b2f725d-c4da-4652-be91-690dcf0506cb"], "id": "ITEM-1", "itemData": {"DOI": "10.1063/1.1796271", "type": "article-journal", "author": [{"given": "Subramanian", "dropping-particle": "", "suffix": "", "family": "Vaitheeswaran", "parse-names": false, "non-dropping-particle": ""}, {"given": "Jayendran C", "dropping-particle": "", "suffix": "", "family": "Rasaiah", "parse-names": false, "non-dropping-particle": ""}, {"given": "Gerhard", "dropping-particle": "", "suffix": "", "family": "Hummer", "parse-names": false, "non-dropping-particle": ""}], "issued": {"date-parts": [["2004", "10", "22"]]}, "abstract": "Water molecules in the narrow cylindrical pore of a (6,6) carbon nanotube form single-file chains with their dipoles collectively oriented either up or down along the tube axis. We study the interaction of such water chains with homogeneous electric fields for finite closed and infinite periodically replicated tubes. By evaluating the grand-canonical partition function term-by-term, we show that homogeneous electric fields favor the filling of previously empty nanotubes with water from the bulk phase. A two-state description of the collective water dipole orientation in the nanotube provides an excellent approximation for the dependence of the water-chain polarization and the filling equilibrium on the electric field. The energy and entropy contributions to the free energy of filling the nanotube were determined from the temperature dependence of the occupancy probabilities. We find that the energy of transfer depends sensitively on the water-tube interaction potential, and that the entropy of one-dimensionally ordered water chains is comparable to that of bulk water. We also discuss implications for proton transfer reactions in biology.", "ISSN": "0021-9606", "page": "7955-7965", "volume": "121", "container-title": "The Journal of chemical physics", "title": "Electric Field and Temperature Effects on Water in the Narrow Nonpolar Pores of Carbon Nanotubes.", "PMID": "15485258", "issue": "16", "id": "ITEM-1"}}, {"uris": ["http://www.mendeley.com/documents/?uuid=3ca2646d-d5c4-4fa3-ae29-315232971a6a"], "id": "ITEM-2", "itemData": {"DOI": "10.1063/1.1665656", "type": "article-journal", "author": [{"given": "J", "dropping-particle": "", "suffix": "", "family": "Dzubiella", "parse-names": false, "non-dropping-particle": ""}, {"given": "R J", "dropping-particle": "", "suffix": "", "family": "Allen", "parse-names": false, "non-dropping-particle": ""}, {"given": "J-P", "dropping-particle": "", "suffix": "", "family": "Hansen", "parse-names": false, "non-dropping-particle": ""}], "issued": {"date-parts": [["2004", "3", "15"]]}, "abstract": "We report molecular dynamics simulations of a generic hydrophobic nanopore connecting two reservoirs which are initially at different Na(+) concentrations, as in a biological cell. The nanopore is impermeable to water under equilibrium conditions, but the strong electric field caused by the ionic concentration gradient drives water molecules in. The density and structure of water in the pore are highly field dependent. In a typical simulation run, we observe a succession of cation passages through the pore, characterized by approximately bulk mobility. These ion passages reduce the electric field, until the pore empties of water and closes to further ion transport, thus providing a possible mechanism for biological ion channel gating.", "ISSN": "0021-9606", "page": "5001-5004", "volume": "120", "container-title": "The Journal of chemical physics", "title": "Electric Field-Controlled Water Permeation Coupled to Ion Transport Through a Nanopore.", "PMID": "15267365", "issue": "11", "id": "ITEM-2"}}],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76,77</w:t>
      </w:r>
      <w:r w:rsidR="00DC7B6B">
        <w:rPr>
          <w:rFonts w:ascii="Times New Roman" w:hAnsi="Times New Roman"/>
        </w:rPr>
        <w:fldChar w:fldCharType="end"/>
      </w:r>
      <w:r w:rsidR="006A72E6">
        <w:rPr>
          <w:rFonts w:ascii="Times New Roman" w:hAnsi="Times New Roman"/>
        </w:rPr>
        <w:t xml:space="preserve"> </w:t>
      </w:r>
      <w:r w:rsidR="00BC29BE">
        <w:rPr>
          <w:rFonts w:ascii="Times New Roman" w:hAnsi="Times New Roman"/>
        </w:rPr>
        <w:t xml:space="preserve">that application of a sufficiently high voltage across </w:t>
      </w:r>
      <w:r w:rsidR="00560A90" w:rsidRPr="00EC5DDE">
        <w:rPr>
          <w:rFonts w:ascii="Times New Roman" w:hAnsi="Times New Roman"/>
          <w:highlight w:val="yellow"/>
        </w:rPr>
        <w:t xml:space="preserve">a </w:t>
      </w:r>
      <w:r w:rsidR="00BC29BE" w:rsidRPr="00EC5DDE">
        <w:rPr>
          <w:rFonts w:ascii="Times New Roman" w:hAnsi="Times New Roman"/>
          <w:highlight w:val="yellow"/>
        </w:rPr>
        <w:t xml:space="preserve">hydrophobic </w:t>
      </w:r>
      <w:r w:rsidR="00560A90" w:rsidRPr="00EC5DDE">
        <w:rPr>
          <w:rFonts w:ascii="Times New Roman" w:hAnsi="Times New Roman"/>
          <w:highlight w:val="yellow"/>
        </w:rPr>
        <w:t>barrier in a</w:t>
      </w:r>
      <w:r w:rsidR="00560A90">
        <w:rPr>
          <w:rFonts w:ascii="Times New Roman" w:hAnsi="Times New Roman"/>
        </w:rPr>
        <w:t xml:space="preserve"> </w:t>
      </w:r>
      <w:r w:rsidR="00BC29BE">
        <w:rPr>
          <w:rFonts w:ascii="Times New Roman" w:hAnsi="Times New Roman"/>
        </w:rPr>
        <w:t>nanopore would lead to voltage dependent wetting and functional opening of the pore. Indeed, such voltage</w:t>
      </w:r>
      <w:r>
        <w:rPr>
          <w:rFonts w:ascii="Times New Roman" w:hAnsi="Times New Roman"/>
        </w:rPr>
        <w:t>-</w:t>
      </w:r>
      <w:r w:rsidR="00BC29BE">
        <w:rPr>
          <w:rFonts w:ascii="Times New Roman" w:hAnsi="Times New Roman"/>
        </w:rPr>
        <w:t>dependent wetting has been observed for non-protein nanopores with hydrophobic linings, both in SiN</w:t>
      </w:r>
      <w:r w:rsidR="00BC29BE" w:rsidRPr="00DA0AEE">
        <w:rPr>
          <w:rFonts w:ascii="Times New Roman" w:hAnsi="Times New Roman"/>
          <w:vertAlign w:val="subscript"/>
        </w:rPr>
        <w:t>3</w:t>
      </w:r>
      <w:r w:rsidR="00DC7B6B">
        <w:rPr>
          <w:rFonts w:ascii="Times New Roman" w:hAnsi="Times New Roman"/>
        </w:rPr>
        <w:fldChar w:fldCharType="begin"/>
      </w:r>
      <w:r w:rsidR="001B385A">
        <w:rPr>
          <w:rFonts w:ascii="Times New Roman" w:hAnsi="Times New Roman"/>
        </w:rPr>
        <w:instrText>ADDIN CSL_CITATION {"mendeley": {"previouslyFormattedCitation": "&lt;sup&gt;79&lt;/sup&gt;"}, "citationItems": [{"uris": ["http://www.mendeley.com/documents/?uuid=20e5907d-865d-4a31-823f-c18d26b6daec"], "id": "ITEM-1", "itemData": {"type": "article-journal", "author": [{"given": "SN", "dropping-particle": "", "suffix": "", "family": "Smirnov", "parse-names": false, "non-dropping-particle": ""}, {"given": "IV", "dropping-particle": "", "suffix": "", "family": "Vlassiouk", "parse-names": false, "non-dropping-particle": ""}, {"given": "NV", "dropping-particle": "", "suffix": "", "family": "Lavrik", "parse-names": false, "non-dropping-particle": ""}], "issued": {"date-parts": [["2011"]]}, "title": "Voltage-Gated Hydrophobic Nanopores", "page": "7453-7461", "volume": "5", "container-title": "ACS nano", "issue": "9",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79</w:t>
      </w:r>
      <w:r w:rsidR="00DC7B6B">
        <w:rPr>
          <w:rFonts w:ascii="Times New Roman" w:hAnsi="Times New Roman"/>
        </w:rPr>
        <w:fldChar w:fldCharType="end"/>
      </w:r>
      <w:r w:rsidR="00BC29BE">
        <w:rPr>
          <w:rFonts w:ascii="Times New Roman" w:hAnsi="Times New Roman"/>
        </w:rPr>
        <w:t xml:space="preserve"> and in</w:t>
      </w:r>
      <w:r w:rsidR="00F47BB6">
        <w:rPr>
          <w:rFonts w:ascii="Times New Roman" w:hAnsi="Times New Roman"/>
        </w:rPr>
        <w:t xml:space="preserve"> track etched nanopores in PET membranes</w:t>
      </w:r>
      <w:r w:rsidR="008867B5">
        <w:rPr>
          <w:rFonts w:ascii="Times New Roman" w:hAnsi="Times New Roman"/>
        </w:rPr>
        <w:t>.</w:t>
      </w:r>
      <w:r w:rsidR="00DC7B6B">
        <w:rPr>
          <w:rFonts w:ascii="Times New Roman" w:hAnsi="Times New Roman"/>
        </w:rPr>
        <w:fldChar w:fldCharType="begin"/>
      </w:r>
      <w:r w:rsidR="001B385A">
        <w:rPr>
          <w:rFonts w:ascii="Times New Roman" w:hAnsi="Times New Roman"/>
        </w:rPr>
        <w:instrText>ADDIN CSL_CITATION {"mendeley": {"previouslyFormattedCitation": "&lt;sup&gt;50&lt;/sup&gt;"}, "citationItems": [{"uris": ["http://www.mendeley.com/documents/?uuid=8537ed44-9e2a-4401-98db-90ad9f599965"], "id": "ITEM-1", "itemData": {"publisher": "Nature Publishing Group", "DOI": "10.1038/nnano.2011.189", "type": "article-journal", "author": [{"given": "Matthew R", "dropping-particle": "", "suffix": "", "family": "Powell", "parse-names": false, "non-dropping-particle": ""}, {"given": "Leah", "dropping-particle": "", "suffix": "", "family": "Cleary", "parse-names": false, "non-dropping-particle": ""}, {"given": "Matthew", "dropping-particle": "", "suffix": "", "family": "Davenport", "parse-names": false, "non-dropping-particle": ""}, {"given": "Kenneth J", "dropping-particle": "", "suffix": "", "family": "Shea", "parse-names": false, "non-dropping-particle": ""}, {"given": "Zuzanna S", "dropping-particle": "", "suffix": "", "family": "Siwy", "parse-names": false, "non-dropping-particle": ""}], "issued": {"date-parts": [["2011", "12"]]}, "abstract": "The behaviour of water in nanopores is very different from that of bulk water. Close to hydrophobic surfaces, the water density has been found to be lower than in the bulk, and if confined in a sufficiently narrow hydrophobic nanopore, water can spontaneously evaporate. Molecular dynamics simulations have suggested that a nanopore can be switched between dry and wet states by applying an electric potential across the nanopore membrane. Nanopores with hydrophobic walls could therefore create a gate system for water, and also for ionic and neutral species. Here, we show that single hydrophobic nanopores can undergo reversible wetting and dewetting due to condensation and evaporation of water inside the pores. The reversible process is observed as fluctuations between conducting and non-conducting ionic states and can be regulated by a transmembrane electric potential.", "ISSN": "1748-3395", "page": "798-802", "volume": "6", "container-title": "Nature nanotechnology", "title": "Electric-Field-Induced Wetting and Dewetting in Single Hydrophobic Nanopores.", "PMID": "22036811", "issue": "12",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50</w:t>
      </w:r>
      <w:r w:rsidR="00DC7B6B">
        <w:rPr>
          <w:rFonts w:ascii="Times New Roman" w:hAnsi="Times New Roman"/>
        </w:rPr>
        <w:fldChar w:fldCharType="end"/>
      </w:r>
      <w:r w:rsidR="00A939DE">
        <w:rPr>
          <w:rFonts w:ascii="Times New Roman" w:hAnsi="Times New Roman"/>
        </w:rPr>
        <w:t xml:space="preserve"> </w:t>
      </w:r>
      <w:r w:rsidRPr="00EC5DDE">
        <w:rPr>
          <w:rFonts w:ascii="Times New Roman" w:hAnsi="Times New Roman"/>
          <w:highlight w:val="yellow"/>
        </w:rPr>
        <w:t xml:space="preserve">It is possible to explore voltage-dependent wetting by simulation, using ‘computational electrophysiology’ whereby an ionic concentration gradient is used to impose a voltage difference across a membrane. </w:t>
      </w:r>
      <w:r w:rsidR="00DC7B6B" w:rsidRPr="000D4928">
        <w:rPr>
          <w:rFonts w:ascii="Times New Roman" w:hAnsi="Times New Roman"/>
          <w:highlight w:val="yellow"/>
        </w:rPr>
        <w:fldChar w:fldCharType="begin"/>
      </w:r>
      <w:r w:rsidR="001B385A">
        <w:rPr>
          <w:rFonts w:ascii="Times New Roman" w:hAnsi="Times New Roman"/>
          <w:highlight w:val="yellow"/>
        </w:rPr>
        <w:instrText>ADDIN CSL_CITATION {"mendeley": {"previouslyFormattedCitation": "&lt;sup&gt;80&lt;/sup&gt;"}, "citationItems": [{"uris": ["http://www.mendeley.com/documents/?uuid=20dd018d-5058-4d6c-b297-9e4bb5d59cf0"], "id": "ITEM-1", "itemData": {"DOI": "10.1016/j.bpj.2011.06.010", "type": "article-journal", "author": [{"given": "Carsten", "dropping-particle": "", "suffix": "", "family": "Kutzner", "parse-names": false, "non-dropping-particle": ""}, {"given": "Helmut", "dropping-particle": "", "suffix": "", "family": "Grubm\u00fcller", "parse-names": false, "non-dropping-particle": ""}, {"given": "Bert L", "dropping-particle": "", "suffix": "", "family": "Groot", "parse-names": false, "non-dropping-particle": "de"}, {"given": "Ulrich", "dropping-particle": "", "suffix": "", "family": "Zachariae", "parse-names": false, "non-dropping-particle": ""}], "issued": {"date-parts": [["2011", "8", "17"]]}, "abstract": "Presently, most simulations of ion channel function rely upon nonatomistic Brownian dynamics calculations, indirect interpretation of energy maps, or application of external electric fields. We present a computational method to directly simulate ion flux through membrane channels based on biologically realistic electrochemical gradients. In close analogy to single-channel electrophysiology, physiologically and experimentally relevant timescales are achieved. We apply our method to the bacterial channel PorB from pathogenic Neisseria meningitidis, which, during Neisserial infection, inserts into the mitochondrial membrane of target cells and elicits apoptosis by dissipating the membrane potential. We show that our method accurately predicts ion conductance and selectivity and elucidates ion conduction mechanisms in great detail. Handles for overcoming channel-related antibiotic resistance are identified.", "ISSN": "1542-0086", "page": "809-817", "volume": "101", "container-title": "Biophysical journal", "title": "Computational electrophysiology: the molecular dynamics of ion channel permeation and selectivity in atomistic detail.", "PMID": "21843471", "issue": "4", "id": "ITEM-1"}}], "properties": {"noteIndex": 0}, "schema": "https://github.com/citation-style-language/schema/raw/master/csl-citation.json"}</w:instrText>
      </w:r>
      <w:r w:rsidR="00DC7B6B" w:rsidRPr="000D4928">
        <w:rPr>
          <w:rFonts w:ascii="Times New Roman" w:hAnsi="Times New Roman"/>
          <w:highlight w:val="yellow"/>
        </w:rPr>
        <w:fldChar w:fldCharType="separate"/>
      </w:r>
      <w:r w:rsidR="001B385A" w:rsidRPr="001B385A">
        <w:rPr>
          <w:rFonts w:ascii="Times New Roman" w:hAnsi="Times New Roman"/>
          <w:noProof/>
          <w:highlight w:val="yellow"/>
          <w:vertAlign w:val="superscript"/>
        </w:rPr>
        <w:t>80</w:t>
      </w:r>
      <w:r w:rsidR="00DC7B6B" w:rsidRPr="000D4928">
        <w:rPr>
          <w:rFonts w:ascii="Times New Roman" w:hAnsi="Times New Roman"/>
          <w:highlight w:val="yellow"/>
        </w:rPr>
        <w:fldChar w:fldCharType="end"/>
      </w:r>
      <w:r w:rsidR="00A939DE" w:rsidRPr="000D4928">
        <w:rPr>
          <w:rFonts w:ascii="Times New Roman" w:hAnsi="Times New Roman"/>
          <w:highlight w:val="yellow"/>
        </w:rPr>
        <w:t xml:space="preserve"> </w:t>
      </w:r>
      <w:r>
        <w:rPr>
          <w:rFonts w:ascii="Times New Roman" w:hAnsi="Times New Roman"/>
          <w:highlight w:val="yellow"/>
        </w:rPr>
        <w:t>Thus, b</w:t>
      </w:r>
      <w:r w:rsidRPr="000D4928">
        <w:rPr>
          <w:rFonts w:ascii="Times New Roman" w:hAnsi="Times New Roman"/>
          <w:highlight w:val="yellow"/>
        </w:rPr>
        <w:t>y combining experimental and computational methods it should prove possible to define the magnitude of the voltage needed to wet (and thereby open) closed pores with differing hydrophobic barrier heights.</w:t>
      </w:r>
      <w:r w:rsidR="000D4928">
        <w:rPr>
          <w:rFonts w:ascii="Times New Roman" w:hAnsi="Times New Roman"/>
          <w:highlight w:val="yellow"/>
        </w:rPr>
        <w:t xml:space="preserve"> It should be noted that such simulations are relative computationally expensive and so are not (currently) well suited </w:t>
      </w:r>
      <w:r w:rsidR="000D4928">
        <w:rPr>
          <w:rFonts w:ascii="Times New Roman" w:hAnsi="Times New Roman"/>
          <w:highlight w:val="yellow"/>
        </w:rPr>
        <w:lastRenderedPageBreak/>
        <w:t>to initial screening of possible models.</w:t>
      </w:r>
      <w:r>
        <w:rPr>
          <w:rFonts w:ascii="Times New Roman" w:hAnsi="Times New Roman"/>
          <w:highlight w:val="yellow"/>
        </w:rPr>
        <w:t xml:space="preserve"> A third experimental</w:t>
      </w:r>
      <w:r w:rsidR="000D4928">
        <w:rPr>
          <w:rFonts w:ascii="Times New Roman" w:hAnsi="Times New Roman"/>
          <w:highlight w:val="yellow"/>
        </w:rPr>
        <w:t>ly</w:t>
      </w:r>
      <w:r>
        <w:rPr>
          <w:rFonts w:ascii="Times New Roman" w:hAnsi="Times New Roman"/>
          <w:highlight w:val="yellow"/>
        </w:rPr>
        <w:t xml:space="preserve"> tes</w:t>
      </w:r>
      <w:r w:rsidR="000D4928">
        <w:rPr>
          <w:rFonts w:ascii="Times New Roman" w:hAnsi="Times New Roman"/>
          <w:highlight w:val="yellow"/>
        </w:rPr>
        <w:t xml:space="preserve">table prediction concerns the </w:t>
      </w:r>
      <w:r w:rsidR="000D4928" w:rsidRPr="00EC5DDE">
        <w:rPr>
          <w:rFonts w:ascii="Times New Roman" w:hAnsi="Times New Roman"/>
          <w:i/>
          <w:highlight w:val="yellow"/>
          <w:lang w:val="en-GB"/>
        </w:rPr>
        <w:t>hydrophobic-L</w:t>
      </w:r>
      <w:r w:rsidR="000D4928">
        <w:rPr>
          <w:rFonts w:ascii="Times New Roman" w:hAnsi="Times New Roman"/>
          <w:highlight w:val="yellow"/>
        </w:rPr>
        <w:t xml:space="preserve"> and </w:t>
      </w:r>
      <w:r w:rsidR="000D4928" w:rsidRPr="00EC5DDE">
        <w:rPr>
          <w:rFonts w:ascii="Times New Roman" w:hAnsi="Times New Roman"/>
          <w:i/>
          <w:highlight w:val="yellow"/>
          <w:lang w:val="en-GB"/>
        </w:rPr>
        <w:t>hydrophobic-Q</w:t>
      </w:r>
      <w:r w:rsidR="000D4928">
        <w:rPr>
          <w:rFonts w:ascii="Times New Roman" w:hAnsi="Times New Roman"/>
          <w:highlight w:val="yellow"/>
        </w:rPr>
        <w:t xml:space="preserve"> pores discussed above. These differ simply in the nature of the central constriction (L vs. Q), yet on the basis both of their water fluxes and of their Cl</w:t>
      </w:r>
      <w:r w:rsidR="000D4928" w:rsidRPr="00EC5DDE">
        <w:rPr>
          <w:rFonts w:ascii="Times New Roman" w:hAnsi="Times New Roman"/>
          <w:highlight w:val="yellow"/>
          <w:vertAlign w:val="superscript"/>
        </w:rPr>
        <w:t>-</w:t>
      </w:r>
      <w:r w:rsidR="000D4928">
        <w:rPr>
          <w:rFonts w:ascii="Times New Roman" w:hAnsi="Times New Roman"/>
          <w:highlight w:val="yellow"/>
        </w:rPr>
        <w:t xml:space="preserve"> ion PMFs (SI Fig</w:t>
      </w:r>
      <w:r w:rsidR="00DC7B6B" w:rsidRPr="00DC7B6B">
        <w:rPr>
          <w:rFonts w:ascii="Times New Roman" w:hAnsi="Times New Roman"/>
          <w:highlight w:val="magenta"/>
          <w:rPrChange w:id="62" w:author="Jemma Trick" w:date="2014-09-26T16:24:00Z">
            <w:rPr>
              <w:rFonts w:ascii="Times New Roman" w:eastAsia="Arial Unicode MS" w:hAnsi="Times New Roman" w:cs="Times New Roman"/>
              <w:color w:val="auto"/>
              <w:highlight w:val="yellow"/>
              <w:lang w:eastAsia="en-US"/>
            </w:rPr>
          </w:rPrChange>
        </w:rPr>
        <w:t xml:space="preserve">. </w:t>
      </w:r>
      <w:del w:id="63" w:author="Jemma Trick" w:date="2014-09-26T16:24:00Z">
        <w:r w:rsidR="00DC7B6B" w:rsidRPr="00DC7B6B">
          <w:rPr>
            <w:rFonts w:ascii="Times New Roman" w:hAnsi="Times New Roman"/>
            <w:highlight w:val="magenta"/>
            <w:rPrChange w:id="64" w:author="Jemma Trick" w:date="2014-09-26T16:24:00Z">
              <w:rPr>
                <w:rFonts w:ascii="Times New Roman" w:eastAsia="Arial Unicode MS" w:hAnsi="Times New Roman" w:cs="Times New Roman"/>
                <w:color w:val="auto"/>
                <w:highlight w:val="cyan"/>
                <w:lang w:eastAsia="en-US"/>
              </w:rPr>
            </w:rPrChange>
          </w:rPr>
          <w:delText>S8</w:delText>
        </w:r>
      </w:del>
      <w:ins w:id="65" w:author="Jemma Trick" w:date="2014-09-26T16:24:00Z">
        <w:r w:rsidR="00DC7B6B" w:rsidRPr="00DC7B6B">
          <w:rPr>
            <w:rFonts w:ascii="Times New Roman" w:hAnsi="Times New Roman"/>
            <w:highlight w:val="magenta"/>
            <w:rPrChange w:id="66" w:author="Jemma Trick" w:date="2014-09-26T16:24:00Z">
              <w:rPr>
                <w:rFonts w:ascii="Times New Roman" w:eastAsia="Arial Unicode MS" w:hAnsi="Times New Roman" w:cs="Times New Roman"/>
                <w:color w:val="auto"/>
                <w:highlight w:val="cyan"/>
                <w:lang w:eastAsia="en-US"/>
              </w:rPr>
            </w:rPrChange>
          </w:rPr>
          <w:t>S7</w:t>
        </w:r>
      </w:ins>
      <w:r w:rsidR="000D4928">
        <w:rPr>
          <w:rFonts w:ascii="Times New Roman" w:hAnsi="Times New Roman"/>
          <w:highlight w:val="yellow"/>
        </w:rPr>
        <w:t xml:space="preserve">) would be predicted to show a large difference in conductance. </w:t>
      </w:r>
    </w:p>
    <w:p w:rsidR="007F7DAD" w:rsidRPr="00AA3FAF" w:rsidRDefault="00850C21" w:rsidP="00F8567C">
      <w:pPr>
        <w:pStyle w:val="Body"/>
        <w:spacing w:line="360" w:lineRule="auto"/>
        <w:jc w:val="both"/>
        <w:rPr>
          <w:rFonts w:ascii="Times New Roman" w:eastAsia="Times New Roman Bold" w:hAnsi="Times New Roman" w:cs="Times New Roman Bold"/>
        </w:rPr>
      </w:pPr>
      <w:r>
        <w:rPr>
          <w:rFonts w:ascii="Times New Roman" w:hAnsi="Times New Roman"/>
          <w:lang w:val="en-GB"/>
        </w:rPr>
        <w:t>Inevitably</w:t>
      </w:r>
      <w:r w:rsidR="00F47BB6">
        <w:rPr>
          <w:rFonts w:ascii="Times New Roman" w:hAnsi="Times New Roman"/>
          <w:lang w:val="en-GB"/>
        </w:rPr>
        <w:t xml:space="preserve">, there are </w:t>
      </w:r>
      <w:r w:rsidR="003408C0">
        <w:rPr>
          <w:rFonts w:ascii="Times New Roman" w:hAnsi="Times New Roman"/>
          <w:lang w:val="en-GB"/>
        </w:rPr>
        <w:t xml:space="preserve">methodological </w:t>
      </w:r>
      <w:r w:rsidR="00F47BB6">
        <w:rPr>
          <w:rFonts w:ascii="Times New Roman" w:hAnsi="Times New Roman"/>
          <w:lang w:val="en-GB"/>
        </w:rPr>
        <w:t xml:space="preserve">limitations to the current study. </w:t>
      </w:r>
      <w:r w:rsidR="003408C0">
        <w:rPr>
          <w:rFonts w:ascii="Times New Roman" w:hAnsi="Times New Roman"/>
          <w:lang w:val="en-GB"/>
        </w:rPr>
        <w:t>In particular, w</w:t>
      </w:r>
      <w:r w:rsidR="00F47BB6">
        <w:rPr>
          <w:rFonts w:ascii="Times New Roman" w:hAnsi="Times New Roman"/>
          <w:lang w:val="en-GB"/>
        </w:rPr>
        <w:t>e have not explored the sensi</w:t>
      </w:r>
      <w:r w:rsidR="003408C0">
        <w:rPr>
          <w:rFonts w:ascii="Times New Roman" w:hAnsi="Times New Roman"/>
          <w:lang w:val="en-GB"/>
        </w:rPr>
        <w:t>ti</w:t>
      </w:r>
      <w:r w:rsidR="00F47BB6">
        <w:rPr>
          <w:rFonts w:ascii="Times New Roman" w:hAnsi="Times New Roman"/>
          <w:lang w:val="en-GB"/>
        </w:rPr>
        <w:t xml:space="preserve">vity of the </w:t>
      </w:r>
      <w:r w:rsidR="006A3FD8">
        <w:rPr>
          <w:rFonts w:ascii="Times New Roman" w:hAnsi="Times New Roman"/>
          <w:lang w:val="en-GB"/>
        </w:rPr>
        <w:t>e</w:t>
      </w:r>
      <w:r w:rsidR="00F47BB6">
        <w:rPr>
          <w:rFonts w:ascii="Times New Roman" w:hAnsi="Times New Roman"/>
          <w:lang w:val="en-GB"/>
        </w:rPr>
        <w:t xml:space="preserve">nergy landscape to the water model employed. It </w:t>
      </w:r>
      <w:r w:rsidR="003408C0">
        <w:rPr>
          <w:rFonts w:ascii="Times New Roman" w:hAnsi="Times New Roman"/>
          <w:lang w:val="en-GB"/>
        </w:rPr>
        <w:t xml:space="preserve">could </w:t>
      </w:r>
      <w:r w:rsidR="00F47BB6">
        <w:rPr>
          <w:rFonts w:ascii="Times New Roman" w:hAnsi="Times New Roman"/>
          <w:lang w:val="en-GB"/>
        </w:rPr>
        <w:t xml:space="preserve">be of interest to examine how the use of </w:t>
      </w:r>
      <w:r w:rsidR="006A3FD8">
        <w:rPr>
          <w:rFonts w:ascii="Times New Roman" w:hAnsi="Times New Roman"/>
          <w:lang w:val="en-GB"/>
        </w:rPr>
        <w:t xml:space="preserve">polarisable </w:t>
      </w:r>
      <w:r w:rsidR="00F47BB6">
        <w:rPr>
          <w:rFonts w:ascii="Times New Roman" w:hAnsi="Times New Roman"/>
          <w:lang w:val="en-GB"/>
        </w:rPr>
        <w:t xml:space="preserve">force fields </w:t>
      </w:r>
      <w:r w:rsidR="003408C0">
        <w:rPr>
          <w:rFonts w:ascii="Times New Roman" w:hAnsi="Times New Roman"/>
          <w:lang w:val="en-GB"/>
        </w:rPr>
        <w:t xml:space="preserve">for water </w:t>
      </w:r>
      <w:r>
        <w:rPr>
          <w:rFonts w:ascii="Times New Roman" w:hAnsi="Times New Roman"/>
          <w:lang w:val="en-GB"/>
        </w:rPr>
        <w:t xml:space="preserve">and/or protein </w:t>
      </w:r>
      <w:r w:rsidR="00F47BB6">
        <w:rPr>
          <w:rFonts w:ascii="Times New Roman" w:hAnsi="Times New Roman"/>
          <w:lang w:val="en-GB"/>
        </w:rPr>
        <w:t>could allow refi</w:t>
      </w:r>
      <w:r w:rsidR="006A3FD8">
        <w:rPr>
          <w:rFonts w:ascii="Times New Roman" w:hAnsi="Times New Roman"/>
          <w:lang w:val="en-GB"/>
        </w:rPr>
        <w:t>nement of the free energy landsc</w:t>
      </w:r>
      <w:r w:rsidR="007B1432">
        <w:rPr>
          <w:rFonts w:ascii="Times New Roman" w:hAnsi="Times New Roman"/>
          <w:lang w:val="en-GB"/>
        </w:rPr>
        <w:t xml:space="preserve">ape for </w:t>
      </w:r>
      <w:r w:rsidR="007B1432" w:rsidRPr="00EC5DDE">
        <w:rPr>
          <w:rFonts w:ascii="Times New Roman" w:hAnsi="Times New Roman"/>
          <w:highlight w:val="yellow"/>
          <w:lang w:val="en-GB"/>
        </w:rPr>
        <w:t xml:space="preserve">a </w:t>
      </w:r>
      <w:r w:rsidR="00560A90" w:rsidRPr="00EC5DDE">
        <w:rPr>
          <w:rFonts w:ascii="Times New Roman" w:hAnsi="Times New Roman"/>
          <w:highlight w:val="yellow"/>
          <w:lang w:val="en-GB"/>
        </w:rPr>
        <w:t xml:space="preserve">nanopore containing a </w:t>
      </w:r>
      <w:r w:rsidR="007B1432" w:rsidRPr="00EC5DDE">
        <w:rPr>
          <w:rFonts w:ascii="Times New Roman" w:hAnsi="Times New Roman"/>
          <w:highlight w:val="yellow"/>
          <w:lang w:val="en-GB"/>
        </w:rPr>
        <w:t>hydrophobic</w:t>
      </w:r>
      <w:r w:rsidR="00560A90" w:rsidRPr="00EC5DDE">
        <w:rPr>
          <w:rFonts w:ascii="Times New Roman" w:hAnsi="Times New Roman"/>
          <w:highlight w:val="yellow"/>
          <w:lang w:val="en-GB"/>
        </w:rPr>
        <w:t xml:space="preserve"> barrier</w:t>
      </w:r>
      <w:r w:rsidR="008867B5">
        <w:rPr>
          <w:rFonts w:ascii="Times New Roman" w:hAnsi="Times New Roman"/>
          <w:lang w:val="en-GB"/>
        </w:rPr>
        <w:t>.</w:t>
      </w:r>
      <w:r w:rsidR="00DC7B6B">
        <w:rPr>
          <w:rFonts w:ascii="Times New Roman" w:hAnsi="Times New Roman"/>
          <w:lang w:val="en-GB"/>
        </w:rPr>
        <w:fldChar w:fldCharType="begin"/>
      </w:r>
      <w:r w:rsidR="001B385A">
        <w:rPr>
          <w:rFonts w:ascii="Times New Roman" w:hAnsi="Times New Roman"/>
          <w:lang w:val="en-GB"/>
        </w:rPr>
        <w:instrText>ADDIN CSL_CITATION {"mendeley": {"previouslyFormattedCitation": "&lt;sup&gt;81\u201384&lt;/sup&gt;"}, "citationItems": [{"uris": ["http://www.mendeley.com/documents/?uuid=9ff6ba28-d451-4f12-8cac-040a36605e7c"], "id": "ITEM-1", "itemData": {"DOI": "10.1063/1.1587119", "type": "article-journal", "author": [{"given": "Michael R.", "dropping-particle": "", "suffix": "", "family": "Shirts", "parse-names": false, "non-dropping-particle": ""}, {"given": "Jed W.", "dropping-particle": "", "suffix": "", "family": "Pitera", "parse-names": false, "non-dropping-particle": ""}, {"given": "William C.", "dropping-particle": "", "suffix": "", "family": "Swope", "parse-names": false, "non-dropping-particle": ""}, {"given": "Vijay S.", "dropping-particle": "", "suffix": "", "family": "Pande", "parse-names": false, "non-dropping-particle": ""}], "issued": {"date-parts": [["2003"]]}, "ISSN": "00219606", "page": "5740-5760", "volume": "119", "container-title": "The Journal of Chemical Physics", "title": "Extremely Precise Free Energy Calculations of Amino Acid Side Chain Analogs: Comparison of Common Molecular Mechanics Force fields For Proteins", "issue": "11", "id": "ITEM-1"}}, {"uris": ["http://www.mendeley.com/documents/?uuid=a7074027-9696-45a8-91f2-c2cced0aeb31", "http://www.mendeley.com/documents/?uuid=07dbceb3-0fcb-4ccd-99d2-6769e7f8db2d"], "id": "ITEM-2", "itemData": {"DOI": "10.1021/ja037005r", "type": "article-journal", "author": [{"given": "Alan", "dropping-particle": "", "suffix": "", "family": "Grossfield", "parse-names": false, "non-dropping-particle": ""}, {"given": "Pengyu", "dropping-particle": "", "suffix": "", "family": "Ren", "parse-names": false, "non-dropping-particle": ""}, {"given": "Jay W", "dropping-particle": "", "suffix": "", "family": "Ponder", "parse-names": false, "non-dropping-particle": ""}], "issued": {"date-parts": [["2003", "12"]]}, "abstract": "Thermodynamic measurements of the solvation of salts and electrolytes are relatively straightforward, but it is not possible to separate total solvation free energies into distinct cation and anion contributions without reference to an additional extrathermodynamic assumption. The present work attempts to resolve this difficulty using molecular dynamics simulations with the AMOEBA polarizable force field and perturbation techniques to directly compute absolute solvation free energies for potassium, sodium, and chloride ions in liquid water and formamide. Corresponding calculations are also performed with two widely used nonpolarizable force fields. The simulations with the polarizable force field accurately reproduce in vacuo quantum mechanical results, experimental ion-cluster solvation enthalpies, and experimental solvation free energies for whole salts, while the other force fields do not. The results indicate that calculations with a polarizable force field can capture the thermodynamics of ion solvation and that the solvation free energies of the individual ions differ by several kilocalories from commonly cited values.", "ISSN": "0002-7863", "page": "15671-82", "volume": "125", "container-title": "Journal of the American Chemical Society", "title": "Ion solvation thermodynamics from simulation with a polarizable force field.", "PMID": "14664617", "issue": "50", "id": "ITEM-2"}}, {"uris": ["http://www.mendeley.com/documents/?uuid=312ed00d-59d4-4bf4-b1e3-77ac6be18d69"], "id": "ITEM-3", "itemData": {"DOI": "10.1021/ja902903m", "type": "article-journal", "author": [{"given": "Sandeep", "dropping-particle": "", "suffix": "", "family": "Patel", "parse-names": false, "non-dropping-particle": ""}, {"given": "Joseph E", "dropping-particle": "", "suffix": "", "family": "Davis", "parse-names": false, "non-dropping-particle": ""}, {"given": "Brad A", "dropping-particle": "", "suffix": "", "family": "Bauer", "parse-names": false, "non-dropping-particle": ""}], "issued": {"date-parts": [["2009", "10", "7"]]}, "abstract": "All-atom molecular dynamics simulations have been applied in the recent past to explore the free energetics underlying ion transport processes in biological ion channels. Roux and co-workers, Kuyucak and co-workers, Busath and co-workers, and others have performed rather elegant and extended time scale molecular dynamics simulations using current state-of-the-art fixed-charge (nonpolarizable) force fields to calculate the potential of mean force defining the equilibrium flux of ions through prototypical channels such as gramicidin A. An inescapable conclusion of such studies has been the gross overestimation of the equilibrium free energy barrier, generally predicted to be from 10 to 20 kcal/mol depending on the force field and simulation protocol used in the calculation; this translates to an underestimation of experimentally measurable single channel conductances by several orders of magnitude. Next-generation polarizable force fields have been suggested as possible alternatives for more quantitative predictions of the underlying free energy surface in such systems. (1) Presently, we consider ion permeation energetics in the gramicidin A channel using a novel polarizable force field. Our results predict a peak barrier height of 6 kcal/mol relative to the channel entrance; this is significantly lower than the uncorrected value of 12 kcal/mol for nonpolarizable force fields such as GROMOS and CHARMM27 which do not account for electronic polarization. These results provide promising initial indications substantiating the long-conjectured importance of polarization effects in describing ion-protein interactions in narrow biological channels.", "ISSN": "1520-5126", "page": "13890-13891", "volume": "131", "container-title": "Journal of the American Chemical Society", "title": "Exploring Ion Permeation Energetics in Gramicidin A Using Polarizable Charge Equilibration Force Fields.", "PMID": "19788320", "issue": "39", "id": "ITEM-3"}}, {"uris": ["http://www.mendeley.com/documents/?uuid=ba111512-2863-4449-8ea7-9314e62efaa8"], "id": "ITEM-4", "itemData": {"DOI": "10.1016/j.cplett.2011.04.052.Water", "author": [{"given": "BA", "dropping-particle": "", "suffix": "", "family": "Bauer", "parse-names": false, "non-dropping-particle": ""}, {"given": "TR", "dropping-particle": "", "suffix": "", "family": "Lucas", "parse-names": false, "non-dropping-particle": ""}, {"given": "DJ", "dropping-particle": "", "suffix": "", "family": "Meninger", "parse-names": false, "non-dropping-particle": ""}, {"given": "Sandeep", "dropping-particle": "", "suffix": "", "family": "Patel", "parse-names": false, "non-dropping-particle": ""}], "issued": {"date-parts": [["2011"]]}, "title": "Water Permeation Through DMPC Lipid Bilayers using Polarizable Charge Equilibration Force Fields", "page": "289-294", "volume": "508", "container-title": "Chemical physics letters", "type": "article-journal", "id": "ITEM-4"}}], "properties": {"noteIndex": 0}, "schema": "https://github.com/citation-style-language/schema/raw/master/csl-citation.json"}</w:instrText>
      </w:r>
      <w:r w:rsidR="00DC7B6B">
        <w:rPr>
          <w:rFonts w:ascii="Times New Roman" w:hAnsi="Times New Roman"/>
          <w:lang w:val="en-GB"/>
        </w:rPr>
        <w:fldChar w:fldCharType="separate"/>
      </w:r>
      <w:r w:rsidR="001B385A" w:rsidRPr="001B385A">
        <w:rPr>
          <w:rFonts w:ascii="Times New Roman" w:hAnsi="Times New Roman"/>
          <w:noProof/>
          <w:vertAlign w:val="superscript"/>
          <w:lang w:val="en-GB"/>
        </w:rPr>
        <w:t>81–84</w:t>
      </w:r>
      <w:r w:rsidR="00DC7B6B">
        <w:rPr>
          <w:rFonts w:ascii="Times New Roman" w:hAnsi="Times New Roman"/>
          <w:lang w:val="en-GB"/>
        </w:rPr>
        <w:fldChar w:fldCharType="end"/>
      </w:r>
      <w:r w:rsidR="007B1432">
        <w:rPr>
          <w:rFonts w:ascii="Times New Roman" w:hAnsi="Times New Roman"/>
          <w:lang w:val="en-GB"/>
        </w:rPr>
        <w:t xml:space="preserve"> </w:t>
      </w:r>
      <w:proofErr w:type="gramStart"/>
      <w:r w:rsidR="006A3FD8">
        <w:rPr>
          <w:rFonts w:ascii="Times New Roman" w:hAnsi="Times New Roman"/>
          <w:lang w:val="en-GB"/>
        </w:rPr>
        <w:t>It</w:t>
      </w:r>
      <w:proofErr w:type="gramEnd"/>
      <w:r w:rsidR="006A3FD8">
        <w:rPr>
          <w:rFonts w:ascii="Times New Roman" w:hAnsi="Times New Roman"/>
          <w:lang w:val="en-GB"/>
        </w:rPr>
        <w:t xml:space="preserve"> would also be of interest to explore </w:t>
      </w:r>
      <w:r>
        <w:rPr>
          <w:rFonts w:ascii="Times New Roman" w:hAnsi="Times New Roman"/>
          <w:lang w:val="en-GB"/>
        </w:rPr>
        <w:t xml:space="preserve">possible </w:t>
      </w:r>
      <w:r w:rsidR="006A3FD8">
        <w:rPr>
          <w:rFonts w:ascii="Times New Roman" w:hAnsi="Times New Roman"/>
          <w:lang w:val="en-GB"/>
        </w:rPr>
        <w:t xml:space="preserve">sensitivity </w:t>
      </w:r>
      <w:r>
        <w:rPr>
          <w:rFonts w:ascii="Times New Roman" w:hAnsi="Times New Roman"/>
          <w:lang w:val="en-GB"/>
        </w:rPr>
        <w:t>to the nature of the lipid bil</w:t>
      </w:r>
      <w:r w:rsidR="006A3FD8">
        <w:rPr>
          <w:rFonts w:ascii="Times New Roman" w:hAnsi="Times New Roman"/>
          <w:lang w:val="en-GB"/>
        </w:rPr>
        <w:t>ayer in which the pore is embedded.</w:t>
      </w:r>
    </w:p>
    <w:p w:rsidR="00F27DC8" w:rsidRDefault="006A3FD8" w:rsidP="00ED3D9A">
      <w:pPr>
        <w:pStyle w:val="Body"/>
        <w:spacing w:line="360" w:lineRule="auto"/>
        <w:jc w:val="both"/>
        <w:rPr>
          <w:rFonts w:ascii="Times New Roman" w:hAnsi="Times New Roman"/>
        </w:rPr>
      </w:pPr>
      <w:r>
        <w:rPr>
          <w:rFonts w:ascii="Times New Roman" w:hAnsi="Times New Roman"/>
        </w:rPr>
        <w:t xml:space="preserve">There are a number of </w:t>
      </w:r>
      <w:r w:rsidR="00E354BC" w:rsidRPr="00EC5DDE">
        <w:rPr>
          <w:rFonts w:ascii="Times New Roman" w:hAnsi="Times New Roman"/>
          <w:highlight w:val="yellow"/>
        </w:rPr>
        <w:t>possible</w:t>
      </w:r>
      <w:r w:rsidR="006D33EF">
        <w:rPr>
          <w:rFonts w:ascii="Times New Roman" w:hAnsi="Times New Roman"/>
        </w:rPr>
        <w:t xml:space="preserve"> </w:t>
      </w:r>
      <w:r>
        <w:rPr>
          <w:rFonts w:ascii="Times New Roman" w:hAnsi="Times New Roman"/>
        </w:rPr>
        <w:t>extensions to this work.</w:t>
      </w:r>
      <w:r w:rsidR="00A939DE" w:rsidRPr="00A939DE">
        <w:rPr>
          <w:rFonts w:ascii="Times New Roman" w:hAnsi="Times New Roman"/>
        </w:rPr>
        <w:t xml:space="preserve"> </w:t>
      </w:r>
      <w:r w:rsidR="006D33EF">
        <w:rPr>
          <w:rFonts w:ascii="Times New Roman" w:hAnsi="Times New Roman"/>
        </w:rPr>
        <w:t xml:space="preserve">Having </w:t>
      </w:r>
      <w:r>
        <w:rPr>
          <w:rFonts w:ascii="Times New Roman" w:hAnsi="Times New Roman"/>
        </w:rPr>
        <w:t>explored the nature of the permeation free energy landscape</w:t>
      </w:r>
      <w:r w:rsidR="006D33EF">
        <w:rPr>
          <w:rFonts w:ascii="Times New Roman" w:hAnsi="Times New Roman"/>
        </w:rPr>
        <w:t>s</w:t>
      </w:r>
      <w:r>
        <w:rPr>
          <w:rFonts w:ascii="Times New Roman" w:hAnsi="Times New Roman"/>
        </w:rPr>
        <w:t xml:space="preserve"> for water and for ions</w:t>
      </w:r>
      <w:r w:rsidR="006D33EF">
        <w:rPr>
          <w:rFonts w:ascii="Times New Roman" w:hAnsi="Times New Roman"/>
        </w:rPr>
        <w:t xml:space="preserve">, it </w:t>
      </w:r>
      <w:r>
        <w:rPr>
          <w:rFonts w:ascii="Times New Roman" w:hAnsi="Times New Roman"/>
        </w:rPr>
        <w:t xml:space="preserve">would be of interest to </w:t>
      </w:r>
      <w:r w:rsidR="006D33EF">
        <w:rPr>
          <w:rFonts w:ascii="Times New Roman" w:hAnsi="Times New Roman"/>
        </w:rPr>
        <w:t xml:space="preserve">extend such studies to permeation of </w:t>
      </w:r>
      <w:r>
        <w:rPr>
          <w:rFonts w:ascii="Times New Roman" w:hAnsi="Times New Roman"/>
        </w:rPr>
        <w:t xml:space="preserve">small polar and non-polar </w:t>
      </w:r>
      <w:r w:rsidRPr="00F8567C">
        <w:rPr>
          <w:rFonts w:ascii="Times New Roman" w:hAnsi="Times New Roman"/>
        </w:rPr>
        <w:t xml:space="preserve">solutes. It </w:t>
      </w:r>
      <w:r w:rsidR="006D33EF" w:rsidRPr="00F8567C">
        <w:rPr>
          <w:rFonts w:ascii="Times New Roman" w:hAnsi="Times New Roman"/>
        </w:rPr>
        <w:t xml:space="preserve">will </w:t>
      </w:r>
      <w:r w:rsidRPr="00F8567C">
        <w:rPr>
          <w:rFonts w:ascii="Times New Roman" w:hAnsi="Times New Roman"/>
        </w:rPr>
        <w:t xml:space="preserve">also be </w:t>
      </w:r>
      <w:r w:rsidR="00E452E0" w:rsidRPr="00F8567C">
        <w:rPr>
          <w:rFonts w:ascii="Times New Roman" w:hAnsi="Times New Roman"/>
        </w:rPr>
        <w:t>of technological interest</w:t>
      </w:r>
      <w:r w:rsidR="00B04E15" w:rsidRPr="00F8567C">
        <w:rPr>
          <w:rFonts w:ascii="Times New Roman" w:hAnsi="Times New Roman"/>
        </w:rPr>
        <w:t xml:space="preserve"> </w:t>
      </w:r>
      <w:r w:rsidRPr="00F8567C">
        <w:rPr>
          <w:rFonts w:ascii="Times New Roman" w:hAnsi="Times New Roman"/>
        </w:rPr>
        <w:t>to explore</w:t>
      </w:r>
      <w:r>
        <w:rPr>
          <w:rFonts w:ascii="Times New Roman" w:hAnsi="Times New Roman"/>
        </w:rPr>
        <w:t xml:space="preserve"> the </w:t>
      </w:r>
      <w:proofErr w:type="spellStart"/>
      <w:r w:rsidR="00AB49DC">
        <w:rPr>
          <w:rFonts w:ascii="Times New Roman" w:hAnsi="Times New Roman"/>
        </w:rPr>
        <w:t>behaviour</w:t>
      </w:r>
      <w:proofErr w:type="spellEnd"/>
      <w:r>
        <w:rPr>
          <w:rFonts w:ascii="Times New Roman" w:hAnsi="Times New Roman"/>
        </w:rPr>
        <w:t xml:space="preserve"> of ‘transplanted’ hydrophobic gates in a wider range of protein and non-protein </w:t>
      </w:r>
      <w:r w:rsidR="006D33EF">
        <w:rPr>
          <w:rFonts w:ascii="Times New Roman" w:hAnsi="Times New Roman"/>
        </w:rPr>
        <w:t>nanopores/</w:t>
      </w:r>
      <w:r w:rsidR="00A939DE">
        <w:rPr>
          <w:rFonts w:ascii="Times New Roman" w:hAnsi="Times New Roman"/>
        </w:rPr>
        <w:t>templates</w:t>
      </w:r>
      <w:r w:rsidR="00560A90">
        <w:rPr>
          <w:rFonts w:ascii="Times New Roman" w:hAnsi="Times New Roman"/>
        </w:rPr>
        <w:t xml:space="preserve">. </w:t>
      </w:r>
    </w:p>
    <w:p w:rsidR="00E354BC" w:rsidRPr="00ED3D9A" w:rsidRDefault="00E354BC" w:rsidP="00ED3D9A">
      <w:pPr>
        <w:pStyle w:val="Body"/>
        <w:spacing w:line="360" w:lineRule="auto"/>
        <w:jc w:val="both"/>
        <w:rPr>
          <w:rFonts w:ascii="Times New Roman" w:hAnsi="Times New Roman"/>
        </w:rPr>
      </w:pPr>
    </w:p>
    <w:p w:rsidR="007F7DAD" w:rsidRPr="004147E2" w:rsidRDefault="00160357" w:rsidP="00F27DC8">
      <w:pPr>
        <w:pStyle w:val="Body"/>
        <w:spacing w:line="360" w:lineRule="auto"/>
        <w:jc w:val="both"/>
        <w:outlineLvl w:val="0"/>
        <w:rPr>
          <w:rFonts w:ascii="Times New Roman" w:eastAsia="Times New Roman Bold" w:hAnsi="Times New Roman" w:cs="Times New Roman Bold"/>
          <w:b/>
        </w:rPr>
      </w:pPr>
      <w:r w:rsidRPr="004147E2">
        <w:rPr>
          <w:rFonts w:ascii="Times New Roman" w:hAnsi="Times New Roman"/>
          <w:b/>
        </w:rPr>
        <w:t>Materials and Methods</w:t>
      </w:r>
    </w:p>
    <w:p w:rsidR="00D55550" w:rsidRDefault="004147E2" w:rsidP="00F27DC8">
      <w:pPr>
        <w:pStyle w:val="Body"/>
        <w:spacing w:line="360" w:lineRule="auto"/>
        <w:jc w:val="both"/>
        <w:outlineLvl w:val="0"/>
        <w:rPr>
          <w:rFonts w:ascii="Times New Roman" w:hAnsi="Times New Roman"/>
          <w:i/>
          <w:u w:val="single"/>
        </w:rPr>
      </w:pPr>
      <w:r w:rsidRPr="004147E2">
        <w:rPr>
          <w:rFonts w:ascii="Times New Roman" w:hAnsi="Times New Roman"/>
          <w:i/>
          <w:u w:val="single"/>
        </w:rPr>
        <w:t xml:space="preserve">Model </w:t>
      </w:r>
      <w:r w:rsidR="004F5868" w:rsidRPr="00F14481">
        <w:rPr>
          <w:rFonts w:ascii="Times New Roman" w:hAnsi="Times New Roman"/>
          <w:i/>
          <w:u w:val="single"/>
        </w:rPr>
        <w:t>Constriction</w:t>
      </w:r>
    </w:p>
    <w:p w:rsidR="00D55550" w:rsidRDefault="00160357" w:rsidP="00F27DC8">
      <w:pPr>
        <w:pStyle w:val="Body"/>
        <w:spacing w:line="360" w:lineRule="auto"/>
        <w:jc w:val="both"/>
        <w:rPr>
          <w:rFonts w:ascii="Times New Roman" w:hAnsi="Times New Roman"/>
        </w:rPr>
      </w:pPr>
      <w:r w:rsidRPr="00F14481">
        <w:rPr>
          <w:rFonts w:ascii="Times New Roman" w:hAnsi="Times New Roman"/>
        </w:rPr>
        <w:t>Atomic co-ordinates for the Cα model</w:t>
      </w:r>
      <w:r w:rsidR="004147E2" w:rsidRPr="00F14481">
        <w:rPr>
          <w:rFonts w:ascii="Times New Roman" w:hAnsi="Times New Roman"/>
        </w:rPr>
        <w:t>s</w:t>
      </w:r>
      <w:r w:rsidRPr="00F14481">
        <w:rPr>
          <w:rFonts w:ascii="Times New Roman" w:hAnsi="Times New Roman"/>
        </w:rPr>
        <w:t xml:space="preserve"> were generated using </w:t>
      </w:r>
      <w:r w:rsidR="004147E2" w:rsidRPr="00F14481">
        <w:rPr>
          <w:rFonts w:ascii="Times New Roman" w:hAnsi="Times New Roman"/>
        </w:rPr>
        <w:t xml:space="preserve">idealized models for transmembrane </w:t>
      </w:r>
      <w:r w:rsidRPr="00F14481">
        <w:rPr>
          <w:rFonts w:ascii="Times New Roman" w:hAnsi="Times New Roman"/>
        </w:rPr>
        <w:t>β barrel</w:t>
      </w:r>
      <w:r w:rsidR="004147E2" w:rsidRPr="00F14481">
        <w:rPr>
          <w:rFonts w:ascii="Times New Roman" w:hAnsi="Times New Roman"/>
        </w:rPr>
        <w:t>s</w:t>
      </w:r>
      <w:r w:rsidR="008867B5">
        <w:rPr>
          <w:rFonts w:ascii="Times New Roman" w:hAnsi="Times New Roman"/>
        </w:rPr>
        <w:t>,</w:t>
      </w:r>
      <w:r w:rsidR="00DC7B6B" w:rsidRPr="00F14481">
        <w:rPr>
          <w:rFonts w:ascii="Times New Roman" w:hAnsi="Times New Roman"/>
        </w:rPr>
        <w:fldChar w:fldCharType="begin"/>
      </w:r>
      <w:r w:rsidR="001B385A">
        <w:rPr>
          <w:rFonts w:ascii="Times New Roman" w:hAnsi="Times New Roman"/>
        </w:rPr>
        <w:instrText>ADDIN CSL_CITATION {"mendeley": {"previouslyFormattedCitation": "&lt;sup&gt;57&lt;/sup&gt;"}, "citationItems": [{"uris": ["http://www.mendeley.com/documents/?uuid=c92ab213-97ed-4e16-a942-235b8c9fcb65"], "id": "ITEM-1", "itemData": {"title": "Transbilayer Pores Formed by beta-Barrels: Molecular Modeling of Pore Structures and Properties Models Investigated", "issued": {"date-parts": [["1995"]]}, "author": [{"given": "MS S", "dropping-particle": "", "suffix": "", "family": "Sansom", "parse-names": false, "non-dropping-particle": ""}, {"given": "ID D", "dropping-particle": "", "suffix": "", "family": "Kerr", "parse-names": false, "non-dropping-particle": ""}], "page": "1334-1343", "volume": "69", "container-title": "Biophysical journal", "type": "article-journal", "id": "ITEM-1"}}], "properties": {"noteIndex": 0}, "schema": "https://github.com/citation-style-language/schema/raw/master/csl-citation.json"}</w:instrText>
      </w:r>
      <w:r w:rsidR="00DC7B6B" w:rsidRPr="00F14481">
        <w:rPr>
          <w:rFonts w:ascii="Times New Roman" w:hAnsi="Times New Roman"/>
        </w:rPr>
        <w:fldChar w:fldCharType="separate"/>
      </w:r>
      <w:r w:rsidR="001B385A" w:rsidRPr="001B385A">
        <w:rPr>
          <w:rFonts w:ascii="Times New Roman" w:hAnsi="Times New Roman"/>
          <w:noProof/>
          <w:vertAlign w:val="superscript"/>
        </w:rPr>
        <w:t>57</w:t>
      </w:r>
      <w:r w:rsidR="00DC7B6B" w:rsidRPr="00F14481">
        <w:rPr>
          <w:rFonts w:ascii="Times New Roman" w:hAnsi="Times New Roman"/>
        </w:rPr>
        <w:fldChar w:fldCharType="end"/>
      </w:r>
      <w:r w:rsidR="004147E2" w:rsidRPr="00F14481">
        <w:rPr>
          <w:rFonts w:ascii="Times New Roman" w:hAnsi="Times New Roman"/>
        </w:rPr>
        <w:t xml:space="preserve"> allowing </w:t>
      </w:r>
      <w:r w:rsidRPr="00F14481">
        <w:rPr>
          <w:rFonts w:ascii="Times New Roman" w:hAnsi="Times New Roman"/>
        </w:rPr>
        <w:t xml:space="preserve">for the mapping of the Cα positions of a desired barrel </w:t>
      </w:r>
      <w:r w:rsidR="004147E2" w:rsidRPr="00F14481">
        <w:rPr>
          <w:rFonts w:ascii="Times New Roman" w:hAnsi="Times New Roman"/>
        </w:rPr>
        <w:t xml:space="preserve">template as a function of </w:t>
      </w:r>
      <w:r w:rsidRPr="00F14481">
        <w:rPr>
          <w:rFonts w:ascii="Times New Roman" w:hAnsi="Times New Roman"/>
        </w:rPr>
        <w:t xml:space="preserve">number of strands, </w:t>
      </w:r>
      <w:r w:rsidR="004147E2" w:rsidRPr="00F14481">
        <w:rPr>
          <w:rFonts w:ascii="Times New Roman" w:hAnsi="Times New Roman"/>
        </w:rPr>
        <w:t xml:space="preserve">and shear </w:t>
      </w:r>
      <w:r w:rsidR="00546D30" w:rsidRPr="00F14481">
        <w:rPr>
          <w:rFonts w:ascii="Times New Roman" w:hAnsi="Times New Roman"/>
        </w:rPr>
        <w:t xml:space="preserve">and length </w:t>
      </w:r>
      <w:r w:rsidR="004147E2" w:rsidRPr="00F14481">
        <w:rPr>
          <w:rFonts w:ascii="Times New Roman" w:hAnsi="Times New Roman"/>
        </w:rPr>
        <w:t>of the barrel</w:t>
      </w:r>
      <w:r w:rsidRPr="00F14481">
        <w:rPr>
          <w:rFonts w:ascii="Times New Roman" w:hAnsi="Times New Roman"/>
        </w:rPr>
        <w:t xml:space="preserve">. </w:t>
      </w:r>
      <w:r w:rsidR="00546D30" w:rsidRPr="00F14481">
        <w:rPr>
          <w:rFonts w:ascii="Times New Roman" w:hAnsi="Times New Roman"/>
        </w:rPr>
        <w:t>T</w:t>
      </w:r>
      <w:r w:rsidRPr="00F14481">
        <w:rPr>
          <w:rFonts w:ascii="Times New Roman" w:hAnsi="Times New Roman"/>
        </w:rPr>
        <w:t xml:space="preserve">he </w:t>
      </w:r>
      <w:r w:rsidR="00546D30" w:rsidRPr="00F14481">
        <w:rPr>
          <w:rFonts w:ascii="Times New Roman" w:hAnsi="Times New Roman"/>
        </w:rPr>
        <w:t xml:space="preserve">resultant </w:t>
      </w:r>
      <w:r w:rsidRPr="00F14481">
        <w:rPr>
          <w:rFonts w:ascii="Times New Roman" w:hAnsi="Times New Roman"/>
        </w:rPr>
        <w:t xml:space="preserve">Cα </w:t>
      </w:r>
      <w:r w:rsidR="00546D30" w:rsidRPr="00F14481">
        <w:rPr>
          <w:rFonts w:ascii="Times New Roman" w:hAnsi="Times New Roman"/>
        </w:rPr>
        <w:t xml:space="preserve">templates </w:t>
      </w:r>
      <w:r w:rsidRPr="00F14481">
        <w:rPr>
          <w:rFonts w:ascii="Times New Roman" w:hAnsi="Times New Roman"/>
        </w:rPr>
        <w:t>were</w:t>
      </w:r>
      <w:r w:rsidR="00FE444B" w:rsidRPr="00F14481">
        <w:rPr>
          <w:rFonts w:ascii="Times New Roman" w:hAnsi="Times New Roman"/>
        </w:rPr>
        <w:t xml:space="preserve"> used</w:t>
      </w:r>
      <w:r w:rsidRPr="00F14481">
        <w:rPr>
          <w:rFonts w:ascii="Times New Roman" w:hAnsi="Times New Roman"/>
        </w:rPr>
        <w:t xml:space="preserve"> </w:t>
      </w:r>
      <w:r w:rsidR="00546D30" w:rsidRPr="00F14481">
        <w:rPr>
          <w:rFonts w:ascii="Times New Roman" w:hAnsi="Times New Roman"/>
        </w:rPr>
        <w:t xml:space="preserve">as inputs for </w:t>
      </w:r>
      <w:r w:rsidRPr="00F14481">
        <w:rPr>
          <w:rFonts w:ascii="Times New Roman" w:hAnsi="Times New Roman"/>
        </w:rPr>
        <w:t>MODELLER 9v9</w:t>
      </w:r>
      <w:r w:rsidR="00DC7B6B" w:rsidRPr="00F14481">
        <w:rPr>
          <w:rFonts w:ascii="Times New Roman" w:hAnsi="Times New Roman"/>
        </w:rPr>
        <w:fldChar w:fldCharType="begin"/>
      </w:r>
      <w:r w:rsidR="001B385A">
        <w:rPr>
          <w:rFonts w:ascii="Times New Roman" w:hAnsi="Times New Roman"/>
        </w:rPr>
        <w:instrText>ADDIN CSL_CITATION {"mendeley": {"previouslyFormattedCitation": "&lt;sup&gt;58&lt;/sup&gt;"}, "citationItems": [{"uris": ["http://www.mendeley.com/documents/?uuid=6f3fb80e-6623-4638-bf39-f0d915b379f0"], "id": "ITEM-1", "itemData": {"title": "Comparative Protein Modelling by Satisfaction of Spatial Restraints", "issued": {"date-parts": [["1993"]]}, "author": [{"given": "A", "dropping-particle": "", "suffix": "", "family": "\u0160ali", "parse-names": false, "non-dropping-particle": ""}, {"given": "TL", "dropping-particle": "", "suffix": "", "family": "Blundell", "parse-names": false, "non-dropping-particle": ""}], "page": "779-815", "volume": "234", "container-title": "Journal of molecular biology", "type": "article-journal", "id": "ITEM-1"}}], "properties": {"noteIndex": 0}, "schema": "https://github.com/citation-style-language/schema/raw/master/csl-citation.json"}</w:instrText>
      </w:r>
      <w:r w:rsidR="00DC7B6B" w:rsidRPr="00F14481">
        <w:rPr>
          <w:rFonts w:ascii="Times New Roman" w:hAnsi="Times New Roman"/>
        </w:rPr>
        <w:fldChar w:fldCharType="separate"/>
      </w:r>
      <w:r w:rsidR="001B385A" w:rsidRPr="001B385A">
        <w:rPr>
          <w:rFonts w:ascii="Times New Roman" w:hAnsi="Times New Roman"/>
          <w:noProof/>
          <w:vertAlign w:val="superscript"/>
        </w:rPr>
        <w:t>58</w:t>
      </w:r>
      <w:r w:rsidR="00DC7B6B" w:rsidRPr="00F14481">
        <w:rPr>
          <w:rFonts w:ascii="Times New Roman" w:hAnsi="Times New Roman"/>
        </w:rPr>
        <w:fldChar w:fldCharType="end"/>
      </w:r>
      <w:r w:rsidRPr="00F14481">
        <w:rPr>
          <w:rFonts w:ascii="Times New Roman" w:hAnsi="Times New Roman"/>
        </w:rPr>
        <w:t xml:space="preserve"> </w:t>
      </w:r>
      <w:r w:rsidR="00546D30" w:rsidRPr="00F14481">
        <w:rPr>
          <w:rFonts w:ascii="Times New Roman" w:hAnsi="Times New Roman"/>
        </w:rPr>
        <w:t xml:space="preserve">in conjunction with designed sequences (see SI Fig. </w:t>
      </w:r>
      <w:proofErr w:type="gramStart"/>
      <w:r w:rsidR="00DC7B6B" w:rsidRPr="00DC7B6B">
        <w:rPr>
          <w:rFonts w:ascii="Times New Roman" w:hAnsi="Times New Roman"/>
          <w:highlight w:val="magenta"/>
          <w:rPrChange w:id="67" w:author="Jemma Trick" w:date="2014-09-26T16:24:00Z">
            <w:rPr>
              <w:rFonts w:ascii="Times New Roman" w:eastAsia="Arial Unicode MS" w:hAnsi="Times New Roman" w:cs="Times New Roman"/>
              <w:color w:val="auto"/>
              <w:highlight w:val="cyan"/>
              <w:lang w:eastAsia="en-US"/>
            </w:rPr>
          </w:rPrChange>
        </w:rPr>
        <w:t>S</w:t>
      </w:r>
      <w:ins w:id="68" w:author="Jemma Trick" w:date="2014-09-26T16:24:00Z">
        <w:r w:rsidR="00DC7B6B" w:rsidRPr="00DC7B6B">
          <w:rPr>
            <w:rFonts w:ascii="Times New Roman" w:hAnsi="Times New Roman"/>
            <w:highlight w:val="magenta"/>
            <w:rPrChange w:id="69" w:author="Jemma Trick" w:date="2014-09-26T16:24:00Z">
              <w:rPr>
                <w:rFonts w:ascii="Times New Roman" w:eastAsia="Arial Unicode MS" w:hAnsi="Times New Roman" w:cs="Times New Roman"/>
                <w:color w:val="auto"/>
                <w:highlight w:val="cyan"/>
                <w:lang w:eastAsia="en-US"/>
              </w:rPr>
            </w:rPrChange>
          </w:rPr>
          <w:t>4</w:t>
        </w:r>
      </w:ins>
      <w:del w:id="70" w:author="Jemma Trick" w:date="2014-09-26T15:48:00Z">
        <w:r w:rsidR="0097353E" w:rsidRPr="0097353E" w:rsidDel="00CF2400">
          <w:rPr>
            <w:rFonts w:ascii="Times New Roman" w:hAnsi="Times New Roman"/>
            <w:highlight w:val="cyan"/>
          </w:rPr>
          <w:delText>7</w:delText>
        </w:r>
      </w:del>
      <w:r w:rsidR="00546D30" w:rsidRPr="00F14481">
        <w:rPr>
          <w:rFonts w:ascii="Times New Roman" w:hAnsi="Times New Roman"/>
        </w:rPr>
        <w:t>) in FASTA format</w:t>
      </w:r>
      <w:r w:rsidRPr="00F14481">
        <w:rPr>
          <w:rFonts w:ascii="Times New Roman" w:hAnsi="Times New Roman"/>
        </w:rPr>
        <w:t>.</w:t>
      </w:r>
      <w:proofErr w:type="gramEnd"/>
      <w:r w:rsidRPr="00F14481">
        <w:rPr>
          <w:rFonts w:ascii="Times New Roman" w:hAnsi="Times New Roman"/>
        </w:rPr>
        <w:t xml:space="preserve"> </w:t>
      </w:r>
      <w:r w:rsidR="00546D30" w:rsidRPr="00F14481">
        <w:rPr>
          <w:rFonts w:ascii="Times New Roman" w:hAnsi="Times New Roman"/>
        </w:rPr>
        <w:t xml:space="preserve">Pore radius profiles of the resultant </w:t>
      </w:r>
      <w:r w:rsidRPr="00F14481">
        <w:rPr>
          <w:rFonts w:ascii="Times New Roman" w:hAnsi="Times New Roman"/>
        </w:rPr>
        <w:t xml:space="preserve">models </w:t>
      </w:r>
      <w:r w:rsidR="00FE444B" w:rsidRPr="00F14481">
        <w:rPr>
          <w:rFonts w:ascii="Times New Roman" w:hAnsi="Times New Roman"/>
        </w:rPr>
        <w:t xml:space="preserve">were </w:t>
      </w:r>
      <w:r w:rsidRPr="00F14481">
        <w:rPr>
          <w:rFonts w:ascii="Times New Roman" w:hAnsi="Times New Roman"/>
        </w:rPr>
        <w:t>calculated using HOLE</w:t>
      </w:r>
      <w:r w:rsidR="008867B5">
        <w:rPr>
          <w:rFonts w:ascii="Times New Roman" w:hAnsi="Times New Roman"/>
        </w:rPr>
        <w:t>.</w:t>
      </w:r>
      <w:r w:rsidR="00DC7B6B" w:rsidRPr="00F14481">
        <w:rPr>
          <w:rFonts w:ascii="Times New Roman" w:hAnsi="Times New Roman"/>
        </w:rPr>
        <w:fldChar w:fldCharType="begin"/>
      </w:r>
      <w:r w:rsidR="001B385A">
        <w:rPr>
          <w:rFonts w:ascii="Times New Roman" w:hAnsi="Times New Roman"/>
        </w:rPr>
        <w:instrText>ADDIN CSL_CITATION {"mendeley": {"previouslyFormattedCitation": "&lt;sup&gt;64&lt;/sup&gt;"}, "citationItems": [{"uris": ["http://www.mendeley.com/documents/?uuid=6ddd4c66-0235-4906-988a-89a47708bf53"], "id": "ITEM-1", "itemData": {"type": "article-journal", "author": [{"given": "O S", "dropping-particle": "", "suffix": "", "family": "Smart", "parse-names": false, "non-dropping-particle": ""}, {"given": "J G", "dropping-particle": "", "suffix": "", "family": "Neduvelil", "parse-names": false, "non-dropping-particle": ""}, {"given": "X", "dropping-particle": "", "suffix": "", "family": "Wang", "parse-names": false, "non-dropping-particle": ""}, {"given": "B A", "dropping-particle": "", "suffix": "", "family": "Wallace", "parse-names": false, "non-dropping-particle": ""}, {"given": "M S P", "dropping-particle": "", "suffix": "", "family": "Sansom", "parse-names": false, "non-dropping-particle": ""}], "issued": {"date-parts": [["1996", "12"]]}, "abstract": "A method (HOLE) that allows the analysis of the dimensions of the pore running through a structural model of an ion channel is presented. The algorithm uses a Monte Carlo simulated annealing procedure to find the best route for a sphere with variable radius to squeeze through the channel. Results can be displayed in a graphical fashion or visualized with most common molecular graphical packages. Advances include a method to analyze the anisotropy within a pore. The method can also be used to predict the conductance of channels using a simple empirically corrected ohmic model. As an example the program is applied to the cholera toxin B-subunit pentamer. The compatibility of the crystal structure and conductance data is established.", "ISSN": "0263-7855", "page": "354-360", "volume": "14", "container-title": "Journal of molecular graphics", "title": "HOLE: A Program for the Analysis of the Pore Dimensions of Ion Channel Structural Models.", "PMID": "9195488", "issue": "6", "id": "ITEM-1"}}], "properties": {"noteIndex": 0}, "schema": "https://github.com/citation-style-language/schema/raw/master/csl-citation.json"}</w:instrText>
      </w:r>
      <w:r w:rsidR="00DC7B6B" w:rsidRPr="00F14481">
        <w:rPr>
          <w:rFonts w:ascii="Times New Roman" w:hAnsi="Times New Roman"/>
        </w:rPr>
        <w:fldChar w:fldCharType="separate"/>
      </w:r>
      <w:r w:rsidR="001B385A" w:rsidRPr="001B385A">
        <w:rPr>
          <w:rFonts w:ascii="Times New Roman" w:hAnsi="Times New Roman"/>
          <w:noProof/>
          <w:vertAlign w:val="superscript"/>
        </w:rPr>
        <w:t>64</w:t>
      </w:r>
      <w:r w:rsidR="00DC7B6B" w:rsidRPr="00F14481">
        <w:rPr>
          <w:rFonts w:ascii="Times New Roman" w:hAnsi="Times New Roman"/>
        </w:rPr>
        <w:fldChar w:fldCharType="end"/>
      </w:r>
      <w:r w:rsidRPr="00AA3FAF">
        <w:rPr>
          <w:rFonts w:ascii="Times New Roman" w:hAnsi="Times New Roman"/>
        </w:rPr>
        <w:t xml:space="preserve"> </w:t>
      </w:r>
    </w:p>
    <w:p w:rsidR="00D55550" w:rsidRDefault="00546D30" w:rsidP="00F27DC8">
      <w:pPr>
        <w:pStyle w:val="Body"/>
        <w:spacing w:line="360" w:lineRule="auto"/>
        <w:jc w:val="both"/>
        <w:outlineLvl w:val="0"/>
        <w:rPr>
          <w:rFonts w:ascii="Times New Roman" w:hAnsi="Times New Roman"/>
          <w:i/>
          <w:u w:val="single"/>
        </w:rPr>
      </w:pPr>
      <w:r w:rsidRPr="00546D30">
        <w:rPr>
          <w:rFonts w:ascii="Times New Roman" w:hAnsi="Times New Roman"/>
          <w:i/>
          <w:u w:val="single"/>
        </w:rPr>
        <w:t xml:space="preserve">Simulation </w:t>
      </w:r>
      <w:r w:rsidR="00160357" w:rsidRPr="00546D30">
        <w:rPr>
          <w:rFonts w:ascii="Times New Roman" w:hAnsi="Times New Roman"/>
          <w:i/>
          <w:u w:val="single"/>
        </w:rPr>
        <w:t xml:space="preserve">System Preparation </w:t>
      </w:r>
    </w:p>
    <w:p w:rsidR="00D55550" w:rsidRDefault="00546D30" w:rsidP="00F27DC8">
      <w:pPr>
        <w:pStyle w:val="Body"/>
        <w:spacing w:line="360" w:lineRule="auto"/>
        <w:jc w:val="both"/>
        <w:rPr>
          <w:rFonts w:ascii="Times New Roman" w:hAnsi="Times New Roman"/>
        </w:rPr>
      </w:pPr>
      <w:r>
        <w:rPr>
          <w:rFonts w:ascii="Times New Roman" w:hAnsi="Times New Roman"/>
        </w:rPr>
        <w:t xml:space="preserve">Atomistic models of designed pores </w:t>
      </w:r>
      <w:r w:rsidR="00160357" w:rsidRPr="00AA3FAF">
        <w:rPr>
          <w:rFonts w:ascii="Times New Roman" w:hAnsi="Times New Roman"/>
        </w:rPr>
        <w:t xml:space="preserve">were converted to a </w:t>
      </w:r>
      <w:r>
        <w:rPr>
          <w:rFonts w:ascii="Times New Roman" w:hAnsi="Times New Roman"/>
        </w:rPr>
        <w:t>coarse g</w:t>
      </w:r>
      <w:r w:rsidR="00160357" w:rsidRPr="00AA3FAF">
        <w:rPr>
          <w:rFonts w:ascii="Times New Roman" w:hAnsi="Times New Roman"/>
        </w:rPr>
        <w:t xml:space="preserve">rained </w:t>
      </w:r>
      <w:r>
        <w:rPr>
          <w:rFonts w:ascii="Times New Roman" w:hAnsi="Times New Roman"/>
        </w:rPr>
        <w:t xml:space="preserve">(CG) format </w:t>
      </w:r>
      <w:r w:rsidR="00160357" w:rsidRPr="00AA3FAF">
        <w:rPr>
          <w:rFonts w:ascii="Times New Roman" w:hAnsi="Times New Roman"/>
        </w:rPr>
        <w:t xml:space="preserve">using procedures described previously </w:t>
      </w:r>
      <w:r>
        <w:rPr>
          <w:rFonts w:ascii="Times New Roman" w:hAnsi="Times New Roman"/>
        </w:rPr>
        <w:t xml:space="preserve">with a locally modified version of the widely used </w:t>
      </w:r>
      <w:r w:rsidR="00160357" w:rsidRPr="00AA3FAF">
        <w:rPr>
          <w:rFonts w:ascii="Times New Roman" w:hAnsi="Times New Roman"/>
        </w:rPr>
        <w:t>MARTINI Forcefield</w:t>
      </w:r>
      <w:r w:rsidR="008867B5">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"&lt;sup&gt;85&lt;/sup&gt;"}, "citationItems": [{"uris": ["http://www.mendeley.com/documents/?uuid=504d22e4-165f-4390-9f52-f37902bcfa74", "http://www.mendeley.com/documents/?uuid=cdfeb908-19b4-46f6-8d59-c748f4bc801c"], "id": "ITEM-1", "itemData": {"DOI": "10.1021/ja0569104", "type": "article-journal", "author": [{"given": "Peter J", "dropping-particle": "", "suffix": "", "family": "Bond", "parse-names": false, "non-dropping-particle": ""}, {"given": "Mark S P", "dropping-particle": "", "suffix": "", "family": "Sansom", "parse-names": false, "non-dropping-particle": ""}], "issued": {"date-parts": [["2006", "3"]]}, "abstract": "Interactions of lipids are central to the folding and stability of membrane proteins. Coarse-grained molecular dynamics simulations have been used to reveal the mechanisms of self-assembly of protein/membrane and protein/detergent complexes for representatives of two classes of membrane protein, namely, glycophorin (a simple alpha-helical bundle) and OmpA (a beta-barrel). The accuracy of the coarse-grained simulations is established via comparison with the equivalent atomistic simulations of self-assembly of protein/detergent micelles. The simulation of OmpA/bilayer self-assembly reveals how a folded outer membrane protein can be inserted in a bilayer. The glycophorin/bilayer simulation supports the two-state model of membrane folding, in which transmembrane helix insertion precedes dimer self-assembly within a bilayer. The simulations also suggest that a dynamic equilibrium exists between the glycophorin helix monomer and dimer within a bilayer. The simulated glycophorin helix dimer is remarkably close in structure to that revealed by NMR. Thus, coarse-grained methods may help to define mechanisms of membrane protein (re)folding and will prove suitable for simulation of larger scale dynamic rearrangements of biological membranes.", "ISSN": "0002-7863", "page": "2697-704", "volume": "128", "container-title": "J. Am. Chem. Soc.", "title": "Insertion and assembly of membrane proteins &lt;i&gt;via&lt;/i&gt; simulation.", "PMID": "16492056", "issue": "8",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85</w:t>
      </w:r>
      <w:r w:rsidR="00DC7B6B" w:rsidRPr="00AA3FAF">
        <w:rPr>
          <w:rFonts w:ascii="Times New Roman" w:hAnsi="Times New Roman"/>
        </w:rPr>
        <w:fldChar w:fldCharType="end"/>
      </w:r>
      <w:r w:rsidR="00AE11FD" w:rsidRPr="00AA3FAF">
        <w:rPr>
          <w:rFonts w:ascii="Times New Roman" w:hAnsi="Times New Roman"/>
        </w:rPr>
        <w:t xml:space="preserve"> </w:t>
      </w:r>
      <w:r>
        <w:rPr>
          <w:rFonts w:ascii="Times New Roman" w:hAnsi="Times New Roman"/>
        </w:rPr>
        <w:t xml:space="preserve">CG MD simulations of duration </w:t>
      </w:r>
      <w:r w:rsidRPr="00AA3FAF">
        <w:rPr>
          <w:rFonts w:ascii="Times New Roman" w:hAnsi="Times New Roman"/>
        </w:rPr>
        <w:t xml:space="preserve">1 </w:t>
      </w:r>
      <w:proofErr w:type="spellStart"/>
      <w:r w:rsidRPr="00AA3FAF">
        <w:rPr>
          <w:rFonts w:ascii="Times New Roman" w:hAnsi="Times New Roman"/>
        </w:rPr>
        <w:t>μs</w:t>
      </w:r>
      <w:proofErr w:type="spellEnd"/>
      <w:r w:rsidRPr="00AA3FAF">
        <w:rPr>
          <w:rFonts w:ascii="Times New Roman" w:hAnsi="Times New Roman"/>
        </w:rPr>
        <w:t xml:space="preserve"> </w:t>
      </w:r>
      <w:r>
        <w:rPr>
          <w:rFonts w:ascii="Times New Roman" w:hAnsi="Times New Roman"/>
        </w:rPr>
        <w:t xml:space="preserve">were used to position the nanopores within a bilayer. The pore plus bilayer model at the end of these simulations was converted back to </w:t>
      </w:r>
      <w:r w:rsidR="00160357" w:rsidRPr="00AA3FAF">
        <w:rPr>
          <w:rFonts w:ascii="Times New Roman" w:hAnsi="Times New Roman"/>
        </w:rPr>
        <w:t xml:space="preserve">an atomistic system using </w:t>
      </w:r>
      <w:r>
        <w:rPr>
          <w:rFonts w:ascii="Times New Roman" w:hAnsi="Times New Roman"/>
        </w:rPr>
        <w:t xml:space="preserve">a standard </w:t>
      </w:r>
      <w:r w:rsidR="00160357" w:rsidRPr="00AA3FAF">
        <w:rPr>
          <w:rFonts w:ascii="Times New Roman" w:hAnsi="Times New Roman"/>
        </w:rPr>
        <w:t>CG2AT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"&lt;sup&gt;86&lt;/sup&gt;"}, "citationItems": [{"uris": ["http://www.mendeley.com/documents/?uuid=9ec615b0-d466-4d84-8d05-7b231f5c04ce"], "id": "ITEM-1", "itemData": {"publisher": "American Chemical Society", "author": [{"given": "Phillip J.", "dropping-particle": "", "suffix": "", "family": "Stansfeld", "parse-names": false, "non-dropping-particle": ""}, {"given": "Mark S.P.", "dropping-particle": "", "suffix": "", "family": "Sansom", "parse-names": false, "non-dropping-particle": ""}], "issued": {"date-parts": [["2011", "3"]]}, "abstract": "Coarse-grained molecular dynamics provides a means for simulating the assembly and the interactions of membrane protein/lipid complexes at a reduced level of representation, allowing longer and larger simulations. We describe a fragment-based protocol for converting membrane simulation systems, comprising a membrane protein embedded in a phospholipid bilayer, from coarse-grained to atomistic resolution, for further refinement and analysis via atomistic simulations. Overall, this provides a method for generating an accurate and well equilibrated membrane protein/lipid complex. We exemplify the protocol using the acid-sensing/amiloride-sensitive ion channel protein (ASIC) channel protein, a trimeric integral membrane protein. The method is further evaluated using a test set of 10 different membrane proteins of differing size and complexity. Simulations are assessed in terms of protein conformational drift, lipid/protein interactions, and lipid dynamics.", "ISSN": "1549-9618", "page": "1157-1166", "volume": "7", "container-title": "Journal of Chemical Theory and Computation", "title": "From Coarse Grained to Atomistic: A Serial Multiscale Approach to Membrane Protein Simulations", "type": "article-journal",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86</w:t>
      </w:r>
      <w:r w:rsidR="00DC7B6B" w:rsidRPr="00AA3FAF">
        <w:rPr>
          <w:rFonts w:ascii="Times New Roman" w:hAnsi="Times New Roman"/>
        </w:rPr>
        <w:fldChar w:fldCharType="end"/>
      </w:r>
      <w:r>
        <w:rPr>
          <w:rFonts w:ascii="Times New Roman" w:hAnsi="Times New Roman"/>
        </w:rPr>
        <w:t xml:space="preserve"> protocol</w:t>
      </w:r>
      <w:r w:rsidR="00160357" w:rsidRPr="00AA3FAF">
        <w:rPr>
          <w:rFonts w:ascii="Times New Roman" w:hAnsi="Times New Roman"/>
        </w:rPr>
        <w:t xml:space="preserve">. </w:t>
      </w:r>
    </w:p>
    <w:p w:rsidR="00D55550" w:rsidRDefault="00160357" w:rsidP="00F27DC8">
      <w:pPr>
        <w:pStyle w:val="Body"/>
        <w:spacing w:after="0" w:line="360" w:lineRule="auto"/>
        <w:jc w:val="both"/>
        <w:rPr>
          <w:rFonts w:ascii="Times New Roman" w:hAnsi="Times New Roman"/>
        </w:rPr>
      </w:pPr>
      <w:r w:rsidRPr="00AA3FAF">
        <w:rPr>
          <w:rFonts w:ascii="Times New Roman" w:hAnsi="Times New Roman"/>
        </w:rPr>
        <w:lastRenderedPageBreak/>
        <w:t xml:space="preserve">Atomistic simulations were performed using </w:t>
      </w:r>
      <w:r w:rsidR="00564C89" w:rsidRPr="00AA3FAF">
        <w:rPr>
          <w:rFonts w:ascii="Times New Roman" w:hAnsi="Times New Roman"/>
        </w:rPr>
        <w:t>GROMACS</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"&lt;sup&gt;87,88&lt;/sup&gt;"}, "citationItems": [{"uris": ["http://www.mendeley.com/documents/?uuid=1ff6e87d-cd88-49e9-857a-1e40f10d250c"], "id": "ITEM-1", "itemData": {"title": "GROMACS: A Message-Passing Parallel Molecular Dynamics Implementation", "issued": {"date-parts": [["1995"]]}, "author": [{"given": "HJC", "dropping-particle": "", "suffix": "", "family": "Berendsen", "parse-names": false, "non-dropping-particle": ""}, {"given": "David", "dropping-particle": "Van Der", "suffix": "", "family": "Spoel", "parse-names": false, "non-dropping-particle": ""}, {"given": "R", "dropping-particle": "", "suffix": "", "family": "Drunen", "parse-names": false, "non-dropping-particle": "Van"}], "page": "43-56", "volume": "91", "container-title": "Comput. Phys. Commun.", "type": "article-journal", "id": "ITEM-1"}}, {"uris": ["http://www.mendeley.com/documents/?uuid=cced397c-159c-42c6-9d3b-859632ac8a0a"], "id": "ITEM-2", "itemData": {"title": "GROMACS 4 : Algorithms for Highly Efficient, Load-Balanced, and Scalable Molecular Simulation", "issued": {"date-parts": [["2008"]]}, "author": [{"given": "Berk", "dropping-particle": "", "suffix": "", "family": "Hess", "parse-names": false, "non-dropping-particle": ""}, {"given": "C", "dropping-particle": "", "suffix": "", "family": "Kutzner", "parse-names": false, "non-dropping-particle": ""}, {"given": "David", "dropping-particle": "", "suffix": "", "family": "Spoel", "parse-names": false, "non-dropping-particle": "Van Der"}, {"given": "Erik", "dropping-particle": "", "suffix": "", "family": "Lindahl", "parse-names": false, "non-dropping-particle": ""}], "page": "435-447", "volume": "4", "container-title": "J. Chem. Theory Comput.", "type": "article-journal", "id": "ITEM-2"}}],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87,88</w:t>
      </w:r>
      <w:r w:rsidR="00DC7B6B" w:rsidRPr="00AA3FAF">
        <w:rPr>
          <w:rFonts w:ascii="Times New Roman" w:hAnsi="Times New Roman"/>
        </w:rPr>
        <w:fldChar w:fldCharType="end"/>
      </w:r>
      <w:r w:rsidR="00564C89" w:rsidRPr="00AA3FAF">
        <w:rPr>
          <w:rFonts w:ascii="Times New Roman" w:hAnsi="Times New Roman"/>
        </w:rPr>
        <w:t xml:space="preserve"> version 4.5.5</w:t>
      </w:r>
      <w:r w:rsidR="00564C89">
        <w:rPr>
          <w:rFonts w:ascii="Times New Roman" w:hAnsi="Times New Roman"/>
        </w:rPr>
        <w:t xml:space="preserve"> (</w:t>
      </w:r>
      <w:hyperlink r:id="rId8" w:history="1">
        <w:r w:rsidR="00564C89" w:rsidRPr="00DC66B2">
          <w:rPr>
            <w:rStyle w:val="Hyperlink"/>
            <w:rFonts w:ascii="Times New Roman" w:hAnsi="Times New Roman"/>
          </w:rPr>
          <w:t>www.gromacs.org</w:t>
        </w:r>
      </w:hyperlink>
      <w:r w:rsidR="00564C89">
        <w:rPr>
          <w:rFonts w:ascii="Times New Roman" w:hAnsi="Times New Roman"/>
        </w:rPr>
        <w:t xml:space="preserve">) and </w:t>
      </w:r>
      <w:r w:rsidRPr="00AA3FAF">
        <w:rPr>
          <w:rFonts w:ascii="Times New Roman" w:hAnsi="Times New Roman"/>
        </w:rPr>
        <w:t>the GROMOS96 43a1 forcefield</w:t>
      </w:r>
      <w:r w:rsidR="008867B5">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"&lt;sup&gt;89,90&lt;/sup&gt;"}, "citationItems": [{"uris": ["http://www.mendeley.com/documents/?uuid=a0acba18-ecbe-4ed5-9f12-3010fd870be5"], "id": "ITEM-1", "itemData": {"title": "The GROMOS Biomolecular Simulation Program Package", "issued": {"date-parts": [["1999"]]}, "author": [{"given": "WRP", "dropping-particle": "", "suffix": "", "family": "Scott", "parse-names": false, "non-dropping-particle": ""}, {"given": "PH", "dropping-particle": "", "suffix": "", "family": "H\u00fcnenberger", "parse-names": false, "non-dropping-particle": ""}, {"given": "Ilario G", "dropping-particle": "", "suffix": "", "family": "Tironi", "parse-names": false, "non-dropping-particle": ""}, {"given": "Alan E", "dropping-particle": "", "suffix": "", "family": "Mark", "parse-names": false, "non-dropping-particle": ""}, {"given": "Salomon R", "dropping-particle": "", "suffix": "", "family": "Billeter", "parse-names": false, "non-dropping-particle": ""}, {"given": "Jens", "dropping-particle": "", "suffix": "", "family": "Fennen", "parse-names": false, "non-dropping-particle": ""}, {"given": "Andrew E", "dropping-particle": "", "suffix": "", "family": "Torda", "parse-names": false, "non-dropping-particle": ""}, {"given": "Thomas", "dropping-particle": "", "suffix": "", "family": "Huber", "parse-names": false, "non-dropping-particle": ""}, {"given": "Peter", "dropping-particle": "", "suffix": "", "family": "Kruger", "parse-names": false, "non-dropping-particle": ""}, {"given": "Wilfred F", "dropping-particle": "", "suffix": "", "family": "Gunsteren", "parse-names": false, "non-dropping-particle": "van"}], "page": "3596-3607", "volume": "103", "container-title": "J. Phys. Chem. A.", "type": "article-journal", "id": "ITEM-1"}}, {"uris": ["http://www.mendeley.com/documents/?uuid=2abc6497-f0b0-4c80-ba8b-2d2756840e41"], "id": "ITEM-2", "itemData": {"DOI": "10.1002/jcc.20090", "type": "article-journal", "author": [{"given": "Chris", "dropping-particle": "", "suffix": "", "family": "Oostenbrink", "parse-names": false, "non-dropping-particle": ""}, {"given": "Alessandra", "dropping-particle": "", "suffix": "", "family": "Villa", "parse-names": false, "non-dropping-particle": ""}, {"given": "Alan E", "dropping-particle": "", "suffix": "", "family": "Mark", "parse-names": false, "non-dropping-particle": ""}, {"given": "Wilfred F", "dropping-particle": "", "suffix": "", "family": "Gunsteren", "parse-names": false, "non-dropping-particle": "van"}], "issued": {"date-parts": [["2004", "10"]]}, "abstract": "Successive parameterizations of the GROMOS force field have been used successfully to simulate biomolecular systems over a long period of time. The continuing expansion of computational power with time makes it possible to compute ever more properties for an increasing variety of molecular systems with greater precision. This has led to recurrent parameterizations of the GROMOS force field all aimed at achieving better agreement with experimental data. Here we report the results of the latest, extensive reparameterization of the GROMOS force field. In contrast to the parameterization of other biomolecular force fields, this parameterization of the GROMOS force field is based primarily on reproducing the free enthalpies of hydration and apolar solvation for a range of compounds. This approach was chosen because the relative free enthalpy of solvation between polar and apolar environments is a key property in many biomolecular processes of interest, such as protein folding, biomolecular association, membrane formation, and transport over membranes. The newest parameter sets, 53A5 and 53A6, were optimized by first fitting to reproduce the thermodynamic properties of pure liquids of a range of small polar molecules and the solvation free enthalpies of amino acid analogs in cyclohexane (53A5). The partial charges were then adjusted to reproduce the hydration free enthalpies in water (53A6). Both parameter sets are fully documented, and the differences between these and previous parameter sets are discussed.", "ISSN": "0192-8651", "page": "1656-1676", "volume": "25", "container-title": "Journal of computational chemistry", "title": "A Biomolecular Force Field Based on the Free Enthalpy of Hydration and Solvation: The GROMOS Force-Field Parameter Sets 53A5 and 53A6.", "PMID": "15264259", "issue": "13", "id": "ITEM-2"}}],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89,90</w:t>
      </w:r>
      <w:r w:rsidR="00DC7B6B" w:rsidRPr="00AA3FAF">
        <w:rPr>
          <w:rFonts w:ascii="Times New Roman" w:hAnsi="Times New Roman"/>
        </w:rPr>
        <w:fldChar w:fldCharType="end"/>
      </w:r>
      <w:r w:rsidRPr="00AA3FAF">
        <w:rPr>
          <w:rFonts w:ascii="Times New Roman" w:hAnsi="Times New Roman"/>
        </w:rPr>
        <w:t xml:space="preserve"> Long range electrostatic interactions were treated with the Particle Mesh Ewald method</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"&lt;sup&gt;91&lt;/sup&gt;"}, "citationItems": [{"uris": ["http://www.mendeley.com/documents/?uuid=0eee209a-6112-4e1f-a906-a1bae1e65c18"], "id": "ITEM-1", "itemData": {"DOI": "10.1063/1.464397", "type": "article-journal", "author": [{"given": "Tom", "dropping-particle": "", "suffix": "", "family": "Darden", "parse-names": false, "non-dropping-particle": ""}, {"given": "Darrin", "dropping-particle": "", "suffix": "", "family": "York", "parse-names": false, "non-dropping-particle": ""}, {"given": "Lee", "dropping-particle": "", "suffix": "", "family": "Pedersen", "parse-names": false, "non-dropping-particle": ""}], "issued": {"date-parts": [["1993"]]}, "ISSN": "00219606", "page": "10089-10091", "volume": "98", "container-title": "The Journal of Chemical Physics", "title": "Particle mesh Ewald: An &lt;i&gt;N&lt;/i&gt;\u22c5 log (&lt;i&gt;N&lt;/i&gt;) method for Ewald sums in large systems", "issue": "12",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91</w:t>
      </w:r>
      <w:r w:rsidR="00DC7B6B" w:rsidRPr="00AA3FAF">
        <w:rPr>
          <w:rFonts w:ascii="Times New Roman" w:hAnsi="Times New Roman"/>
        </w:rPr>
        <w:fldChar w:fldCharType="end"/>
      </w:r>
      <w:r w:rsidRPr="00AA3FAF">
        <w:rPr>
          <w:rFonts w:ascii="Times New Roman" w:hAnsi="Times New Roman"/>
        </w:rPr>
        <w:t xml:space="preserve"> with a short range cut off of 1 nm and a Fourier spacing of 0.12 nm. </w:t>
      </w:r>
      <w:r w:rsidR="00560A90">
        <w:rPr>
          <w:rFonts w:ascii="Times New Roman" w:hAnsi="Times New Roman"/>
        </w:rPr>
        <w:t>The</w:t>
      </w:r>
      <w:r w:rsidR="00560A90" w:rsidRPr="00AA3FAF">
        <w:rPr>
          <w:rFonts w:ascii="Times New Roman" w:hAnsi="Times New Roman"/>
        </w:rPr>
        <w:t xml:space="preserve"> SPC </w:t>
      </w:r>
      <w:r w:rsidR="00560A90">
        <w:rPr>
          <w:rFonts w:ascii="Times New Roman" w:hAnsi="Times New Roman"/>
        </w:rPr>
        <w:t xml:space="preserve">model was used for </w:t>
      </w:r>
      <w:r w:rsidR="00560A90" w:rsidRPr="00AA3FAF">
        <w:rPr>
          <w:rFonts w:ascii="Times New Roman" w:hAnsi="Times New Roman"/>
        </w:rPr>
        <w:t>water</w:t>
      </w:r>
      <w:r w:rsidR="008867B5">
        <w:rPr>
          <w:rFonts w:ascii="Times New Roman" w:hAnsi="Times New Roman"/>
        </w:rPr>
        <w:t>.</w:t>
      </w:r>
      <w:r w:rsidR="00DC7B6B">
        <w:rPr>
          <w:rFonts w:ascii="Times New Roman" w:hAnsi="Times New Roman"/>
        </w:rPr>
        <w:fldChar w:fldCharType="begin"/>
      </w:r>
      <w:r w:rsidR="001B385A">
        <w:rPr>
          <w:rFonts w:ascii="Times New Roman" w:hAnsi="Times New Roman"/>
        </w:rPr>
        <w:instrText>ADDIN CSL_CITATION {"mendeley": {"previouslyFormattedCitation": "&lt;sup&gt;92&lt;/sup&gt;"}, "citationItems": [{"uris": ["http://www.mendeley.com/documents/?uuid=9f04662e-5e1c-4003-ad74-f22578b2ab49"], "id": "ITEM-1", "itemData": {"title": "The Missing Term in Effective Pair Potentials", "issued": {"date-parts": [["1987"]]}, "author": [{"given": "HJC", "dropping-particle": "", "suffix": "", "family": "Berendsen", "parse-names": false, "non-dropping-particle": ""}], "page": "6269-6271", "volume": "91", "container-title": "J. Phys. Chem.", "type": "article-journal",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92</w:t>
      </w:r>
      <w:r w:rsidR="00DC7B6B">
        <w:rPr>
          <w:rFonts w:ascii="Times New Roman" w:hAnsi="Times New Roman"/>
        </w:rPr>
        <w:fldChar w:fldCharType="end"/>
      </w:r>
      <w:r w:rsidRPr="00AA3FAF">
        <w:rPr>
          <w:rFonts w:ascii="Times New Roman" w:hAnsi="Times New Roman"/>
        </w:rPr>
        <w:t xml:space="preserve"> </w:t>
      </w:r>
      <w:r w:rsidR="00564C89">
        <w:rPr>
          <w:rFonts w:ascii="Times New Roman" w:hAnsi="Times New Roman"/>
        </w:rPr>
        <w:t>S</w:t>
      </w:r>
      <w:r w:rsidRPr="00AA3FAF">
        <w:rPr>
          <w:rFonts w:ascii="Times New Roman" w:hAnsi="Times New Roman"/>
        </w:rPr>
        <w:t xml:space="preserve">imulations were performed </w:t>
      </w:r>
      <w:r w:rsidR="00564C89">
        <w:rPr>
          <w:rFonts w:ascii="Times New Roman" w:hAnsi="Times New Roman"/>
        </w:rPr>
        <w:t xml:space="preserve">in the </w:t>
      </w:r>
      <w:r w:rsidRPr="00AA3FAF">
        <w:rPr>
          <w:rFonts w:ascii="Times New Roman" w:hAnsi="Times New Roman"/>
        </w:rPr>
        <w:t>NPT ensemble with the temperature be</w:t>
      </w:r>
      <w:r w:rsidR="00564C89">
        <w:rPr>
          <w:rFonts w:ascii="Times New Roman" w:hAnsi="Times New Roman"/>
        </w:rPr>
        <w:t xml:space="preserve">ing maintained at 310 K with a </w:t>
      </w:r>
      <w:r w:rsidRPr="00AA3FAF">
        <w:rPr>
          <w:rFonts w:ascii="Times New Roman" w:hAnsi="Times New Roman"/>
        </w:rPr>
        <w:t>v-rescale thermostat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"&lt;sup&gt;93&lt;/sup&gt;"}, "citationItems": [{"uris": ["http://www.mendeley.com/documents/?uuid=5cb425ed-b7b4-4ec9-b38c-eaf32683334e"], "id": "ITEM-1", "itemData": {"DOI": "10.1063/1.2408420", "type": "article-journal", "author": [{"given": "Giovanni", "dropping-particle": "", "suffix": "", "family": "Bussi", "parse-names": false, "non-dropping-particle": ""}, {"given": "Davide", "dropping-particle": "", "suffix": "", "family": "Donadio", "parse-names": false, "non-dropping-particle": ""}, {"given": "Michele", "dropping-particle": "", "suffix": "", "family": "Parrinello", "parse-names": false, "non-dropping-particle": ""}], "issued": {"date-parts": [["2007", "1", "7"]]}, "abstract": "The authors present a new molecular dynamics algorithm for sampling the canonical distribution. In this approach the velocities of all the particles are rescaled by a properly chosen random factor. The algorithm is formally justified and it is shown that, in spite of its stochastic nature, a quantity can still be defined that remains constant during the evolution. In numerical applications this quantity can be used to measure the accuracy of the sampling. The authors illustrate the properties of this new method on Lennard-Jones and TIP4P water models in the solid and liquid phases. Its performance is excellent and largely independent of the thermostat parameter also with regard to the dynamic properties.", "ISSN": "0021-9606", "page": "014101", "volume": "126", "container-title": "The Journal of chemical physics", "title": "Canonical Sampling Through Velocity Rescaling.", "PMID": "17212484", "issue": "1",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93</w:t>
      </w:r>
      <w:r w:rsidR="00DC7B6B" w:rsidRPr="00AA3FAF">
        <w:rPr>
          <w:rFonts w:ascii="Times New Roman" w:hAnsi="Times New Roman"/>
        </w:rPr>
        <w:fldChar w:fldCharType="end"/>
      </w:r>
      <w:r w:rsidR="008867B5">
        <w:rPr>
          <w:rFonts w:ascii="Times New Roman" w:hAnsi="Times New Roman"/>
        </w:rPr>
        <w:t xml:space="preserve"> </w:t>
      </w:r>
      <w:r w:rsidRPr="00AA3FAF">
        <w:rPr>
          <w:rFonts w:ascii="Times New Roman" w:hAnsi="Times New Roman"/>
        </w:rPr>
        <w:t xml:space="preserve">and a coupling constant of </w:t>
      </w:r>
      <w:proofErr w:type="spellStart"/>
      <w:r w:rsidRPr="00AA3FAF">
        <w:rPr>
          <w:rFonts w:ascii="Times New Roman" w:hAnsi="Times New Roman"/>
        </w:rPr>
        <w:t>τ</w:t>
      </w:r>
      <w:r w:rsidRPr="00AA3FAF">
        <w:rPr>
          <w:rFonts w:ascii="Times New Roman" w:hAnsi="Times New Roman"/>
          <w:vertAlign w:val="subscript"/>
        </w:rPr>
        <w:t>t</w:t>
      </w:r>
      <w:proofErr w:type="spellEnd"/>
      <w:r w:rsidRPr="00AA3FAF">
        <w:rPr>
          <w:rFonts w:ascii="Times New Roman" w:hAnsi="Times New Roman"/>
        </w:rPr>
        <w:t xml:space="preserve"> = 0.1 ps. Pressure was maintained semi-</w:t>
      </w:r>
      <w:proofErr w:type="spellStart"/>
      <w:r w:rsidRPr="00AA3FAF">
        <w:rPr>
          <w:rFonts w:ascii="Times New Roman" w:hAnsi="Times New Roman"/>
        </w:rPr>
        <w:t>isotropically</w:t>
      </w:r>
      <w:proofErr w:type="spellEnd"/>
      <w:r w:rsidRPr="00AA3FAF">
        <w:rPr>
          <w:rFonts w:ascii="Times New Roman" w:hAnsi="Times New Roman"/>
        </w:rPr>
        <w:t xml:space="preserve"> using the </w:t>
      </w:r>
      <w:proofErr w:type="spellStart"/>
      <w:r w:rsidRPr="00AA3FAF">
        <w:rPr>
          <w:rFonts w:ascii="Times New Roman" w:hAnsi="Times New Roman"/>
        </w:rPr>
        <w:t>Parrinello-Rahman</w:t>
      </w:r>
      <w:proofErr w:type="spellEnd"/>
      <w:r w:rsidRPr="00AA3FAF">
        <w:rPr>
          <w:rFonts w:ascii="Times New Roman" w:hAnsi="Times New Roman"/>
        </w:rPr>
        <w:t xml:space="preserve"> algorithm at 1 bar coupled at </w:t>
      </w:r>
      <w:proofErr w:type="spellStart"/>
      <w:r w:rsidRPr="00AA3FAF">
        <w:rPr>
          <w:rFonts w:ascii="Times New Roman" w:hAnsi="Times New Roman"/>
        </w:rPr>
        <w:t>τ</w:t>
      </w:r>
      <w:r w:rsidRPr="00AA3FAF">
        <w:rPr>
          <w:rFonts w:ascii="Times New Roman" w:hAnsi="Times New Roman"/>
          <w:vertAlign w:val="subscript"/>
        </w:rPr>
        <w:t>p</w:t>
      </w:r>
      <w:proofErr w:type="spellEnd"/>
      <w:r w:rsidRPr="00AA3FAF">
        <w:rPr>
          <w:rFonts w:ascii="Times New Roman" w:hAnsi="Times New Roman"/>
        </w:rPr>
        <w:t xml:space="preserve"> = 1 ps. </w:t>
      </w:r>
      <w:r w:rsidR="00564C89">
        <w:rPr>
          <w:rFonts w:ascii="Times New Roman" w:hAnsi="Times New Roman"/>
        </w:rPr>
        <w:t>The t</w:t>
      </w:r>
      <w:r w:rsidRPr="00AA3FAF">
        <w:rPr>
          <w:rFonts w:ascii="Times New Roman" w:hAnsi="Times New Roman"/>
        </w:rPr>
        <w:t xml:space="preserve">ime step for integration was 2 </w:t>
      </w:r>
      <w:r w:rsidR="008867B5" w:rsidRPr="008867B5">
        <w:rPr>
          <w:rFonts w:ascii="Times New Roman" w:hAnsi="Times New Roman"/>
          <w:highlight w:val="yellow"/>
        </w:rPr>
        <w:t>fs</w:t>
      </w:r>
      <w:r w:rsidR="008867B5" w:rsidRPr="00AA3FAF">
        <w:rPr>
          <w:rFonts w:ascii="Times New Roman" w:hAnsi="Times New Roman"/>
        </w:rPr>
        <w:t xml:space="preserve"> </w:t>
      </w:r>
      <w:r w:rsidRPr="00AA3FAF">
        <w:rPr>
          <w:rFonts w:ascii="Times New Roman" w:hAnsi="Times New Roman"/>
        </w:rPr>
        <w:t>with bonds constrained using the LINCS algorithm</w:t>
      </w:r>
      <w:r w:rsidR="008867B5">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"&lt;sup&gt;94&lt;/sup&gt;"}, "citationItems": [{"uris": ["http://www.mendeley.com/documents/?uuid=db52562a-9e4c-4d99-a9f0-42ed77ebf1f4", "http://www.mendeley.com/documents/?uuid=a30ad5ca-d92a-48cc-85d1-9b8ed63b7b57"], "id": "ITEM-1", "itemData": {"DOI": "10.1002/(SICI)1096-987X(199709)18:12&lt;1463::AID-JCC4&gt;3.3.CO;2-L", "type": "article-journal", "author": [{"given": "Berk", "dropping-particle": "", "suffix": "", "family": "Hess", "parse-names": false, "non-dropping-particle": ""}, {"given": "Henk", "dropping-particle": "", "suffix": "", "family": "Bekker", "parse-names": false, "non-dropping-particle": ""}, {"given": "Herman J. C.", "dropping-particle": "", "suffix": "", "family": "Berendsen", "parse-names": false, "non-dropping-particle": ""}, {"given": "Johannes G. E. M.", "dropping-particle": "", "suffix": "", "family": "Fraaije", "parse-names": false, "non-dropping-particle": ""}], "issued": {"date-parts": [["1997", "9"]]}, "ISSN": "01928651", "page": "1463-1472", "volume": "18", "container-title": "J. Comput. Chem.", "title": "LINCS: A linear constraint solver for molecular simulations", "issue": "12",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94</w:t>
      </w:r>
      <w:r w:rsidR="00DC7B6B" w:rsidRPr="00AA3FAF">
        <w:rPr>
          <w:rFonts w:ascii="Times New Roman" w:hAnsi="Times New Roman"/>
        </w:rPr>
        <w:fldChar w:fldCharType="end"/>
      </w:r>
      <w:r w:rsidRPr="00AA3FAF">
        <w:rPr>
          <w:rFonts w:ascii="Times New Roman" w:hAnsi="Times New Roman"/>
        </w:rPr>
        <w:t xml:space="preserve"> Analysis was conducted with GROMACS </w:t>
      </w:r>
      <w:r w:rsidR="00564C89">
        <w:rPr>
          <w:rFonts w:ascii="Times New Roman" w:hAnsi="Times New Roman"/>
        </w:rPr>
        <w:t xml:space="preserve">routines, </w:t>
      </w:r>
      <w:r w:rsidRPr="00AA3FAF">
        <w:rPr>
          <w:rFonts w:ascii="Times New Roman" w:hAnsi="Times New Roman"/>
        </w:rPr>
        <w:t>MD Analysis</w:t>
      </w:r>
      <w:r w:rsidR="008867B5">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"&lt;sup&gt;95&lt;/sup&gt;"}, "citationItems": [{"uris": ["http://www.mendeley.com/documents/?uuid=b3a6b369-7bca-464c-ae99-b4dbf2eb268a"], "id": "ITEM-1", "itemData": {"volume": "32", "DOI": "10.1002/jcc", "type": "article-journal", "author": [{"given": "Naveen", "dropping-particle": "", "suffix": "", "family": "Michaud-Agrawal", "parse-names": false, "non-dropping-particle": ""}, {"given": "Elizabeth J", "dropping-particle": "", "suffix": "", "family": "Denning", "parse-names": false, "non-dropping-particle": ""}, {"given": "Thomas B", "dropping-particle": "", "suffix": "", "family": "Woolf", "parse-names": false, "non-dropping-particle": ""}, {"given": "Oliver", "dropping-particle": "", "suffix": "", "family": "Beckstein", "parse-names": false, "non-dropping-particle": ""}], "issued": {"date-parts": [["2011"]]}, "title": "Software News and Updates MDAnalysis: A Toolkit for the Analysis of Molecular Dynamics Simulations", "page": "2319-2327", "note": "\n        From Duplicate 1 ( \n        \n        \n          Software News and Updates MDAnalysis : A Toolkit for the Analysis of Molecular Dynamics Simulations\n        \n        \n         - Michaud-agrawal, Naveen; Denning, Elizabeth J; Woolf, Thomas B; Beckstein, Oliver )\n\n        \n        \n\n        \n\n        \n\n      ", "container-title": "Journal of Computational Chemistry", "issue": "10",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95</w:t>
      </w:r>
      <w:r w:rsidR="00DC7B6B" w:rsidRPr="00AA3FAF">
        <w:rPr>
          <w:rFonts w:ascii="Times New Roman" w:hAnsi="Times New Roman"/>
        </w:rPr>
        <w:fldChar w:fldCharType="end"/>
      </w:r>
      <w:r w:rsidR="00D11041" w:rsidRPr="00AA3FAF">
        <w:rPr>
          <w:rFonts w:ascii="Times New Roman" w:hAnsi="Times New Roman"/>
        </w:rPr>
        <w:t xml:space="preserve"> </w:t>
      </w:r>
      <w:r w:rsidR="00564C89">
        <w:rPr>
          <w:rFonts w:ascii="Times New Roman" w:hAnsi="Times New Roman"/>
        </w:rPr>
        <w:t xml:space="preserve">and </w:t>
      </w:r>
      <w:r w:rsidRPr="00AA3FAF">
        <w:rPr>
          <w:rFonts w:ascii="Times New Roman" w:hAnsi="Times New Roman"/>
        </w:rPr>
        <w:t>locally written code.</w:t>
      </w:r>
      <w:r w:rsidR="00E45317">
        <w:rPr>
          <w:rFonts w:ascii="Times New Roman" w:hAnsi="Times New Roman"/>
        </w:rPr>
        <w:t xml:space="preserve"> </w:t>
      </w:r>
      <w:proofErr w:type="gramStart"/>
      <w:r w:rsidR="00E45317" w:rsidRPr="00482875">
        <w:rPr>
          <w:rFonts w:ascii="Times New Roman" w:hAnsi="Times New Roman"/>
          <w:highlight w:val="yellow"/>
        </w:rPr>
        <w:t xml:space="preserve">We </w:t>
      </w:r>
      <w:proofErr w:type="spellStart"/>
      <w:r w:rsidR="00E45317" w:rsidRPr="00482875">
        <w:rPr>
          <w:rFonts w:ascii="Times New Roman" w:hAnsi="Times New Roman"/>
          <w:highlight w:val="yellow"/>
        </w:rPr>
        <w:t>perfomed</w:t>
      </w:r>
      <w:proofErr w:type="spellEnd"/>
      <w:r w:rsidR="00E45317" w:rsidRPr="00482875">
        <w:rPr>
          <w:rFonts w:ascii="Times New Roman" w:hAnsi="Times New Roman"/>
          <w:highlight w:val="yellow"/>
        </w:rPr>
        <w:t xml:space="preserve"> an initial equilibration of each system for 1 ns during which the protein was </w:t>
      </w:r>
      <w:commentRangeStart w:id="71"/>
      <w:r w:rsidR="00E45317" w:rsidRPr="00482875">
        <w:rPr>
          <w:rFonts w:ascii="Times New Roman" w:hAnsi="Times New Roman"/>
          <w:highlight w:val="yellow"/>
        </w:rPr>
        <w:t>restrained</w:t>
      </w:r>
      <w:commentRangeEnd w:id="71"/>
      <w:r w:rsidR="003519F4">
        <w:rPr>
          <w:rStyle w:val="CommentReference"/>
          <w:rFonts w:ascii="Times New Roman" w:eastAsia="Arial Unicode MS" w:hAnsi="Times New Roman" w:cs="Times New Roman"/>
          <w:vanish/>
          <w:color w:val="auto"/>
          <w:lang w:eastAsia="en-US"/>
        </w:rPr>
        <w:commentReference w:id="71"/>
      </w:r>
      <w:r w:rsidR="00E45317" w:rsidRPr="00482875">
        <w:rPr>
          <w:rFonts w:ascii="Times New Roman" w:hAnsi="Times New Roman"/>
          <w:highlight w:val="yellow"/>
        </w:rPr>
        <w:t>.</w:t>
      </w:r>
      <w:proofErr w:type="gramEnd"/>
      <w:r w:rsidRPr="00482875">
        <w:rPr>
          <w:rFonts w:ascii="Times New Roman" w:hAnsi="Times New Roman"/>
          <w:highlight w:val="yellow"/>
        </w:rPr>
        <w:t xml:space="preserve"> </w:t>
      </w:r>
      <w:r w:rsidR="00ED3D9A" w:rsidRPr="00482875">
        <w:rPr>
          <w:rFonts w:ascii="Times New Roman" w:hAnsi="Times New Roman"/>
          <w:highlight w:val="yellow"/>
        </w:rPr>
        <w:t xml:space="preserve">Water flux was calculated </w:t>
      </w:r>
      <w:r w:rsidR="00E45317" w:rsidRPr="00482875">
        <w:rPr>
          <w:rFonts w:ascii="Times New Roman" w:hAnsi="Times New Roman"/>
          <w:highlight w:val="yellow"/>
        </w:rPr>
        <w:t xml:space="preserve">counting </w:t>
      </w:r>
      <w:r w:rsidR="00FA6294" w:rsidRPr="00482875">
        <w:rPr>
          <w:rFonts w:ascii="Times New Roman" w:hAnsi="Times New Roman"/>
          <w:highlight w:val="yellow"/>
        </w:rPr>
        <w:t xml:space="preserve">water molecules </w:t>
      </w:r>
      <w:r w:rsidR="00E45317" w:rsidRPr="00482875">
        <w:rPr>
          <w:rFonts w:ascii="Times New Roman" w:hAnsi="Times New Roman"/>
          <w:highlight w:val="yellow"/>
        </w:rPr>
        <w:t xml:space="preserve">crossing </w:t>
      </w:r>
      <w:r w:rsidR="00FA6294" w:rsidRPr="00482875">
        <w:rPr>
          <w:rFonts w:ascii="Times New Roman" w:hAnsi="Times New Roman"/>
          <w:highlight w:val="yellow"/>
        </w:rPr>
        <w:t xml:space="preserve">through </w:t>
      </w:r>
      <w:proofErr w:type="gramStart"/>
      <w:r w:rsidR="00E45317" w:rsidRPr="00482875">
        <w:rPr>
          <w:rFonts w:ascii="Times New Roman" w:hAnsi="Times New Roman"/>
          <w:highlight w:val="yellow"/>
        </w:rPr>
        <w:t>an</w:t>
      </w:r>
      <w:proofErr w:type="gramEnd"/>
      <w:r w:rsidR="00E45317" w:rsidRPr="00482875">
        <w:rPr>
          <w:rFonts w:ascii="Times New Roman" w:hAnsi="Times New Roman"/>
          <w:highlight w:val="yellow"/>
        </w:rPr>
        <w:t xml:space="preserve"> </w:t>
      </w:r>
      <w:proofErr w:type="spellStart"/>
      <w:r w:rsidR="00E45317" w:rsidRPr="00482875">
        <w:rPr>
          <w:rFonts w:ascii="Times New Roman" w:hAnsi="Times New Roman"/>
          <w:highlight w:val="yellow"/>
        </w:rPr>
        <w:t>xy</w:t>
      </w:r>
      <w:proofErr w:type="spellEnd"/>
      <w:r w:rsidR="00E45317" w:rsidRPr="00482875">
        <w:rPr>
          <w:rFonts w:ascii="Times New Roman" w:hAnsi="Times New Roman"/>
          <w:highlight w:val="yellow"/>
        </w:rPr>
        <w:t xml:space="preserve"> plane </w:t>
      </w:r>
      <w:proofErr w:type="spellStart"/>
      <w:r w:rsidR="00FA6294" w:rsidRPr="00482875">
        <w:rPr>
          <w:rFonts w:ascii="Times New Roman" w:hAnsi="Times New Roman"/>
          <w:highlight w:val="yellow"/>
        </w:rPr>
        <w:t>cent</w:t>
      </w:r>
      <w:r w:rsidR="00E45317" w:rsidRPr="00482875">
        <w:rPr>
          <w:rFonts w:ascii="Times New Roman" w:hAnsi="Times New Roman"/>
          <w:highlight w:val="yellow"/>
        </w:rPr>
        <w:t>red</w:t>
      </w:r>
      <w:proofErr w:type="spellEnd"/>
      <w:r w:rsidR="00E45317" w:rsidRPr="00482875">
        <w:rPr>
          <w:rFonts w:ascii="Times New Roman" w:hAnsi="Times New Roman"/>
          <w:highlight w:val="yellow"/>
        </w:rPr>
        <w:t xml:space="preserve"> on the protein </w:t>
      </w:r>
      <w:r w:rsidR="00FA6294" w:rsidRPr="00482875">
        <w:rPr>
          <w:rFonts w:ascii="Times New Roman" w:hAnsi="Times New Roman"/>
          <w:highlight w:val="yellow"/>
        </w:rPr>
        <w:t xml:space="preserve">within a 20 Å </w:t>
      </w:r>
      <w:r w:rsidR="00E45317" w:rsidRPr="00482875">
        <w:rPr>
          <w:rFonts w:ascii="Times New Roman" w:hAnsi="Times New Roman"/>
          <w:highlight w:val="yellow"/>
        </w:rPr>
        <w:t xml:space="preserve">diameter </w:t>
      </w:r>
      <w:r w:rsidR="00FA6294" w:rsidRPr="00482875">
        <w:rPr>
          <w:rFonts w:ascii="Times New Roman" w:hAnsi="Times New Roman"/>
          <w:highlight w:val="yellow"/>
        </w:rPr>
        <w:t>shell</w:t>
      </w:r>
      <w:r w:rsidR="00E45317" w:rsidRPr="00482875">
        <w:rPr>
          <w:rFonts w:ascii="Times New Roman" w:hAnsi="Times New Roman"/>
          <w:highlight w:val="yellow"/>
        </w:rPr>
        <w:t xml:space="preserve"> from this centre</w:t>
      </w:r>
      <w:r w:rsidR="00FA6294" w:rsidRPr="00482875">
        <w:rPr>
          <w:rFonts w:ascii="Times New Roman" w:hAnsi="Times New Roman"/>
          <w:highlight w:val="yellow"/>
        </w:rPr>
        <w:t xml:space="preserve">. </w:t>
      </w:r>
      <w:r w:rsidR="000D4928">
        <w:rPr>
          <w:rFonts w:ascii="Times New Roman" w:hAnsi="Times New Roman"/>
          <w:highlight w:val="yellow"/>
        </w:rPr>
        <w:t>W</w:t>
      </w:r>
      <w:r w:rsidR="000D4928" w:rsidRPr="00482875">
        <w:rPr>
          <w:rFonts w:ascii="Times New Roman" w:hAnsi="Times New Roman"/>
          <w:highlight w:val="yellow"/>
        </w:rPr>
        <w:t xml:space="preserve">ater </w:t>
      </w:r>
      <w:r w:rsidR="00E45317" w:rsidRPr="00482875">
        <w:rPr>
          <w:rFonts w:ascii="Times New Roman" w:hAnsi="Times New Roman"/>
          <w:highlight w:val="yellow"/>
        </w:rPr>
        <w:t xml:space="preserve">crossings were counted a </w:t>
      </w:r>
      <w:proofErr w:type="gramStart"/>
      <w:r w:rsidR="00E45317" w:rsidRPr="00482875">
        <w:rPr>
          <w:rFonts w:ascii="Times New Roman" w:hAnsi="Times New Roman"/>
          <w:highlight w:val="yellow"/>
        </w:rPr>
        <w:t>upwards (positive)</w:t>
      </w:r>
      <w:proofErr w:type="gramEnd"/>
      <w:r w:rsidR="00E45317" w:rsidRPr="00482875">
        <w:rPr>
          <w:rFonts w:ascii="Times New Roman" w:hAnsi="Times New Roman"/>
          <w:highlight w:val="yellow"/>
        </w:rPr>
        <w:t xml:space="preserve"> if parallel to z, downwards (negative) if anti-parallel</w:t>
      </w:r>
      <w:r w:rsidR="00ED3D9A" w:rsidRPr="00482875">
        <w:rPr>
          <w:rFonts w:ascii="Times New Roman" w:hAnsi="Times New Roman"/>
          <w:highlight w:val="yellow"/>
        </w:rPr>
        <w:t>.</w:t>
      </w:r>
      <w:r w:rsidR="00E45317" w:rsidRPr="00482875">
        <w:rPr>
          <w:rFonts w:ascii="Times New Roman" w:hAnsi="Times New Roman"/>
          <w:highlight w:val="yellow"/>
        </w:rPr>
        <w:t xml:space="preserve"> Water fluxes were evaluated over the full length of the simulations. In most cases this did not lead to </w:t>
      </w:r>
      <w:r w:rsidR="00482875" w:rsidRPr="00482875">
        <w:rPr>
          <w:rFonts w:ascii="Times New Roman" w:hAnsi="Times New Roman"/>
          <w:highlight w:val="yellow"/>
        </w:rPr>
        <w:t>a major</w:t>
      </w:r>
      <w:r w:rsidR="00E45317" w:rsidRPr="00482875">
        <w:rPr>
          <w:rFonts w:ascii="Times New Roman" w:hAnsi="Times New Roman"/>
          <w:highlight w:val="yellow"/>
        </w:rPr>
        <w:t xml:space="preserve"> </w:t>
      </w:r>
      <w:r w:rsidR="00482875" w:rsidRPr="00482875">
        <w:rPr>
          <w:rFonts w:ascii="Times New Roman" w:hAnsi="Times New Roman"/>
          <w:highlight w:val="yellow"/>
        </w:rPr>
        <w:t xml:space="preserve">change </w:t>
      </w:r>
      <w:r w:rsidR="00E45317" w:rsidRPr="00482875">
        <w:rPr>
          <w:rFonts w:ascii="Times New Roman" w:hAnsi="Times New Roman"/>
          <w:highlight w:val="yellow"/>
        </w:rPr>
        <w:t xml:space="preserve">in estimated flux </w:t>
      </w:r>
      <w:r w:rsidR="00482875" w:rsidRPr="00482875">
        <w:rPr>
          <w:rFonts w:ascii="Times New Roman" w:hAnsi="Times New Roman"/>
          <w:highlight w:val="yellow"/>
        </w:rPr>
        <w:t xml:space="preserve">compared to evaluating the flux for e.g. the latter half of the simulation </w:t>
      </w:r>
      <w:r w:rsidR="00E45317" w:rsidRPr="00482875">
        <w:rPr>
          <w:rFonts w:ascii="Times New Roman" w:hAnsi="Times New Roman"/>
          <w:highlight w:val="yellow"/>
        </w:rPr>
        <w:t xml:space="preserve">(see SI Fig. </w:t>
      </w:r>
      <w:del w:id="72" w:author="Jemma Trick" w:date="2014-09-26T16:24:00Z">
        <w:r w:rsidR="00DC7B6B" w:rsidRPr="00DC7B6B">
          <w:rPr>
            <w:rFonts w:ascii="Times New Roman" w:hAnsi="Times New Roman"/>
            <w:highlight w:val="magenta"/>
            <w:rPrChange w:id="73" w:author="Jemma Trick" w:date="2014-09-26T16:24:00Z">
              <w:rPr>
                <w:rFonts w:ascii="Times New Roman" w:eastAsia="Arial Unicode MS" w:hAnsi="Times New Roman" w:cs="Times New Roman"/>
                <w:color w:val="auto"/>
                <w:highlight w:val="yellow"/>
                <w:lang w:eastAsia="en-US"/>
              </w:rPr>
            </w:rPrChange>
          </w:rPr>
          <w:delText xml:space="preserve">S2 </w:delText>
        </w:r>
      </w:del>
      <w:ins w:id="74" w:author="Jemma Trick" w:date="2014-09-26T16:24:00Z">
        <w:r w:rsidR="00DC7B6B" w:rsidRPr="00DC7B6B">
          <w:rPr>
            <w:rFonts w:ascii="Times New Roman" w:hAnsi="Times New Roman"/>
            <w:highlight w:val="magenta"/>
            <w:rPrChange w:id="75" w:author="Jemma Trick" w:date="2014-09-26T16:24:00Z">
              <w:rPr>
                <w:rFonts w:ascii="Times New Roman" w:eastAsia="Arial Unicode MS" w:hAnsi="Times New Roman" w:cs="Times New Roman"/>
                <w:color w:val="auto"/>
                <w:highlight w:val="yellow"/>
                <w:lang w:eastAsia="en-US"/>
              </w:rPr>
            </w:rPrChange>
          </w:rPr>
          <w:t>S8</w:t>
        </w:r>
        <w:r w:rsidR="00075E21" w:rsidRPr="00482875">
          <w:rPr>
            <w:rFonts w:ascii="Times New Roman" w:hAnsi="Times New Roman"/>
            <w:highlight w:val="yellow"/>
          </w:rPr>
          <w:t xml:space="preserve"> </w:t>
        </w:r>
      </w:ins>
      <w:r w:rsidR="00482875" w:rsidRPr="00482875">
        <w:rPr>
          <w:rFonts w:ascii="Times New Roman" w:hAnsi="Times New Roman"/>
          <w:highlight w:val="yellow"/>
        </w:rPr>
        <w:t>for an example).</w:t>
      </w:r>
      <w:r w:rsidR="00482875">
        <w:rPr>
          <w:rFonts w:ascii="Times New Roman" w:hAnsi="Times New Roman"/>
        </w:rPr>
        <w:t xml:space="preserve"> </w:t>
      </w:r>
      <w:r w:rsidR="00ED3D9A">
        <w:rPr>
          <w:rFonts w:ascii="Times New Roman" w:hAnsi="Times New Roman"/>
        </w:rPr>
        <w:t>Pore radii with error estimate in simulation was calculated within an add on of MDAnalysis</w:t>
      </w:r>
      <w:r w:rsidR="008867B5">
        <w:rPr>
          <w:rFonts w:ascii="Times New Roman" w:hAnsi="Times New Roman"/>
        </w:rPr>
        <w:t>.</w:t>
      </w:r>
      <w:r w:rsidR="00DC7B6B">
        <w:rPr>
          <w:rFonts w:ascii="Times New Roman" w:hAnsi="Times New Roman"/>
        </w:rPr>
        <w:fldChar w:fldCharType="begin"/>
      </w:r>
      <w:r w:rsidR="001B385A">
        <w:rPr>
          <w:rFonts w:ascii="Times New Roman" w:hAnsi="Times New Roman"/>
        </w:rPr>
        <w:instrText>ADDIN CSL_CITATION {"mendeley": {"previouslyFormattedCitation": "&lt;sup&gt;96&lt;/sup&gt;"}, "citationItems": [{"uris": ["http://www.mendeley.com/documents/?uuid=34acf576-d829-45c9-ad00-9ef0918d1f7c"], "id": "ITEM-1", "itemData": {"publisher": "The Authors", "DOI": "10.1016/j.jmb.2013.10.024", "type": "article-journal", "author": [{"given": "Lukas S", "dropping-particle": "", "suffix": "", "family": "Stelzl", "parse-names": false, "non-dropping-particle": ""}, {"given": "Philip W", "dropping-particle": "", "suffix": "", "family": "Fowler", "parse-names": false, "non-dropping-particle": ""}, {"given": "Mark S P", "dropping-particle": "", "suffix": "", "family": "Sansom", "parse-names": false, "non-dropping-particle": ""}, {"given": "Oliver", "dropping-particle": "", "suffix": "", "family": "Beckstein", "parse-names": false, "non-dropping-particle": ""}], "issued": {"date-parts": [["2014", "2", "6"]]}, "abstract": "The major facilitator superfamily (MFS) transporter lactose permease (LacY) alternates between cytoplasmic and periplasmic open conformations to co-transport a sugar molecule together with a proton across the plasma membrane. Indirect experimental evidence suggested the existence of an occluded transition intermediate of LacY, which would prevent leaking of the proton gradient. As no experimental structure is known, the conformational transition is not fully understood in atomic detail. We simulated transition events from a cytoplasmic open conformation to a periplasmic open conformation with the dynamic importance sampling molecular dynamics method and observed occluded intermediates. Analysis of water permeation pathways and the electrostatic free-energy landscape of a solvated proton indicated that the occluded state contains a solvated central cavity inaccessible from either side of the membrane. We propose a pair of geometric order parameters that capture the state of the pathway through the MFS transporters as shown by a survey of available crystal structures and models. We present a model for the occluded state of apo-LacY, which is similar to the occluded crystal structures of the MFS transporters EmrD, PepTSo, NarU, PiPT and XylE. Our simulations are consistent with experimental double electron spin\u2013spin distance measurements that have been interpreted to show occluded conformations. During the simulations, a salt bridge that has been postulated to be involved in driving the conformational transition formed. Our results argue against a simple rigid-body domain motion as implied by a strict \u201crocker-switch mechanism\u201d and instead hint at an intricate coupling between two flexible gates.", "ISSN": "1089-8638", "page": "735-751", "volume": "426", "container-title": "Journal of molecular biology", "title": "Flexible Gates Generate Occluded Intermediates in the Transport Cycle of LacY.", "PMID": "24513108", "issue": "3", "id": "ITEM-1"}}], "properties": {"noteIndex": 0}, "schema": "https://github.com/citation-style-language/schema/raw/master/csl-citation.json"}</w:instrText>
      </w:r>
      <w:r w:rsidR="00DC7B6B">
        <w:rPr>
          <w:rFonts w:ascii="Times New Roman" w:hAnsi="Times New Roman"/>
        </w:rPr>
        <w:fldChar w:fldCharType="separate"/>
      </w:r>
      <w:r w:rsidR="001B385A" w:rsidRPr="001B385A">
        <w:rPr>
          <w:rFonts w:ascii="Times New Roman" w:hAnsi="Times New Roman"/>
          <w:noProof/>
          <w:vertAlign w:val="superscript"/>
        </w:rPr>
        <w:t>96</w:t>
      </w:r>
      <w:r w:rsidR="00DC7B6B">
        <w:rPr>
          <w:rFonts w:ascii="Times New Roman" w:hAnsi="Times New Roman"/>
        </w:rPr>
        <w:fldChar w:fldCharType="end"/>
      </w:r>
      <w:r w:rsidR="00ED3D9A">
        <w:rPr>
          <w:rFonts w:ascii="Times New Roman" w:hAnsi="Times New Roman"/>
        </w:rPr>
        <w:t xml:space="preserve"> </w:t>
      </w:r>
      <w:r w:rsidR="00ED3D9A" w:rsidRPr="00AA3FAF">
        <w:rPr>
          <w:rFonts w:ascii="Times New Roman" w:hAnsi="Times New Roman"/>
        </w:rPr>
        <w:t xml:space="preserve">Molecular graphic images were produced </w:t>
      </w:r>
      <w:r w:rsidR="00ED3D9A">
        <w:rPr>
          <w:rFonts w:ascii="Times New Roman" w:hAnsi="Times New Roman"/>
        </w:rPr>
        <w:t>with visual mo</w:t>
      </w:r>
      <w:r w:rsidR="00C52518">
        <w:rPr>
          <w:rFonts w:ascii="Times New Roman" w:hAnsi="Times New Roman"/>
        </w:rPr>
        <w:t>lecular dynamics</w:t>
      </w:r>
      <w:r w:rsidR="008867B5">
        <w:rPr>
          <w:rFonts w:ascii="Times New Roman" w:hAnsi="Times New Roman"/>
        </w:rPr>
        <w:t xml:space="preserve"> (VMD)</w:t>
      </w:r>
      <w:r w:rsidR="008867B5" w:rsidRPr="00AA3FAF">
        <w:rPr>
          <w:rFonts w:ascii="Times New Roman" w:hAnsi="Times New Roman"/>
        </w:rPr>
        <w:t>.</w:t>
      </w:r>
      <w:r w:rsidR="00DC7B6B" w:rsidRPr="00AA3FAF">
        <w:rPr>
          <w:rFonts w:ascii="Times New Roman" w:hAnsi="Times New Roman"/>
        </w:rPr>
        <w:fldChar w:fldCharType="begin"/>
      </w:r>
      <w:r w:rsidR="001B385A">
        <w:rPr>
          <w:rFonts w:ascii="Times New Roman" w:hAnsi="Times New Roman"/>
        </w:rPr>
        <w:instrText>ADDIN CSL_CITATION {"mendeley": {"previouslyFormattedCitation": "&lt;sup&gt;97&lt;/sup&gt;"}, "citationItems": [{"uris": ["http://www.mendeley.com/documents/?uuid=a8f3e166-ea7d-4bc1-866b-ffbc0ff6a1e8"], "id": "ITEM-1", "itemData": {"type": "article-journal", "author": [{"given": "W", "dropping-particle": "", "suffix": "", "family": "Humphrey", "parse-names": false, "non-dropping-particle": ""}, {"given": "A", "dropping-particle": "", "suffix": "", "family": "Dalke", "parse-names": false, "non-dropping-particle": ""}, {"given": "K", "dropping-particle": "", "suffix": "", "family": "Schulten", "parse-names": false, "non-dropping-particle": ""}], "issued": {"date-parts": [["1996", "2"]]}, "abstract": "VMD is a molecular graphics program designed for the display and analysis of molecular assemblies, in particular biopolymers such as proteins and nucleic acids. VMD can simultaneously display any number of structures using a wide variety of rendering styles and coloring methods. Molecules are displayed as one or more \"representations,\" in which each representation embodies a particular rendering method and coloring scheme for a selected subset of atoms. The atoms displayed in each representation are chosen using an extensive atom selection syntax, which includes Boolean operators and regular expressions. VMD provides a complete graphical user interface for program control, as well as a text interface using the Tcl embeddable parser to allow for complex scripts with variable substitution, control loops, and function calls. Full session logging is supported, which produces a VMD command script for later playback. High-resolution raster images of displayed molecules may be produced by generating input scripts for use by a number of photorealistic image-rendering applications. VMD has also been expressly designed with the ability to animate molecular dynamics (MD) simulation trajectories, imported either from files or from a direct connection to a running MD simulation. VMD is the visualization component of MDScope, a set of tools for interactive problem solving in structural biology, which also includes the parallel MD program NAMD, and the MDCOMM software used to connect the visualization and simulation programs. VMD is written in C++, using an object-oriented design; the program, including source code and extensive documentation, is freely available via anonymous ftp and through the World Wide Web.", "ISSN": "0263-7855", "page": "33-38", "volume": "14", "container-title": "Journal of molecular graphics", "title": "VMD: Visual Molecular Dynamics.", "PMID": "8744570", "issue": "1", "id": "ITEM-1"}}], "properties": {"noteIndex": 0}, "schema": "https://github.com/citation-style-language/schema/raw/master/csl-citation.json"}</w:instrText>
      </w:r>
      <w:r w:rsidR="00DC7B6B" w:rsidRPr="00AA3FAF">
        <w:rPr>
          <w:rFonts w:ascii="Times New Roman" w:hAnsi="Times New Roman"/>
        </w:rPr>
        <w:fldChar w:fldCharType="separate"/>
      </w:r>
      <w:r w:rsidR="001B385A" w:rsidRPr="001B385A">
        <w:rPr>
          <w:rFonts w:ascii="Times New Roman" w:hAnsi="Times New Roman"/>
          <w:noProof/>
          <w:vertAlign w:val="superscript"/>
        </w:rPr>
        <w:t>97</w:t>
      </w:r>
      <w:r w:rsidR="00DC7B6B" w:rsidRPr="00AA3FAF">
        <w:rPr>
          <w:rFonts w:ascii="Times New Roman" w:hAnsi="Times New Roman"/>
        </w:rPr>
        <w:fldChar w:fldCharType="end"/>
      </w:r>
    </w:p>
    <w:p w:rsidR="000E4B23" w:rsidRDefault="000E4B23" w:rsidP="00F27DC8">
      <w:pPr>
        <w:pStyle w:val="Body"/>
        <w:spacing w:after="0" w:line="360" w:lineRule="auto"/>
        <w:jc w:val="both"/>
        <w:rPr>
          <w:rFonts w:ascii="Times New Roman" w:hAnsi="Times New Roman"/>
        </w:rPr>
      </w:pPr>
    </w:p>
    <w:p w:rsidR="000E4B23" w:rsidRDefault="00915E3F" w:rsidP="00F27DC8">
      <w:pPr>
        <w:pStyle w:val="Body"/>
        <w:spacing w:after="0" w:line="360" w:lineRule="auto"/>
        <w:jc w:val="both"/>
        <w:outlineLvl w:val="0"/>
        <w:rPr>
          <w:rFonts w:ascii="Times New Roman" w:hAnsi="Times New Roman"/>
          <w:i/>
          <w:u w:val="single"/>
        </w:rPr>
      </w:pPr>
      <w:r w:rsidRPr="00915E3F">
        <w:rPr>
          <w:rFonts w:ascii="Times New Roman" w:hAnsi="Times New Roman"/>
          <w:i/>
          <w:u w:val="single"/>
        </w:rPr>
        <w:t xml:space="preserve">Umbrella Sampling </w:t>
      </w:r>
      <w:r w:rsidR="00160357" w:rsidRPr="00915E3F">
        <w:rPr>
          <w:rFonts w:ascii="Times New Roman" w:hAnsi="Times New Roman"/>
          <w:i/>
          <w:u w:val="single"/>
        </w:rPr>
        <w:t>Simulations and PMF Calculations</w:t>
      </w:r>
    </w:p>
    <w:p w:rsidR="000E4B23" w:rsidRDefault="00915E3F" w:rsidP="00F27DC8">
      <w:pPr>
        <w:pStyle w:val="Body"/>
        <w:spacing w:after="0" w:line="360" w:lineRule="auto"/>
        <w:jc w:val="both"/>
        <w:rPr>
          <w:rFonts w:ascii="Times New Roman" w:hAnsi="Times New Roman"/>
        </w:rPr>
      </w:pPr>
      <w:r>
        <w:rPr>
          <w:rFonts w:ascii="Times New Roman" w:hAnsi="Times New Roman"/>
        </w:rPr>
        <w:t>T</w:t>
      </w:r>
      <w:r w:rsidR="00160357" w:rsidRPr="00AA3FAF">
        <w:rPr>
          <w:rFonts w:ascii="Times New Roman" w:hAnsi="Times New Roman"/>
        </w:rPr>
        <w:t>he initial system for the umbrella sampling simulation</w:t>
      </w:r>
      <w:r>
        <w:rPr>
          <w:rFonts w:ascii="Times New Roman" w:hAnsi="Times New Roman"/>
        </w:rPr>
        <w:t>s</w:t>
      </w:r>
      <w:r w:rsidR="00160357" w:rsidRPr="00AA3FAF">
        <w:rPr>
          <w:rFonts w:ascii="Times New Roman" w:hAnsi="Times New Roman"/>
        </w:rPr>
        <w:t xml:space="preserve"> was obtained from a 60 ns equilibration simulation</w:t>
      </w:r>
      <w:r>
        <w:rPr>
          <w:rFonts w:ascii="Times New Roman" w:hAnsi="Times New Roman"/>
        </w:rPr>
        <w:t xml:space="preserve"> of the nanopore model in a lipid bilayer</w:t>
      </w:r>
      <w:r w:rsidR="00160357" w:rsidRPr="00AA3FAF">
        <w:rPr>
          <w:rFonts w:ascii="Times New Roman" w:hAnsi="Times New Roman"/>
        </w:rPr>
        <w:t xml:space="preserve">. </w:t>
      </w:r>
      <w:r>
        <w:rPr>
          <w:rFonts w:ascii="Times New Roman" w:hAnsi="Times New Roman"/>
        </w:rPr>
        <w:t>The reaction coordinate was defined as t</w:t>
      </w:r>
      <w:r w:rsidR="001155E4">
        <w:rPr>
          <w:rFonts w:ascii="Times New Roman" w:hAnsi="Times New Roman"/>
        </w:rPr>
        <w:t>he z</w:t>
      </w:r>
      <w:r w:rsidR="00E027D5">
        <w:rPr>
          <w:rFonts w:ascii="Times New Roman" w:hAnsi="Times New Roman"/>
        </w:rPr>
        <w:t>-</w:t>
      </w:r>
      <w:r w:rsidR="001155E4">
        <w:rPr>
          <w:rFonts w:ascii="Times New Roman" w:hAnsi="Times New Roman"/>
        </w:rPr>
        <w:t>axis</w:t>
      </w:r>
      <w:r w:rsidR="00E027D5">
        <w:rPr>
          <w:rFonts w:ascii="Times New Roman" w:hAnsi="Times New Roman"/>
        </w:rPr>
        <w:t xml:space="preserve"> (which corresponds approximately to the pore axis)</w:t>
      </w:r>
      <w:r w:rsidR="001155E4">
        <w:rPr>
          <w:rFonts w:ascii="Times New Roman" w:hAnsi="Times New Roman"/>
        </w:rPr>
        <w:t>, ranging from ±</w:t>
      </w:r>
      <w:r>
        <w:rPr>
          <w:rFonts w:ascii="Times New Roman" w:hAnsi="Times New Roman"/>
        </w:rPr>
        <w:t>4</w:t>
      </w:r>
      <w:r w:rsidR="00160357" w:rsidRPr="00AA3FAF">
        <w:rPr>
          <w:rFonts w:ascii="Times New Roman" w:hAnsi="Times New Roman"/>
        </w:rPr>
        <w:t xml:space="preserve">0 Å </w:t>
      </w:r>
      <w:r>
        <w:rPr>
          <w:rFonts w:ascii="Times New Roman" w:hAnsi="Times New Roman"/>
        </w:rPr>
        <w:t xml:space="preserve">with </w:t>
      </w:r>
      <w:r w:rsidR="00160357" w:rsidRPr="00AA3FAF">
        <w:rPr>
          <w:rFonts w:ascii="Times New Roman" w:hAnsi="Times New Roman"/>
        </w:rPr>
        <w:t>the bilayer</w:t>
      </w:r>
      <w:r>
        <w:rPr>
          <w:rFonts w:ascii="Times New Roman" w:hAnsi="Times New Roman"/>
        </w:rPr>
        <w:t xml:space="preserve"> centre at </w:t>
      </w:r>
      <w:r>
        <w:rPr>
          <w:rFonts w:ascii="Times New Roman" w:hAnsi="Times New Roman"/>
          <w:i/>
        </w:rPr>
        <w:t>z</w:t>
      </w:r>
      <w:r w:rsidRPr="00915E3F">
        <w:rPr>
          <w:rFonts w:ascii="Times New Roman" w:hAnsi="Times New Roman"/>
        </w:rPr>
        <w:t xml:space="preserve"> = 0</w:t>
      </w:r>
      <w:r w:rsidR="00E027D5">
        <w:rPr>
          <w:rFonts w:ascii="Times New Roman" w:hAnsi="Times New Roman"/>
        </w:rPr>
        <w:t xml:space="preserve"> </w:t>
      </w:r>
      <w:r w:rsidR="00E027D5" w:rsidRPr="00AA3FAF">
        <w:rPr>
          <w:rFonts w:ascii="Times New Roman" w:hAnsi="Times New Roman"/>
        </w:rPr>
        <w:t>Å</w:t>
      </w:r>
      <w:r>
        <w:rPr>
          <w:rFonts w:ascii="Times New Roman" w:hAnsi="Times New Roman"/>
          <w:i/>
        </w:rPr>
        <w:t>.</w:t>
      </w:r>
      <w:r w:rsidR="00160357" w:rsidRPr="00AA3FAF">
        <w:rPr>
          <w:rFonts w:ascii="Times New Roman" w:hAnsi="Times New Roman"/>
        </w:rPr>
        <w:t xml:space="preserve"> </w:t>
      </w:r>
      <w:r>
        <w:rPr>
          <w:rFonts w:ascii="Times New Roman" w:hAnsi="Times New Roman"/>
        </w:rPr>
        <w:t xml:space="preserve">This </w:t>
      </w:r>
      <w:r w:rsidR="00E027D5">
        <w:rPr>
          <w:rFonts w:ascii="Times New Roman" w:hAnsi="Times New Roman"/>
        </w:rPr>
        <w:t xml:space="preserve">was used to define </w:t>
      </w:r>
      <w:r>
        <w:rPr>
          <w:rFonts w:ascii="Times New Roman" w:hAnsi="Times New Roman"/>
        </w:rPr>
        <w:t xml:space="preserve">80 </w:t>
      </w:r>
      <w:r w:rsidR="00160357" w:rsidRPr="00AA3FAF">
        <w:rPr>
          <w:rFonts w:ascii="Times New Roman" w:hAnsi="Times New Roman"/>
        </w:rPr>
        <w:t xml:space="preserve">windows along </w:t>
      </w:r>
      <w:r w:rsidR="00160357" w:rsidRPr="00F14481">
        <w:rPr>
          <w:rFonts w:ascii="Times New Roman" w:hAnsi="Times New Roman"/>
        </w:rPr>
        <w:t>the z</w:t>
      </w:r>
      <w:r w:rsidR="00FE444B" w:rsidRPr="00F14481">
        <w:rPr>
          <w:rFonts w:ascii="Times New Roman" w:hAnsi="Times New Roman"/>
        </w:rPr>
        <w:t xml:space="preserve"> axis</w:t>
      </w:r>
      <w:r w:rsidR="00160357" w:rsidRPr="00F14481">
        <w:rPr>
          <w:rFonts w:ascii="Times New Roman" w:hAnsi="Times New Roman"/>
        </w:rPr>
        <w:t xml:space="preserve">, </w:t>
      </w:r>
      <w:r w:rsidRPr="00F14481">
        <w:rPr>
          <w:rFonts w:ascii="Times New Roman" w:hAnsi="Times New Roman"/>
        </w:rPr>
        <w:t>with</w:t>
      </w:r>
      <w:r>
        <w:rPr>
          <w:rFonts w:ascii="Times New Roman" w:hAnsi="Times New Roman"/>
        </w:rPr>
        <w:t xml:space="preserve"> a distance of </w:t>
      </w:r>
      <w:r w:rsidRPr="00AA3FAF">
        <w:rPr>
          <w:rFonts w:ascii="Times New Roman" w:hAnsi="Times New Roman"/>
        </w:rPr>
        <w:t xml:space="preserve">1 Å </w:t>
      </w:r>
      <w:r>
        <w:rPr>
          <w:rFonts w:ascii="Times New Roman" w:hAnsi="Times New Roman"/>
        </w:rPr>
        <w:t xml:space="preserve">between successive windows. </w:t>
      </w:r>
      <w:r w:rsidR="00160357" w:rsidRPr="00AA3FAF">
        <w:rPr>
          <w:rFonts w:ascii="Times New Roman" w:hAnsi="Times New Roman"/>
        </w:rPr>
        <w:t>Water</w:t>
      </w:r>
      <w:r>
        <w:rPr>
          <w:rFonts w:ascii="Times New Roman" w:hAnsi="Times New Roman"/>
        </w:rPr>
        <w:t xml:space="preserve"> molecules</w:t>
      </w:r>
      <w:r w:rsidR="00160357" w:rsidRPr="00AA3FAF">
        <w:rPr>
          <w:rFonts w:ascii="Times New Roman" w:hAnsi="Times New Roman"/>
        </w:rPr>
        <w:t xml:space="preserve"> or ion</w:t>
      </w:r>
      <w:r>
        <w:rPr>
          <w:rFonts w:ascii="Times New Roman" w:hAnsi="Times New Roman"/>
        </w:rPr>
        <w:t>s</w:t>
      </w:r>
      <w:r w:rsidR="00160357" w:rsidRPr="00AA3FAF">
        <w:rPr>
          <w:rFonts w:ascii="Times New Roman" w:hAnsi="Times New Roman"/>
        </w:rPr>
        <w:t xml:space="preserve"> which overlapped with the </w:t>
      </w:r>
      <w:r>
        <w:rPr>
          <w:rFonts w:ascii="Times New Roman" w:hAnsi="Times New Roman"/>
        </w:rPr>
        <w:t xml:space="preserve">probe </w:t>
      </w:r>
      <w:r w:rsidR="00160357" w:rsidRPr="00AA3FAF">
        <w:rPr>
          <w:rFonts w:ascii="Times New Roman" w:hAnsi="Times New Roman"/>
        </w:rPr>
        <w:t>water molecule</w:t>
      </w:r>
      <w:r>
        <w:rPr>
          <w:rFonts w:ascii="Times New Roman" w:hAnsi="Times New Roman"/>
        </w:rPr>
        <w:t xml:space="preserve"> or ion</w:t>
      </w:r>
      <w:r w:rsidR="00160357" w:rsidRPr="00AA3FAF">
        <w:rPr>
          <w:rFonts w:ascii="Times New Roman" w:hAnsi="Times New Roman"/>
        </w:rPr>
        <w:t xml:space="preserve"> </w:t>
      </w:r>
      <w:r>
        <w:rPr>
          <w:rFonts w:ascii="Times New Roman" w:hAnsi="Times New Roman"/>
        </w:rPr>
        <w:t xml:space="preserve">were </w:t>
      </w:r>
      <w:r w:rsidR="00160357" w:rsidRPr="00AA3FAF">
        <w:rPr>
          <w:rFonts w:ascii="Times New Roman" w:hAnsi="Times New Roman"/>
        </w:rPr>
        <w:t xml:space="preserve">repositioned </w:t>
      </w:r>
      <w:r>
        <w:rPr>
          <w:rFonts w:ascii="Times New Roman" w:hAnsi="Times New Roman"/>
        </w:rPr>
        <w:t xml:space="preserve">by </w:t>
      </w:r>
      <w:r w:rsidR="00E027D5">
        <w:rPr>
          <w:rFonts w:ascii="Times New Roman" w:hAnsi="Times New Roman"/>
        </w:rPr>
        <w:t xml:space="preserve">energy </w:t>
      </w:r>
      <w:r w:rsidR="00160357" w:rsidRPr="00AA3FAF">
        <w:rPr>
          <w:rFonts w:ascii="Times New Roman" w:hAnsi="Times New Roman"/>
        </w:rPr>
        <w:t xml:space="preserve">minimization before the umbrella sampling. </w:t>
      </w:r>
      <w:r>
        <w:rPr>
          <w:rFonts w:ascii="Times New Roman" w:hAnsi="Times New Roman"/>
        </w:rPr>
        <w:t>A</w:t>
      </w:r>
      <w:r w:rsidR="00160357" w:rsidRPr="00AA3FAF">
        <w:rPr>
          <w:rFonts w:ascii="Times New Roman" w:hAnsi="Times New Roman"/>
        </w:rPr>
        <w:t xml:space="preserve"> harmonic biasing potential </w:t>
      </w:r>
      <w:r>
        <w:rPr>
          <w:rFonts w:ascii="Times New Roman" w:hAnsi="Times New Roman"/>
        </w:rPr>
        <w:t xml:space="preserve">was applied to </w:t>
      </w:r>
      <w:r w:rsidR="00160357" w:rsidRPr="00AA3FAF">
        <w:rPr>
          <w:rFonts w:ascii="Times New Roman" w:hAnsi="Times New Roman"/>
        </w:rPr>
        <w:t xml:space="preserve">the </w:t>
      </w:r>
      <w:r>
        <w:rPr>
          <w:rFonts w:ascii="Times New Roman" w:hAnsi="Times New Roman"/>
        </w:rPr>
        <w:t xml:space="preserve">z coordinate of </w:t>
      </w:r>
      <w:r w:rsidR="00160357" w:rsidRPr="00AA3FAF">
        <w:rPr>
          <w:rFonts w:ascii="Times New Roman" w:hAnsi="Times New Roman"/>
        </w:rPr>
        <w:t xml:space="preserve">oxygen atom of the water molecule </w:t>
      </w:r>
      <w:r>
        <w:rPr>
          <w:rFonts w:ascii="Times New Roman" w:hAnsi="Times New Roman"/>
        </w:rPr>
        <w:t xml:space="preserve">or of the ion </w:t>
      </w:r>
      <w:r w:rsidR="00160357" w:rsidRPr="00AA3FAF">
        <w:rPr>
          <w:rFonts w:ascii="Times New Roman" w:hAnsi="Times New Roman"/>
        </w:rPr>
        <w:t xml:space="preserve">with a force </w:t>
      </w:r>
      <w:r w:rsidR="00160357" w:rsidRPr="00F14481">
        <w:rPr>
          <w:rFonts w:ascii="Times New Roman" w:hAnsi="Times New Roman"/>
        </w:rPr>
        <w:t>constant of 1,000 kJ mol</w:t>
      </w:r>
      <w:r w:rsidR="00160357" w:rsidRPr="00F14481">
        <w:rPr>
          <w:rFonts w:ascii="Times New Roman" w:hAnsi="Times New Roman"/>
          <w:vertAlign w:val="superscript"/>
        </w:rPr>
        <w:t>-1</w:t>
      </w:r>
      <w:r w:rsidR="00160357" w:rsidRPr="00F14481">
        <w:rPr>
          <w:rFonts w:ascii="Times New Roman" w:hAnsi="Times New Roman"/>
        </w:rPr>
        <w:t>nm</w:t>
      </w:r>
      <w:r w:rsidR="00160357" w:rsidRPr="00F14481">
        <w:rPr>
          <w:rFonts w:ascii="Times New Roman" w:hAnsi="Times New Roman"/>
          <w:vertAlign w:val="superscript"/>
        </w:rPr>
        <w:t>-2</w:t>
      </w:r>
      <w:r w:rsidR="00160357" w:rsidRPr="00F14481">
        <w:rPr>
          <w:rFonts w:ascii="Times New Roman" w:hAnsi="Times New Roman"/>
        </w:rPr>
        <w:t xml:space="preserve"> </w:t>
      </w:r>
      <w:r w:rsidR="00E027D5">
        <w:rPr>
          <w:rFonts w:ascii="Times New Roman" w:hAnsi="Times New Roman"/>
        </w:rPr>
        <w:t>(</w:t>
      </w:r>
      <w:r w:rsidRPr="00F14481">
        <w:rPr>
          <w:rFonts w:ascii="Times New Roman" w:hAnsi="Times New Roman"/>
        </w:rPr>
        <w:t>ac</w:t>
      </w:r>
      <w:r w:rsidR="00E027D5">
        <w:rPr>
          <w:rFonts w:ascii="Times New Roman" w:hAnsi="Times New Roman"/>
        </w:rPr>
        <w:t>t</w:t>
      </w:r>
      <w:r w:rsidRPr="00F14481">
        <w:rPr>
          <w:rFonts w:ascii="Times New Roman" w:hAnsi="Times New Roman"/>
        </w:rPr>
        <w:t xml:space="preserve">ing on </w:t>
      </w:r>
      <w:r w:rsidR="00160357" w:rsidRPr="00F14481">
        <w:rPr>
          <w:rFonts w:ascii="Times New Roman" w:hAnsi="Times New Roman"/>
        </w:rPr>
        <w:t xml:space="preserve">the z </w:t>
      </w:r>
      <w:r w:rsidR="00E027D5">
        <w:rPr>
          <w:rFonts w:ascii="Times New Roman" w:hAnsi="Times New Roman"/>
        </w:rPr>
        <w:t xml:space="preserve">coordinate </w:t>
      </w:r>
      <w:r w:rsidR="00160357" w:rsidRPr="00F14481">
        <w:rPr>
          <w:rFonts w:ascii="Times New Roman" w:hAnsi="Times New Roman"/>
        </w:rPr>
        <w:t>only</w:t>
      </w:r>
      <w:r w:rsidR="00E027D5">
        <w:rPr>
          <w:rFonts w:ascii="Times New Roman" w:hAnsi="Times New Roman"/>
        </w:rPr>
        <w:t>)</w:t>
      </w:r>
      <w:r w:rsidR="00160357" w:rsidRPr="00F14481">
        <w:rPr>
          <w:rFonts w:ascii="Times New Roman" w:hAnsi="Times New Roman"/>
        </w:rPr>
        <w:t xml:space="preserve">. </w:t>
      </w:r>
      <w:r w:rsidRPr="00F14481">
        <w:rPr>
          <w:rFonts w:ascii="Times New Roman" w:hAnsi="Times New Roman"/>
        </w:rPr>
        <w:t xml:space="preserve">Each window was simulated for </w:t>
      </w:r>
      <w:r w:rsidR="00785FD3">
        <w:rPr>
          <w:rFonts w:ascii="Times New Roman" w:hAnsi="Times New Roman"/>
        </w:rPr>
        <w:t>2 ns for both ion and water</w:t>
      </w:r>
      <w:r w:rsidR="00E027D5">
        <w:rPr>
          <w:rFonts w:ascii="Times New Roman" w:hAnsi="Times New Roman"/>
        </w:rPr>
        <w:t xml:space="preserve"> PMFs</w:t>
      </w:r>
      <w:r w:rsidR="00B428BC">
        <w:rPr>
          <w:rFonts w:ascii="Times New Roman" w:hAnsi="Times New Roman"/>
        </w:rPr>
        <w:t xml:space="preserve">. </w:t>
      </w:r>
      <w:r w:rsidR="00B428BC" w:rsidRPr="00EC5DDE">
        <w:rPr>
          <w:rFonts w:ascii="Times New Roman" w:hAnsi="Times New Roman"/>
          <w:highlight w:val="yellow"/>
        </w:rPr>
        <w:t xml:space="preserve">Convergence was analyzed in terms of the calculated height of the central barrier as the function of the central time for consecutive 0.1 ns segments extracts from each 2 ns window </w:t>
      </w:r>
      <w:r w:rsidR="005E45AF" w:rsidRPr="00EC5DDE">
        <w:rPr>
          <w:rFonts w:ascii="Times New Roman" w:hAnsi="Times New Roman"/>
          <w:highlight w:val="yellow"/>
        </w:rPr>
        <w:t xml:space="preserve"> </w:t>
      </w:r>
      <w:r w:rsidR="00B428BC" w:rsidRPr="00EC5DDE">
        <w:rPr>
          <w:rFonts w:ascii="Times New Roman" w:hAnsi="Times New Roman"/>
          <w:highlight w:val="yellow"/>
        </w:rPr>
        <w:t xml:space="preserve">(see SI Fig. </w:t>
      </w:r>
      <w:del w:id="76" w:author="Jemma Trick" w:date="2014-09-26T16:09:00Z">
        <w:r w:rsidR="00B428BC" w:rsidRPr="00EC5DDE" w:rsidDel="00075E21">
          <w:rPr>
            <w:rFonts w:ascii="Times New Roman" w:hAnsi="Times New Roman"/>
            <w:highlight w:val="cyan"/>
          </w:rPr>
          <w:delText>SXX</w:delText>
        </w:r>
        <w:r w:rsidR="00B428BC" w:rsidRPr="00EC5DDE" w:rsidDel="00075E21">
          <w:rPr>
            <w:rFonts w:ascii="Times New Roman" w:hAnsi="Times New Roman"/>
            <w:highlight w:val="yellow"/>
          </w:rPr>
          <w:delText xml:space="preserve"> </w:delText>
        </w:r>
      </w:del>
      <w:ins w:id="77" w:author="Jemma Trick" w:date="2014-09-26T16:09:00Z">
        <w:r w:rsidR="00075E21" w:rsidRPr="00EC5DDE">
          <w:rPr>
            <w:rFonts w:ascii="Times New Roman" w:hAnsi="Times New Roman"/>
            <w:highlight w:val="cyan"/>
          </w:rPr>
          <w:t>S</w:t>
        </w:r>
        <w:r w:rsidR="00075E21">
          <w:rPr>
            <w:rFonts w:ascii="Times New Roman" w:hAnsi="Times New Roman"/>
            <w:highlight w:val="cyan"/>
          </w:rPr>
          <w:t>9</w:t>
        </w:r>
        <w:r w:rsidR="00075E21" w:rsidRPr="00EC5DDE">
          <w:rPr>
            <w:rFonts w:ascii="Times New Roman" w:hAnsi="Times New Roman"/>
            <w:highlight w:val="yellow"/>
          </w:rPr>
          <w:t xml:space="preserve"> </w:t>
        </w:r>
      </w:ins>
      <w:r w:rsidR="00B428BC" w:rsidRPr="00EC5DDE">
        <w:rPr>
          <w:rFonts w:ascii="Times New Roman" w:hAnsi="Times New Roman"/>
          <w:highlight w:val="yellow"/>
        </w:rPr>
        <w:t xml:space="preserve">for an example). On this basis the PMF profiles were judged to have converged after ca. 0.5 ns, and the PMFs presented were based on </w:t>
      </w:r>
      <w:r w:rsidR="005E45AF" w:rsidRPr="00B428BC">
        <w:rPr>
          <w:rFonts w:ascii="Times New Roman" w:hAnsi="Times New Roman"/>
          <w:highlight w:val="yellow"/>
        </w:rPr>
        <w:t>data collected for the last 1.5 ns of each window</w:t>
      </w:r>
      <w:r w:rsidRPr="00B428BC">
        <w:rPr>
          <w:rFonts w:ascii="Times New Roman" w:hAnsi="Times New Roman"/>
          <w:highlight w:val="yellow"/>
        </w:rPr>
        <w:t>.</w:t>
      </w:r>
      <w:r w:rsidR="00160357" w:rsidRPr="00F14481">
        <w:rPr>
          <w:rFonts w:ascii="Times New Roman" w:hAnsi="Times New Roman"/>
        </w:rPr>
        <w:t xml:space="preserve"> </w:t>
      </w:r>
      <w:r w:rsidR="00E027D5">
        <w:rPr>
          <w:rFonts w:ascii="Times New Roman" w:hAnsi="Times New Roman"/>
        </w:rPr>
        <w:t xml:space="preserve">PMFs were </w:t>
      </w:r>
      <w:r w:rsidR="00160357" w:rsidRPr="00AA3FAF">
        <w:rPr>
          <w:rFonts w:ascii="Times New Roman" w:hAnsi="Times New Roman"/>
        </w:rPr>
        <w:t>computed using the weighted histogram analysis method</w:t>
      </w:r>
      <w:r w:rsidR="005E45AF">
        <w:rPr>
          <w:rFonts w:ascii="Times New Roman" w:hAnsi="Times New Roman"/>
        </w:rPr>
        <w:t xml:space="preserve"> </w:t>
      </w:r>
      <w:r w:rsidR="005E45AF">
        <w:rPr>
          <w:rFonts w:ascii="Times New Roman" w:hAnsi="Times New Roman"/>
        </w:rPr>
        <w:lastRenderedPageBreak/>
        <w:t>(WHAM).</w:t>
      </w:r>
      <w:r w:rsidR="00DC7B6B">
        <w:rPr>
          <w:rFonts w:ascii="Times New Roman" w:hAnsi="Times New Roman"/>
          <w:vertAlign w:val="superscript"/>
        </w:rPr>
        <w:fldChar w:fldCharType="begin"/>
      </w:r>
      <w:r w:rsidR="001B385A">
        <w:rPr>
          <w:rFonts w:ascii="Times New Roman" w:hAnsi="Times New Roman"/>
          <w:vertAlign w:val="superscript"/>
        </w:rPr>
        <w:instrText>ADDIN CSL_CITATION {"mendeley": {"previouslyFormattedCitation": "&lt;sup&gt;98&lt;/sup&gt;"}, "citationItems": [{"uris": ["http://www.mendeley.com/documents/?uuid=2e6b0644-4ed0-474e-abe1-815b8ee3c10e"], "id": "ITEM-1", "itemData": {"author": [{"given": "Alan", "dropping-particle": "", "suffix": "", "family": "Grossfield", "parse-names": false, "non-dropping-particle": ""}], "URL": "http://membrane.urmc.rochester.edu/content/wham", "issued": {"date-parts": [["0"]]}, "ISSN": "1582-1838", "page": "version 2.0.9", "title": "WHAM: the weighted histogram analysis method. version 2.0.9", "type": "webpage", "id": "ITEM-1"}}], "properties": {"noteIndex": 0}, "schema": "https://github.com/citation-style-language/schema/raw/master/csl-citation.json"}</w:instrText>
      </w:r>
      <w:r w:rsidR="00DC7B6B">
        <w:rPr>
          <w:rFonts w:ascii="Times New Roman" w:hAnsi="Times New Roman"/>
          <w:vertAlign w:val="superscript"/>
        </w:rPr>
        <w:fldChar w:fldCharType="separate"/>
      </w:r>
      <w:r w:rsidR="001B385A" w:rsidRPr="001B385A">
        <w:rPr>
          <w:rFonts w:ascii="Times New Roman" w:hAnsi="Times New Roman"/>
          <w:noProof/>
          <w:vertAlign w:val="superscript"/>
        </w:rPr>
        <w:t>98</w:t>
      </w:r>
      <w:r w:rsidR="00DC7B6B">
        <w:rPr>
          <w:rFonts w:ascii="Times New Roman" w:hAnsi="Times New Roman"/>
          <w:vertAlign w:val="superscript"/>
        </w:rPr>
        <w:fldChar w:fldCharType="end"/>
      </w:r>
      <w:r w:rsidR="00724641">
        <w:rPr>
          <w:rFonts w:ascii="Times New Roman" w:hAnsi="Times New Roman"/>
        </w:rPr>
        <w:t xml:space="preserve"> </w:t>
      </w:r>
      <w:r w:rsidR="00F14481">
        <w:rPr>
          <w:rFonts w:ascii="Times New Roman" w:hAnsi="Times New Roman"/>
        </w:rPr>
        <w:t>PMF profiles were tethered and error</w:t>
      </w:r>
      <w:r w:rsidR="00E027D5">
        <w:rPr>
          <w:rFonts w:ascii="Times New Roman" w:hAnsi="Times New Roman"/>
        </w:rPr>
        <w:t>s</w:t>
      </w:r>
      <w:r w:rsidR="00F14481">
        <w:rPr>
          <w:rFonts w:ascii="Times New Roman" w:hAnsi="Times New Roman"/>
        </w:rPr>
        <w:t xml:space="preserve"> </w:t>
      </w:r>
      <w:r w:rsidR="00E027D5">
        <w:rPr>
          <w:rFonts w:ascii="Times New Roman" w:hAnsi="Times New Roman"/>
        </w:rPr>
        <w:t xml:space="preserve">were </w:t>
      </w:r>
      <w:r w:rsidR="00F14481">
        <w:rPr>
          <w:rFonts w:ascii="Times New Roman" w:hAnsi="Times New Roman"/>
        </w:rPr>
        <w:t xml:space="preserve">calculated </w:t>
      </w:r>
      <w:r w:rsidR="00E027D5">
        <w:rPr>
          <w:rFonts w:ascii="Times New Roman" w:hAnsi="Times New Roman"/>
        </w:rPr>
        <w:t xml:space="preserve">as </w:t>
      </w:r>
      <w:r w:rsidR="00F14481">
        <w:rPr>
          <w:rFonts w:ascii="Times New Roman" w:hAnsi="Times New Roman"/>
        </w:rPr>
        <w:t>standard deviat</w:t>
      </w:r>
      <w:r w:rsidR="00724641">
        <w:rPr>
          <w:rFonts w:ascii="Times New Roman" w:hAnsi="Times New Roman"/>
        </w:rPr>
        <w:t xml:space="preserve">ion </w:t>
      </w:r>
      <w:r w:rsidR="00E027D5">
        <w:rPr>
          <w:rFonts w:ascii="Times New Roman" w:hAnsi="Times New Roman"/>
        </w:rPr>
        <w:t xml:space="preserve">by </w:t>
      </w:r>
      <w:r w:rsidR="00724641">
        <w:rPr>
          <w:rFonts w:ascii="Times New Roman" w:hAnsi="Times New Roman"/>
        </w:rPr>
        <w:t xml:space="preserve">the bootstrapping method. </w:t>
      </w:r>
    </w:p>
    <w:p w:rsidR="00B83BD1" w:rsidRDefault="00B83BD1" w:rsidP="00F27DC8">
      <w:pPr>
        <w:spacing w:line="360" w:lineRule="auto"/>
      </w:pPr>
    </w:p>
    <w:p w:rsidR="00B83BD1" w:rsidRDefault="00B83BD1">
      <w:r>
        <w:br w:type="page"/>
      </w:r>
    </w:p>
    <w:p w:rsidR="00B83BD1" w:rsidRDefault="00B83BD1" w:rsidP="00B83BD1">
      <w:pPr>
        <w:pStyle w:val="Body"/>
        <w:spacing w:after="0" w:line="276" w:lineRule="auto"/>
        <w:jc w:val="both"/>
        <w:outlineLvl w:val="0"/>
        <w:rPr>
          <w:rFonts w:ascii="Times New Roman" w:hAnsi="Times New Roman"/>
          <w:b/>
          <w:bCs/>
        </w:rPr>
      </w:pPr>
      <w:r w:rsidRPr="00AA3FAF">
        <w:rPr>
          <w:rFonts w:ascii="Times New Roman" w:hAnsi="Times New Roman"/>
          <w:b/>
          <w:bCs/>
        </w:rPr>
        <w:lastRenderedPageBreak/>
        <w:t>Tables</w:t>
      </w:r>
    </w:p>
    <w:p w:rsidR="00B83BD1" w:rsidRDefault="00B83BD1" w:rsidP="00B83BD1">
      <w:pPr>
        <w:pStyle w:val="Body"/>
        <w:spacing w:after="0" w:line="276" w:lineRule="auto"/>
        <w:jc w:val="both"/>
        <w:outlineLvl w:val="0"/>
        <w:rPr>
          <w:rFonts w:ascii="Times New Roman" w:hAnsi="Times New Roman"/>
          <w:i/>
          <w:iCs/>
          <w:u w:val="single"/>
        </w:rPr>
      </w:pPr>
      <w:r>
        <w:rPr>
          <w:rFonts w:ascii="Times New Roman" w:hAnsi="Times New Roman"/>
          <w:i/>
          <w:iCs/>
          <w:u w:val="single"/>
        </w:rPr>
        <w:t xml:space="preserve">Table </w:t>
      </w:r>
      <w:r w:rsidRPr="00AA3FAF">
        <w:rPr>
          <w:rFonts w:ascii="Times New Roman" w:hAnsi="Times New Roman"/>
          <w:i/>
          <w:iCs/>
          <w:u w:val="single"/>
        </w:rPr>
        <w:t xml:space="preserve">1 – </w:t>
      </w:r>
      <w:r>
        <w:rPr>
          <w:rFonts w:ascii="Times New Roman" w:hAnsi="Times New Roman"/>
          <w:i/>
          <w:iCs/>
          <w:u w:val="single"/>
        </w:rPr>
        <w:t>Summary of Models and Simulations</w:t>
      </w:r>
    </w:p>
    <w:p w:rsidR="00B83BD1" w:rsidRPr="00AA3FAF" w:rsidRDefault="00B83BD1" w:rsidP="00B83BD1">
      <w:pPr>
        <w:pStyle w:val="Body"/>
        <w:spacing w:after="0" w:line="276" w:lineRule="auto"/>
        <w:jc w:val="both"/>
        <w:outlineLvl w:val="0"/>
        <w:rPr>
          <w:rFonts w:ascii="Times New Roman" w:hAnsi="Times New Roman"/>
        </w:rPr>
      </w:pPr>
    </w:p>
    <w:tbl>
      <w:tblPr>
        <w:tblStyle w:val="TableGrid"/>
        <w:tblW w:w="0" w:type="auto"/>
        <w:tblLook w:val="04A0" w:firstRow="1" w:lastRow="0" w:firstColumn="1" w:lastColumn="0" w:noHBand="0" w:noVBand="1"/>
      </w:tblPr>
      <w:tblGrid>
        <w:gridCol w:w="456"/>
        <w:gridCol w:w="843"/>
        <w:gridCol w:w="1503"/>
        <w:gridCol w:w="1701"/>
        <w:gridCol w:w="1275"/>
        <w:gridCol w:w="1546"/>
        <w:gridCol w:w="1956"/>
      </w:tblGrid>
      <w:tr w:rsidR="00B83BD1" w:rsidRPr="008466D4">
        <w:tc>
          <w:tcPr>
            <w:tcW w:w="0" w:type="auto"/>
          </w:tcPr>
          <w:p w:rsidR="00B83BD1" w:rsidRPr="003848FD" w:rsidRDefault="00B83BD1" w:rsidP="00233629">
            <w:pPr>
              <w:jc w:val="center"/>
              <w:rPr>
                <w:rFonts w:ascii="Times New Roman" w:hAnsi="Times New Roman" w:cs="Times New Roman"/>
                <w:b/>
                <w:i/>
              </w:rPr>
            </w:pPr>
            <w:r w:rsidRPr="003848FD">
              <w:rPr>
                <w:rFonts w:ascii="Times New Roman" w:hAnsi="Times New Roman" w:cs="Times New Roman"/>
                <w:b/>
                <w:i/>
              </w:rPr>
              <w:t>N</w:t>
            </w:r>
          </w:p>
        </w:tc>
        <w:tc>
          <w:tcPr>
            <w:tcW w:w="0" w:type="auto"/>
          </w:tcPr>
          <w:p w:rsidR="00B83BD1" w:rsidRPr="003848FD" w:rsidRDefault="00B83BD1" w:rsidP="00233629">
            <w:pPr>
              <w:jc w:val="center"/>
              <w:rPr>
                <w:rFonts w:ascii="Times New Roman" w:hAnsi="Times New Roman" w:cs="Times New Roman"/>
                <w:b/>
              </w:rPr>
            </w:pPr>
            <w:r w:rsidRPr="003848FD">
              <w:rPr>
                <w:rFonts w:ascii="Times New Roman" w:hAnsi="Times New Roman" w:cs="Times New Roman"/>
                <w:b/>
              </w:rPr>
              <w:t>Shape</w:t>
            </w:r>
          </w:p>
        </w:tc>
        <w:tc>
          <w:tcPr>
            <w:tcW w:w="1503" w:type="dxa"/>
          </w:tcPr>
          <w:p w:rsidR="00B83BD1" w:rsidRPr="008466D4" w:rsidRDefault="00B83BD1" w:rsidP="00233629">
            <w:pPr>
              <w:jc w:val="center"/>
              <w:rPr>
                <w:rFonts w:ascii="Times New Roman" w:hAnsi="Times New Roman" w:cs="Times New Roman"/>
                <w:b/>
              </w:rPr>
            </w:pPr>
            <w:r w:rsidRPr="008466D4">
              <w:rPr>
                <w:rFonts w:ascii="Times New Roman" w:hAnsi="Times New Roman" w:cs="Times New Roman"/>
                <w:b/>
              </w:rPr>
              <w:t>Pore lining</w:t>
            </w:r>
            <w:r w:rsidR="00934D00">
              <w:rPr>
                <w:rFonts w:ascii="Times New Roman" w:hAnsi="Times New Roman" w:cs="Times New Roman"/>
                <w:b/>
              </w:rPr>
              <w:t xml:space="preserve"> rings*</w:t>
            </w:r>
          </w:p>
        </w:tc>
        <w:tc>
          <w:tcPr>
            <w:tcW w:w="1701" w:type="dxa"/>
          </w:tcPr>
          <w:p w:rsidR="00B83BD1" w:rsidRPr="003848FD" w:rsidRDefault="00B83BD1" w:rsidP="00233629">
            <w:pPr>
              <w:jc w:val="center"/>
              <w:rPr>
                <w:rFonts w:ascii="Times New Roman" w:hAnsi="Times New Roman" w:cs="Times New Roman"/>
                <w:b/>
              </w:rPr>
            </w:pPr>
            <w:r w:rsidRPr="003848FD">
              <w:rPr>
                <w:rFonts w:ascii="Times New Roman" w:hAnsi="Times New Roman" w:cs="Times New Roman"/>
                <w:b/>
              </w:rPr>
              <w:t>Time (ns)</w:t>
            </w:r>
          </w:p>
        </w:tc>
        <w:tc>
          <w:tcPr>
            <w:tcW w:w="1275" w:type="dxa"/>
          </w:tcPr>
          <w:p w:rsidR="00B83BD1" w:rsidRPr="003848FD" w:rsidRDefault="00B83BD1" w:rsidP="00233629">
            <w:pPr>
              <w:jc w:val="center"/>
              <w:rPr>
                <w:rFonts w:ascii="Times New Roman" w:hAnsi="Times New Roman" w:cs="Times New Roman"/>
                <w:b/>
              </w:rPr>
            </w:pPr>
            <w:r w:rsidRPr="003848FD">
              <w:rPr>
                <w:rFonts w:ascii="Times New Roman" w:hAnsi="Times New Roman" w:cs="Times New Roman"/>
                <w:b/>
              </w:rPr>
              <w:t>Cα RMSD</w:t>
            </w:r>
          </w:p>
          <w:p w:rsidR="00B83BD1" w:rsidRPr="003848FD" w:rsidRDefault="00B83BD1" w:rsidP="00233629">
            <w:pPr>
              <w:jc w:val="center"/>
              <w:rPr>
                <w:rFonts w:ascii="Times New Roman" w:hAnsi="Times New Roman" w:cs="Times New Roman"/>
                <w:b/>
              </w:rPr>
            </w:pPr>
            <w:r w:rsidRPr="003848FD">
              <w:rPr>
                <w:rFonts w:ascii="Times New Roman" w:hAnsi="Times New Roman" w:cs="Times New Roman"/>
                <w:b/>
              </w:rPr>
              <w:t xml:space="preserve">  (Å)</w:t>
            </w:r>
          </w:p>
        </w:tc>
        <w:tc>
          <w:tcPr>
            <w:tcW w:w="1546" w:type="dxa"/>
          </w:tcPr>
          <w:p w:rsidR="00B83BD1" w:rsidRPr="003848FD" w:rsidRDefault="00B83BD1" w:rsidP="00233629">
            <w:pPr>
              <w:jc w:val="center"/>
              <w:rPr>
                <w:rFonts w:ascii="Times New Roman" w:hAnsi="Times New Roman" w:cs="Times New Roman"/>
                <w:b/>
              </w:rPr>
            </w:pPr>
            <w:r w:rsidRPr="003848FD">
              <w:rPr>
                <w:rFonts w:ascii="Times New Roman" w:hAnsi="Times New Roman" w:cs="Times New Roman"/>
                <w:b/>
              </w:rPr>
              <w:t>Minimum  radius</w:t>
            </w:r>
          </w:p>
          <w:p w:rsidR="00B83BD1" w:rsidRPr="003848FD" w:rsidRDefault="00B83BD1" w:rsidP="00233629">
            <w:pPr>
              <w:jc w:val="center"/>
              <w:rPr>
                <w:rFonts w:ascii="Times New Roman" w:hAnsi="Times New Roman" w:cs="Times New Roman"/>
                <w:b/>
              </w:rPr>
            </w:pPr>
            <w:r w:rsidRPr="003848FD">
              <w:rPr>
                <w:rFonts w:ascii="Times New Roman" w:hAnsi="Times New Roman" w:cs="Times New Roman"/>
                <w:b/>
              </w:rPr>
              <w:t>(Å)</w:t>
            </w:r>
          </w:p>
        </w:tc>
        <w:tc>
          <w:tcPr>
            <w:tcW w:w="0" w:type="auto"/>
          </w:tcPr>
          <w:p w:rsidR="00B83BD1" w:rsidRPr="00DA5239" w:rsidRDefault="00B83BD1" w:rsidP="00233629">
            <w:pPr>
              <w:jc w:val="center"/>
              <w:rPr>
                <w:rFonts w:ascii="Times New Roman" w:hAnsi="Times New Roman" w:cs="Times New Roman"/>
                <w:b/>
                <w:color w:val="3366FF"/>
              </w:rPr>
            </w:pPr>
            <w:r w:rsidRPr="003848FD">
              <w:rPr>
                <w:rFonts w:ascii="Times New Roman" w:hAnsi="Times New Roman" w:cs="Times New Roman"/>
                <w:b/>
              </w:rPr>
              <w:t>Mean water flux (ns</w:t>
            </w:r>
            <w:r w:rsidRPr="003848FD">
              <w:rPr>
                <w:rFonts w:ascii="Times New Roman" w:hAnsi="Times New Roman" w:cs="Times New Roman"/>
                <w:b/>
                <w:vertAlign w:val="superscript"/>
              </w:rPr>
              <w:t>-1</w:t>
            </w:r>
            <w:r w:rsidRPr="003848FD">
              <w:rPr>
                <w:rFonts w:ascii="Times New Roman" w:hAnsi="Times New Roman" w:cs="Times New Roman"/>
                <w:b/>
              </w:rPr>
              <w:t>)</w:t>
            </w:r>
            <w:r>
              <w:rPr>
                <w:rFonts w:ascii="Times New Roman" w:hAnsi="Times New Roman" w:cs="Times New Roman"/>
                <w:b/>
                <w:color w:val="3366FF"/>
              </w:rPr>
              <w:t xml:space="preserve"> </w:t>
            </w:r>
          </w:p>
        </w:tc>
      </w:tr>
      <w:tr w:rsidR="00934D00" w:rsidRPr="008466D4">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12</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F</w:t>
            </w:r>
          </w:p>
        </w:tc>
        <w:tc>
          <w:tcPr>
            <w:tcW w:w="1503" w:type="dxa"/>
          </w:tcPr>
          <w:p w:rsidR="00934D00" w:rsidRPr="00182365" w:rsidRDefault="00934D00" w:rsidP="00EC5DDE">
            <w:pPr>
              <w:pStyle w:val="Body"/>
              <w:spacing w:after="0"/>
              <w:jc w:val="center"/>
              <w:rPr>
                <w:rFonts w:ascii="Courier New" w:hAnsi="Courier New" w:cs="Courier New"/>
              </w:rPr>
            </w:pPr>
            <w:r w:rsidRPr="00C84C02">
              <w:rPr>
                <w:rFonts w:ascii="Courier New" w:hAnsi="Courier New" w:cs="Courier New"/>
                <w:b/>
                <w:color w:val="C6D9F1" w:themeColor="text2" w:themeTint="33"/>
              </w:rPr>
              <w:t>GG</w:t>
            </w:r>
            <w:r w:rsidRPr="00C84C02">
              <w:rPr>
                <w:rFonts w:ascii="Courier New" w:hAnsi="Courier New" w:cs="Courier New"/>
                <w:b/>
                <w:color w:val="8DB3E2" w:themeColor="text2" w:themeTint="66"/>
              </w:rPr>
              <w:t>AA</w:t>
            </w:r>
            <w:r w:rsidRPr="00C84C02">
              <w:rPr>
                <w:rFonts w:ascii="Courier New" w:hAnsi="Courier New" w:cs="Courier New"/>
                <w:b/>
                <w:color w:val="548DD4" w:themeColor="text2" w:themeTint="99"/>
              </w:rPr>
              <w:t>VV</w:t>
            </w:r>
            <w:r w:rsidRPr="00C84C02">
              <w:rPr>
                <w:rFonts w:ascii="Courier New" w:hAnsi="Courier New" w:cs="Courier New"/>
                <w:b/>
                <w:color w:val="17365D" w:themeColor="text2" w:themeShade="BF"/>
              </w:rPr>
              <w:t>L</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4.6</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0.1</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SS</w:t>
            </w:r>
            <w:r w:rsidRPr="00C84C02">
              <w:rPr>
                <w:rFonts w:ascii="Courier New" w:hAnsi="Courier New" w:cs="Courier New"/>
                <w:b/>
                <w:color w:val="FF66FF"/>
              </w:rPr>
              <w:t>TT</w:t>
            </w:r>
            <w:r w:rsidRPr="00C84C02">
              <w:rPr>
                <w:rFonts w:ascii="Courier New" w:hAnsi="Courier New" w:cs="Courier New"/>
                <w:b/>
                <w:color w:val="FF0080"/>
              </w:rPr>
              <w:t>NN</w:t>
            </w:r>
            <w:r w:rsidRPr="00C84C02">
              <w:rPr>
                <w:rFonts w:ascii="Courier New" w:hAnsi="Courier New" w:cs="Courier New"/>
                <w:b/>
                <w:color w:val="800040"/>
              </w:rPr>
              <w:t>Q</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3.6</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3.2</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13</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p>
        </w:tc>
        <w:tc>
          <w:tcPr>
            <w:tcW w:w="1701" w:type="dxa"/>
          </w:tcPr>
          <w:p w:rsidR="00934D00" w:rsidRPr="003848FD" w:rsidRDefault="00934D00" w:rsidP="00934D00">
            <w:pPr>
              <w:rPr>
                <w:rFonts w:ascii="Times New Roman" w:hAnsi="Times New Roman" w:cs="Times New Roman"/>
              </w:rPr>
            </w:pPr>
          </w:p>
        </w:tc>
        <w:tc>
          <w:tcPr>
            <w:tcW w:w="1275" w:type="dxa"/>
          </w:tcPr>
          <w:p w:rsidR="00934D00" w:rsidRPr="003848FD" w:rsidRDefault="00934D00" w:rsidP="00934D00">
            <w:pPr>
              <w:rPr>
                <w:rFonts w:ascii="Times New Roman" w:hAnsi="Times New Roman" w:cs="Times New Roman"/>
              </w:rPr>
            </w:pPr>
          </w:p>
        </w:tc>
        <w:tc>
          <w:tcPr>
            <w:tcW w:w="1546" w:type="dxa"/>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r>
      <w:tr w:rsidR="00934D00" w:rsidRPr="008466D4">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12</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HG</w:t>
            </w: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C6D9F1" w:themeColor="text2" w:themeTint="33"/>
              </w:rPr>
              <w:t>G</w:t>
            </w:r>
            <w:r w:rsidRPr="00C84C02">
              <w:rPr>
                <w:rFonts w:ascii="Courier New" w:hAnsi="Courier New" w:cs="Courier New"/>
                <w:b/>
                <w:color w:val="8DB3E2" w:themeColor="text2" w:themeTint="66"/>
              </w:rPr>
              <w:t>A</w:t>
            </w:r>
            <w:r w:rsidRPr="00C84C02">
              <w:rPr>
                <w:rFonts w:ascii="Courier New" w:hAnsi="Courier New" w:cs="Courier New"/>
                <w:b/>
                <w:color w:val="548DD4" w:themeColor="text2" w:themeTint="99"/>
              </w:rPr>
              <w:t>V</w:t>
            </w:r>
            <w:r w:rsidRPr="00C84C02">
              <w:rPr>
                <w:rFonts w:ascii="Courier New" w:hAnsi="Courier New" w:cs="Courier New"/>
                <w:b/>
                <w:color w:val="17365D" w:themeColor="text2" w:themeShade="BF"/>
              </w:rPr>
              <w:t>L</w:t>
            </w:r>
            <w:r w:rsidRPr="00C84C02">
              <w:rPr>
                <w:rFonts w:ascii="Courier New" w:hAnsi="Courier New" w:cs="Courier New"/>
                <w:b/>
                <w:color w:val="548DD4" w:themeColor="text2" w:themeTint="99"/>
              </w:rPr>
              <w:t>V</w:t>
            </w:r>
            <w:r w:rsidRPr="00C84C02">
              <w:rPr>
                <w:rFonts w:ascii="Courier New" w:hAnsi="Courier New" w:cs="Courier New"/>
                <w:b/>
                <w:color w:val="8DB3E2" w:themeColor="text2" w:themeTint="66"/>
              </w:rPr>
              <w:t>A</w:t>
            </w:r>
            <w:r w:rsidRPr="00C84C02">
              <w:rPr>
                <w:rFonts w:ascii="Courier New" w:hAnsi="Courier New" w:cs="Courier New"/>
                <w:b/>
                <w:color w:val="C6D9F1" w:themeColor="text2" w:themeTint="33"/>
              </w:rPr>
              <w:t>G</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4.5</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0.1</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C6D9F1" w:themeColor="text2" w:themeTint="33"/>
              </w:rPr>
              <w:t>G</w:t>
            </w:r>
            <w:r w:rsidRPr="00C84C02">
              <w:rPr>
                <w:rFonts w:ascii="Courier New" w:hAnsi="Courier New" w:cs="Courier New"/>
                <w:b/>
                <w:color w:val="8DB3E2" w:themeColor="text2" w:themeTint="66"/>
              </w:rPr>
              <w:t>A</w:t>
            </w:r>
            <w:r w:rsidRPr="00C84C02">
              <w:rPr>
                <w:rFonts w:ascii="Courier New" w:hAnsi="Courier New" w:cs="Courier New"/>
                <w:b/>
                <w:color w:val="548DD4" w:themeColor="text2" w:themeTint="99"/>
              </w:rPr>
              <w:t>V</w:t>
            </w:r>
            <w:r w:rsidRPr="00C84C02">
              <w:rPr>
                <w:rFonts w:ascii="Courier New" w:hAnsi="Courier New" w:cs="Courier New"/>
                <w:b/>
                <w:color w:val="800040"/>
              </w:rPr>
              <w:t>Q</w:t>
            </w:r>
            <w:r w:rsidRPr="00C84C02">
              <w:rPr>
                <w:rFonts w:ascii="Courier New" w:hAnsi="Courier New" w:cs="Courier New"/>
                <w:b/>
                <w:color w:val="548DD4" w:themeColor="text2" w:themeTint="99"/>
              </w:rPr>
              <w:t>V</w:t>
            </w:r>
            <w:r w:rsidRPr="00C84C02">
              <w:rPr>
                <w:rFonts w:ascii="Courier New" w:hAnsi="Courier New" w:cs="Courier New"/>
                <w:b/>
                <w:color w:val="8DB3E2" w:themeColor="text2" w:themeTint="66"/>
              </w:rPr>
              <w:t>A</w:t>
            </w:r>
            <w:r w:rsidRPr="00C84C02">
              <w:rPr>
                <w:rFonts w:ascii="Courier New" w:hAnsi="Courier New" w:cs="Courier New"/>
                <w:b/>
                <w:color w:val="C6D9F1" w:themeColor="text2" w:themeTint="33"/>
              </w:rPr>
              <w:t>G</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2 x 40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5.1</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1.6</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3.0</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pStyle w:val="Body"/>
              <w:spacing w:after="0"/>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800040"/>
              </w:rPr>
              <w:t>Q</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5.0</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3.3</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13</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pStyle w:val="Body"/>
              <w:spacing w:after="0"/>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0000FF"/>
              </w:rPr>
              <w:t>F</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3.8</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2.9</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w:t>
            </w:r>
            <w:r>
              <w:rPr>
                <w:rFonts w:ascii="Times New Roman" w:hAnsi="Times New Roman" w:cs="Times New Roman"/>
              </w:rPr>
              <w:t>2</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17365D" w:themeColor="text2" w:themeShade="BF"/>
              </w:rPr>
              <w:t>L</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5.5</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3.9</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w:t>
            </w:r>
            <w:r>
              <w:rPr>
                <w:rFonts w:ascii="Times New Roman" w:hAnsi="Times New Roman" w:cs="Times New Roman"/>
              </w:rPr>
              <w:t>8</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pStyle w:val="Body"/>
              <w:spacing w:after="0"/>
              <w:jc w:val="center"/>
              <w:rPr>
                <w:rFonts w:ascii="Courier New" w:hAnsi="Courier New" w:cs="Courier New"/>
              </w:rPr>
            </w:pPr>
          </w:p>
        </w:tc>
        <w:tc>
          <w:tcPr>
            <w:tcW w:w="1701" w:type="dxa"/>
          </w:tcPr>
          <w:p w:rsidR="00934D00" w:rsidRPr="003848FD" w:rsidRDefault="00934D00" w:rsidP="00934D00">
            <w:pPr>
              <w:rPr>
                <w:rFonts w:ascii="Times New Roman" w:hAnsi="Times New Roman" w:cs="Times New Roman"/>
              </w:rPr>
            </w:pPr>
          </w:p>
        </w:tc>
        <w:tc>
          <w:tcPr>
            <w:tcW w:w="1275" w:type="dxa"/>
          </w:tcPr>
          <w:p w:rsidR="00934D00" w:rsidRPr="003848FD" w:rsidRDefault="00934D00" w:rsidP="00934D00">
            <w:pPr>
              <w:rPr>
                <w:rFonts w:ascii="Times New Roman" w:hAnsi="Times New Roman" w:cs="Times New Roman"/>
              </w:rPr>
            </w:pPr>
          </w:p>
        </w:tc>
        <w:tc>
          <w:tcPr>
            <w:tcW w:w="1546" w:type="dxa"/>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r>
      <w:tr w:rsidR="00934D00" w:rsidRPr="008466D4">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14</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F</w:t>
            </w: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C6D9F1" w:themeColor="text2" w:themeTint="33"/>
              </w:rPr>
              <w:t>GG</w:t>
            </w:r>
            <w:r w:rsidRPr="00C84C02">
              <w:rPr>
                <w:rFonts w:ascii="Courier New" w:hAnsi="Courier New" w:cs="Courier New"/>
                <w:b/>
                <w:color w:val="8DB3E2" w:themeColor="text2" w:themeTint="66"/>
              </w:rPr>
              <w:t>AA</w:t>
            </w:r>
            <w:r w:rsidRPr="00C84C02">
              <w:rPr>
                <w:rFonts w:ascii="Courier New" w:hAnsi="Courier New" w:cs="Courier New"/>
                <w:b/>
                <w:color w:val="548DD4" w:themeColor="text2" w:themeTint="99"/>
              </w:rPr>
              <w:t>VV</w:t>
            </w:r>
            <w:r w:rsidRPr="00C84C02">
              <w:rPr>
                <w:rFonts w:ascii="Courier New" w:hAnsi="Courier New" w:cs="Courier New"/>
                <w:b/>
                <w:color w:val="17365D" w:themeColor="text2" w:themeShade="BF"/>
              </w:rPr>
              <w:t>L</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2 x 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3.7</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4.9</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0.2</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SS</w:t>
            </w:r>
            <w:r w:rsidRPr="00C84C02">
              <w:rPr>
                <w:rFonts w:ascii="Courier New" w:hAnsi="Courier New" w:cs="Courier New"/>
                <w:b/>
                <w:color w:val="FF66FF"/>
              </w:rPr>
              <w:t>TT</w:t>
            </w:r>
            <w:r w:rsidRPr="00C84C02">
              <w:rPr>
                <w:rFonts w:ascii="Courier New" w:hAnsi="Courier New" w:cs="Courier New"/>
                <w:b/>
                <w:color w:val="FF0080"/>
              </w:rPr>
              <w:t>NN</w:t>
            </w:r>
            <w:r w:rsidRPr="00C84C02">
              <w:rPr>
                <w:rFonts w:ascii="Courier New" w:hAnsi="Courier New" w:cs="Courier New"/>
                <w:b/>
                <w:color w:val="800040"/>
              </w:rPr>
              <w:t>Q</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3.5</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4.5</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29</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p>
        </w:tc>
        <w:tc>
          <w:tcPr>
            <w:tcW w:w="1701" w:type="dxa"/>
          </w:tcPr>
          <w:p w:rsidR="00934D00" w:rsidRPr="003848FD" w:rsidRDefault="00934D00" w:rsidP="00934D00">
            <w:pPr>
              <w:rPr>
                <w:rFonts w:ascii="Times New Roman" w:hAnsi="Times New Roman" w:cs="Times New Roman"/>
              </w:rPr>
            </w:pPr>
          </w:p>
        </w:tc>
        <w:tc>
          <w:tcPr>
            <w:tcW w:w="1275" w:type="dxa"/>
          </w:tcPr>
          <w:p w:rsidR="00934D00" w:rsidRPr="003848FD" w:rsidRDefault="00934D00" w:rsidP="00934D00">
            <w:pPr>
              <w:rPr>
                <w:rFonts w:ascii="Times New Roman" w:hAnsi="Times New Roman" w:cs="Times New Roman"/>
              </w:rPr>
            </w:pPr>
          </w:p>
        </w:tc>
        <w:tc>
          <w:tcPr>
            <w:tcW w:w="1546" w:type="dxa"/>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r>
      <w:tr w:rsidR="00934D00" w:rsidRPr="008466D4">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14</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HG</w:t>
            </w: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C6D9F1" w:themeColor="text2" w:themeTint="33"/>
              </w:rPr>
              <w:t>G</w:t>
            </w:r>
            <w:r w:rsidRPr="00C84C02">
              <w:rPr>
                <w:rFonts w:ascii="Courier New" w:hAnsi="Courier New" w:cs="Courier New"/>
                <w:b/>
                <w:color w:val="8DB3E2" w:themeColor="text2" w:themeTint="66"/>
              </w:rPr>
              <w:t>A</w:t>
            </w:r>
            <w:r w:rsidRPr="00C84C02">
              <w:rPr>
                <w:rFonts w:ascii="Courier New" w:hAnsi="Courier New" w:cs="Courier New"/>
                <w:b/>
                <w:color w:val="548DD4" w:themeColor="text2" w:themeTint="99"/>
              </w:rPr>
              <w:t>V</w:t>
            </w:r>
            <w:r w:rsidRPr="00C84C02">
              <w:rPr>
                <w:rFonts w:ascii="Courier New" w:hAnsi="Courier New" w:cs="Courier New"/>
                <w:b/>
                <w:color w:val="17365D" w:themeColor="text2" w:themeShade="BF"/>
              </w:rPr>
              <w:t>L</w:t>
            </w:r>
            <w:r w:rsidRPr="00C84C02">
              <w:rPr>
                <w:rFonts w:ascii="Courier New" w:hAnsi="Courier New" w:cs="Courier New"/>
                <w:b/>
                <w:color w:val="548DD4" w:themeColor="text2" w:themeTint="99"/>
              </w:rPr>
              <w:t>V</w:t>
            </w:r>
            <w:r w:rsidRPr="00C84C02">
              <w:rPr>
                <w:rFonts w:ascii="Courier New" w:hAnsi="Courier New" w:cs="Courier New"/>
                <w:b/>
                <w:color w:val="8DB3E2" w:themeColor="text2" w:themeTint="66"/>
              </w:rPr>
              <w:t>A</w:t>
            </w:r>
            <w:r w:rsidRPr="00C84C02">
              <w:rPr>
                <w:rFonts w:ascii="Courier New" w:hAnsi="Courier New" w:cs="Courier New"/>
                <w:b/>
                <w:color w:val="C6D9F1" w:themeColor="text2" w:themeTint="33"/>
              </w:rPr>
              <w:t>G</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 x 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4.1</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4.5</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0.4</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C6D9F1" w:themeColor="text2" w:themeTint="33"/>
              </w:rPr>
              <w:t>G</w:t>
            </w:r>
            <w:r w:rsidRPr="00C84C02">
              <w:rPr>
                <w:rFonts w:ascii="Courier New" w:hAnsi="Courier New" w:cs="Courier New"/>
                <w:b/>
                <w:color w:val="8DB3E2" w:themeColor="text2" w:themeTint="66"/>
              </w:rPr>
              <w:t>A</w:t>
            </w:r>
            <w:r w:rsidRPr="00C84C02">
              <w:rPr>
                <w:rFonts w:ascii="Courier New" w:hAnsi="Courier New" w:cs="Courier New"/>
                <w:b/>
                <w:color w:val="548DD4" w:themeColor="text2" w:themeTint="99"/>
              </w:rPr>
              <w:t>V</w:t>
            </w:r>
            <w:r w:rsidRPr="00C84C02">
              <w:rPr>
                <w:rFonts w:ascii="Courier New" w:hAnsi="Courier New" w:cs="Courier New"/>
                <w:b/>
                <w:color w:val="800040"/>
              </w:rPr>
              <w:t>Q</w:t>
            </w:r>
            <w:r w:rsidRPr="00C84C02">
              <w:rPr>
                <w:rFonts w:ascii="Courier New" w:hAnsi="Courier New" w:cs="Courier New"/>
                <w:b/>
                <w:color w:val="548DD4" w:themeColor="text2" w:themeTint="99"/>
              </w:rPr>
              <w:t>V</w:t>
            </w:r>
            <w:r w:rsidRPr="00C84C02">
              <w:rPr>
                <w:rFonts w:ascii="Courier New" w:hAnsi="Courier New" w:cs="Courier New"/>
                <w:b/>
                <w:color w:val="8DB3E2" w:themeColor="text2" w:themeTint="66"/>
              </w:rPr>
              <w:t>A</w:t>
            </w:r>
            <w:r w:rsidRPr="00C84C02">
              <w:rPr>
                <w:rFonts w:ascii="Courier New" w:hAnsi="Courier New" w:cs="Courier New"/>
                <w:b/>
                <w:color w:val="C6D9F1" w:themeColor="text2" w:themeTint="33"/>
              </w:rPr>
              <w:t>G</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 x 40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3.8</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4.4</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35</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800040"/>
              </w:rPr>
              <w:t>Q</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2 x 100</w:t>
            </w:r>
          </w:p>
        </w:tc>
        <w:tc>
          <w:tcPr>
            <w:tcW w:w="1275"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3.7</w:t>
            </w:r>
          </w:p>
        </w:tc>
        <w:tc>
          <w:tcPr>
            <w:tcW w:w="1546"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4.5</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3</w:t>
            </w:r>
            <w:r>
              <w:rPr>
                <w:rFonts w:ascii="Times New Roman" w:hAnsi="Times New Roman" w:cs="Times New Roman"/>
              </w:rPr>
              <w:t>2</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D11C0E">
              <w:rPr>
                <w:rFonts w:ascii="Courier New" w:hAnsi="Courier New" w:cs="Courier New"/>
                <w:b/>
                <w:color w:val="0000FF"/>
              </w:rPr>
              <w:t>F</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4.3</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4.0</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26</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000090"/>
              </w:rPr>
              <w:t>I</w:t>
            </w:r>
            <w:r w:rsidRPr="00C84C02">
              <w:rPr>
                <w:rFonts w:ascii="Courier New" w:hAnsi="Courier New" w:cs="Courier New"/>
                <w:b/>
                <w:color w:val="FF0080"/>
              </w:rPr>
              <w:t>N</w:t>
            </w:r>
            <w:r w:rsidRPr="002F4FBA">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3.2</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5.1</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34</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17365D" w:themeColor="text2" w:themeShade="BF"/>
              </w:rPr>
              <w:t>L</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4.2</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5.2</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37</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2F4FBA">
              <w:rPr>
                <w:rFonts w:ascii="Courier New" w:hAnsi="Courier New" w:cs="Courier New"/>
                <w:b/>
                <w:color w:val="5F497A" w:themeColor="accent4" w:themeShade="BF"/>
              </w:rPr>
              <w:t>W</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3.4</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3.2</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23</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2F4FBA">
              <w:rPr>
                <w:rFonts w:ascii="Courier New" w:hAnsi="Courier New" w:cs="Courier New"/>
                <w:b/>
                <w:color w:val="8000FF"/>
              </w:rPr>
              <w:t>Y</w:t>
            </w:r>
            <w:r w:rsidRPr="00C84C02">
              <w:rPr>
                <w:rFonts w:ascii="Courier New" w:hAnsi="Courier New" w:cs="Courier New"/>
                <w:b/>
                <w:color w:val="FF0080"/>
              </w:rPr>
              <w:t>N</w:t>
            </w:r>
            <w:r w:rsidRPr="00C84C02">
              <w:rPr>
                <w:rFonts w:ascii="Courier New" w:hAnsi="Courier New" w:cs="Courier New"/>
                <w:b/>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3.8</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2.6</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12</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17365D" w:themeColor="text2" w:themeShade="BF"/>
              </w:rPr>
              <w:t>LLL</w:t>
            </w:r>
            <w:r w:rsidRPr="00C84C02">
              <w:rPr>
                <w:rFonts w:ascii="Courier New" w:hAnsi="Courier New" w:cs="Courier New"/>
                <w:b/>
                <w:color w:val="FF0080"/>
              </w:rPr>
              <w:t>N</w:t>
            </w:r>
            <w:r w:rsidRPr="00C84C02">
              <w:rPr>
                <w:rFonts w:ascii="Courier New" w:hAnsi="Courier New" w:cs="Courier New"/>
                <w:b/>
                <w:color w:val="FF66FF"/>
              </w:rPr>
              <w:t>T</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3.8</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5.5</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0.5</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Pr="00182365" w:rsidRDefault="00934D00" w:rsidP="00EC5DDE">
            <w:pPr>
              <w:jc w:val="center"/>
              <w:rPr>
                <w:rFonts w:ascii="Courier New" w:hAnsi="Courier New" w:cs="Courier New"/>
              </w:rPr>
            </w:pPr>
            <w:r w:rsidRPr="00C84C02">
              <w:rPr>
                <w:rFonts w:ascii="Courier New" w:hAnsi="Courier New" w:cs="Courier New"/>
                <w:b/>
                <w:color w:val="FF66FF"/>
              </w:rPr>
              <w:t>T</w:t>
            </w:r>
            <w:r w:rsidRPr="00C84C02">
              <w:rPr>
                <w:rFonts w:ascii="Courier New" w:hAnsi="Courier New" w:cs="Courier New"/>
                <w:b/>
                <w:color w:val="FF0080"/>
              </w:rPr>
              <w:t>NN</w:t>
            </w:r>
            <w:r w:rsidRPr="00C84C02">
              <w:rPr>
                <w:rFonts w:ascii="Courier New" w:hAnsi="Courier New" w:cs="Courier New"/>
                <w:b/>
                <w:color w:val="17365D" w:themeColor="text2" w:themeShade="BF"/>
              </w:rPr>
              <w:t>LL</w:t>
            </w:r>
            <w:r w:rsidRPr="00C84C02">
              <w:rPr>
                <w:rFonts w:ascii="Courier New" w:hAnsi="Courier New" w:cs="Courier New"/>
                <w:b/>
                <w:color w:val="FF0080"/>
              </w:rPr>
              <w:t>N</w:t>
            </w:r>
            <w:r w:rsidRPr="00C84C02">
              <w:rPr>
                <w:rFonts w:ascii="Courier New" w:hAnsi="Courier New" w:cs="Courier New"/>
                <w:b/>
                <w:color w:val="FF66FF"/>
              </w:rPr>
              <w:t>T</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5.1</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5.1</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34</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000090"/>
              </w:rPr>
              <w:t>II</w:t>
            </w:r>
            <w:r w:rsidRPr="00C84C02">
              <w:rPr>
                <w:rFonts w:ascii="Courier New" w:hAnsi="Courier New" w:cs="Courier New"/>
                <w:b/>
                <w:color w:val="FF0080"/>
              </w:rPr>
              <w:t>N</w:t>
            </w:r>
            <w:r w:rsidRPr="00C84C02">
              <w:rPr>
                <w:rFonts w:ascii="Courier New" w:hAnsi="Courier New" w:cs="Courier New"/>
                <w:b/>
                <w:color w:val="FF66FF"/>
              </w:rPr>
              <w:t>T</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4.3</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5.4</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45</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17365D" w:themeColor="text2" w:themeShade="BF"/>
              </w:rPr>
              <w:t>LLL</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sidRPr="003848FD">
              <w:rPr>
                <w:rFonts w:ascii="Times New Roman" w:hAnsi="Times New Roman" w:cs="Times New Roman"/>
              </w:rPr>
              <w:t>2</w:t>
            </w:r>
            <w:r>
              <w:rPr>
                <w:rFonts w:ascii="Times New Roman" w:hAnsi="Times New Roman" w:cs="Times New Roman"/>
              </w:rPr>
              <w:t xml:space="preserve"> x 100; &amp; 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4.7</w:t>
            </w:r>
          </w:p>
        </w:tc>
        <w:tc>
          <w:tcPr>
            <w:tcW w:w="1546" w:type="dxa"/>
          </w:tcPr>
          <w:p w:rsidR="00934D00" w:rsidRPr="003848FD" w:rsidRDefault="00934D00" w:rsidP="00934D00">
            <w:pPr>
              <w:rPr>
                <w:rFonts w:ascii="Times New Roman" w:hAnsi="Times New Roman" w:cs="Times New Roman"/>
              </w:rPr>
            </w:pPr>
            <w:r w:rsidRPr="00EC5DDE">
              <w:rPr>
                <w:highlight w:val="yellow"/>
              </w:rPr>
              <w:t>5.4</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0.3</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17365D" w:themeColor="text2" w:themeShade="BF"/>
              </w:rPr>
              <w:t>LL</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3 x 100; &amp; 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4.8</w:t>
            </w:r>
          </w:p>
        </w:tc>
        <w:tc>
          <w:tcPr>
            <w:tcW w:w="1546" w:type="dxa"/>
          </w:tcPr>
          <w:p w:rsidR="00934D00" w:rsidRPr="00EC5DDE" w:rsidRDefault="00934D00" w:rsidP="00934D00">
            <w:pPr>
              <w:rPr>
                <w:rFonts w:ascii="Times New Roman" w:hAnsi="Times New Roman" w:cs="Times New Roman"/>
                <w:highlight w:val="yellow"/>
              </w:rPr>
            </w:pPr>
            <w:r w:rsidRPr="00EC5DDE">
              <w:rPr>
                <w:highlight w:val="yellow"/>
              </w:rPr>
              <w:t>5.1</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26</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17365D" w:themeColor="text2" w:themeShade="BF"/>
              </w:rPr>
              <w:t>LL</w:t>
            </w:r>
            <w:r w:rsidRPr="00C84C02">
              <w:rPr>
                <w:rFonts w:ascii="Courier New" w:hAnsi="Courier New" w:cs="Courier New"/>
                <w:b/>
                <w:color w:val="FF0080"/>
              </w:rPr>
              <w:t>N</w:t>
            </w:r>
            <w:r w:rsidRPr="00C84C02">
              <w:rPr>
                <w:rFonts w:ascii="Courier New" w:hAnsi="Courier New" w:cs="Courier New"/>
                <w:b/>
                <w:color w:val="FF66FF"/>
              </w:rPr>
              <w:t>T</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3 x 100</w:t>
            </w:r>
          </w:p>
        </w:tc>
        <w:tc>
          <w:tcPr>
            <w:tcW w:w="1275" w:type="dxa"/>
          </w:tcPr>
          <w:p w:rsidR="00934D00" w:rsidRPr="003848FD" w:rsidRDefault="00934D00" w:rsidP="00934D00">
            <w:pPr>
              <w:rPr>
                <w:rFonts w:ascii="Times New Roman" w:hAnsi="Times New Roman" w:cs="Times New Roman"/>
              </w:rPr>
            </w:pPr>
            <w:r w:rsidRPr="008432EC">
              <w:rPr>
                <w:rFonts w:ascii="Times New Roman" w:hAnsi="Times New Roman" w:cs="Times New Roman"/>
              </w:rPr>
              <w:t>4.1</w:t>
            </w:r>
          </w:p>
        </w:tc>
        <w:tc>
          <w:tcPr>
            <w:tcW w:w="1546" w:type="dxa"/>
          </w:tcPr>
          <w:p w:rsidR="00934D00" w:rsidRPr="00EC5DDE" w:rsidRDefault="00934D00" w:rsidP="00934D00">
            <w:pPr>
              <w:rPr>
                <w:rFonts w:ascii="Times New Roman" w:hAnsi="Times New Roman" w:cs="Times New Roman"/>
                <w:highlight w:val="yellow"/>
              </w:rPr>
            </w:pPr>
            <w:r w:rsidRPr="00EC5DDE">
              <w:rPr>
                <w:highlight w:val="yellow"/>
              </w:rPr>
              <w:t>5.2</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23</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p>
        </w:tc>
        <w:tc>
          <w:tcPr>
            <w:tcW w:w="1701" w:type="dxa"/>
          </w:tcPr>
          <w:p w:rsidR="00934D00" w:rsidRPr="003848FD" w:rsidRDefault="00934D00" w:rsidP="00934D00">
            <w:pPr>
              <w:rPr>
                <w:rFonts w:ascii="Times New Roman" w:hAnsi="Times New Roman" w:cs="Times New Roman"/>
              </w:rPr>
            </w:pPr>
          </w:p>
        </w:tc>
        <w:tc>
          <w:tcPr>
            <w:tcW w:w="1275" w:type="dxa"/>
          </w:tcPr>
          <w:p w:rsidR="00934D00" w:rsidRPr="003848FD" w:rsidRDefault="00934D00" w:rsidP="00934D00">
            <w:pPr>
              <w:rPr>
                <w:rFonts w:ascii="Times New Roman" w:hAnsi="Times New Roman" w:cs="Times New Roman"/>
              </w:rPr>
            </w:pPr>
          </w:p>
        </w:tc>
        <w:tc>
          <w:tcPr>
            <w:tcW w:w="1546" w:type="dxa"/>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r>
      <w:tr w:rsidR="00934D00" w:rsidRPr="008466D4">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16</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F</w:t>
            </w: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C6D9F1" w:themeColor="text2" w:themeTint="33"/>
              </w:rPr>
              <w:t>GG</w:t>
            </w:r>
            <w:r w:rsidRPr="00C84C02">
              <w:rPr>
                <w:rFonts w:ascii="Courier New" w:hAnsi="Courier New" w:cs="Courier New"/>
                <w:b/>
                <w:color w:val="8DB3E2" w:themeColor="text2" w:themeTint="66"/>
              </w:rPr>
              <w:t>AA</w:t>
            </w:r>
            <w:r w:rsidRPr="00C84C02">
              <w:rPr>
                <w:rFonts w:ascii="Courier New" w:hAnsi="Courier New" w:cs="Courier New"/>
                <w:b/>
                <w:color w:val="548DD4" w:themeColor="text2" w:themeTint="99"/>
              </w:rPr>
              <w:t>VV</w:t>
            </w:r>
            <w:r w:rsidRPr="00C84C02">
              <w:rPr>
                <w:rFonts w:ascii="Courier New" w:hAnsi="Courier New" w:cs="Courier New"/>
                <w:b/>
                <w:color w:val="17365D" w:themeColor="text2" w:themeShade="BF"/>
              </w:rPr>
              <w:t>L</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4.7</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6.3</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80</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SS</w:t>
            </w:r>
            <w:r w:rsidRPr="00C84C02">
              <w:rPr>
                <w:rFonts w:ascii="Courier New" w:hAnsi="Courier New" w:cs="Courier New"/>
                <w:b/>
                <w:color w:val="FF66FF"/>
              </w:rPr>
              <w:t>TT</w:t>
            </w:r>
            <w:r w:rsidRPr="00C84C02">
              <w:rPr>
                <w:rFonts w:ascii="Courier New" w:hAnsi="Courier New" w:cs="Courier New"/>
                <w:b/>
                <w:color w:val="FF0080"/>
              </w:rPr>
              <w:t>NN</w:t>
            </w:r>
            <w:r w:rsidRPr="00C84C02">
              <w:rPr>
                <w:rFonts w:ascii="Courier New" w:hAnsi="Courier New" w:cs="Courier New"/>
                <w:b/>
                <w:color w:val="800040"/>
              </w:rPr>
              <w:t>Q</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3.9</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4.8</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50</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p>
        </w:tc>
        <w:tc>
          <w:tcPr>
            <w:tcW w:w="1701" w:type="dxa"/>
          </w:tcPr>
          <w:p w:rsidR="00934D00" w:rsidRPr="003848FD" w:rsidRDefault="00934D00" w:rsidP="00934D00">
            <w:pPr>
              <w:rPr>
                <w:rFonts w:ascii="Times New Roman" w:hAnsi="Times New Roman" w:cs="Times New Roman"/>
              </w:rPr>
            </w:pPr>
          </w:p>
        </w:tc>
        <w:tc>
          <w:tcPr>
            <w:tcW w:w="1275" w:type="dxa"/>
          </w:tcPr>
          <w:p w:rsidR="00934D00" w:rsidRPr="003848FD" w:rsidRDefault="00934D00" w:rsidP="00934D00">
            <w:pPr>
              <w:rPr>
                <w:rFonts w:ascii="Times New Roman" w:hAnsi="Times New Roman" w:cs="Times New Roman"/>
              </w:rPr>
            </w:pPr>
          </w:p>
        </w:tc>
        <w:tc>
          <w:tcPr>
            <w:tcW w:w="1546" w:type="dxa"/>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r>
      <w:tr w:rsidR="00934D00" w:rsidRPr="008466D4">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16</w:t>
            </w:r>
          </w:p>
        </w:tc>
        <w:tc>
          <w:tcPr>
            <w:tcW w:w="0" w:type="auto"/>
          </w:tcPr>
          <w:p w:rsidR="00934D00" w:rsidRPr="003848FD" w:rsidRDefault="00934D00" w:rsidP="00934D00">
            <w:pPr>
              <w:rPr>
                <w:rFonts w:ascii="Times New Roman" w:hAnsi="Times New Roman" w:cs="Times New Roman"/>
              </w:rPr>
            </w:pPr>
            <w:r w:rsidRPr="003848FD">
              <w:rPr>
                <w:rFonts w:ascii="Times New Roman" w:hAnsi="Times New Roman" w:cs="Times New Roman"/>
              </w:rPr>
              <w:t>HG</w:t>
            </w: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C6D9F1" w:themeColor="text2" w:themeTint="33"/>
              </w:rPr>
              <w:t>G</w:t>
            </w:r>
            <w:r w:rsidRPr="00C84C02">
              <w:rPr>
                <w:rFonts w:ascii="Courier New" w:hAnsi="Courier New" w:cs="Courier New"/>
                <w:b/>
                <w:color w:val="8DB3E2" w:themeColor="text2" w:themeTint="66"/>
              </w:rPr>
              <w:t>A</w:t>
            </w:r>
            <w:r w:rsidRPr="00C84C02">
              <w:rPr>
                <w:rFonts w:ascii="Courier New" w:hAnsi="Courier New" w:cs="Courier New"/>
                <w:b/>
                <w:color w:val="548DD4" w:themeColor="text2" w:themeTint="99"/>
              </w:rPr>
              <w:t>V</w:t>
            </w:r>
            <w:r w:rsidRPr="00C84C02">
              <w:rPr>
                <w:rFonts w:ascii="Courier New" w:hAnsi="Courier New" w:cs="Courier New"/>
                <w:b/>
                <w:color w:val="17365D" w:themeColor="text2" w:themeShade="BF"/>
              </w:rPr>
              <w:t>L</w:t>
            </w:r>
            <w:r w:rsidRPr="00C84C02">
              <w:rPr>
                <w:rFonts w:ascii="Courier New" w:hAnsi="Courier New" w:cs="Courier New"/>
                <w:b/>
                <w:color w:val="548DD4" w:themeColor="text2" w:themeTint="99"/>
              </w:rPr>
              <w:t>V</w:t>
            </w:r>
            <w:r w:rsidRPr="00C84C02">
              <w:rPr>
                <w:rFonts w:ascii="Courier New" w:hAnsi="Courier New" w:cs="Courier New"/>
                <w:b/>
                <w:color w:val="8DB3E2" w:themeColor="text2" w:themeTint="66"/>
              </w:rPr>
              <w:t>A</w:t>
            </w:r>
            <w:r w:rsidRPr="00C84C02">
              <w:rPr>
                <w:rFonts w:ascii="Courier New" w:hAnsi="Courier New" w:cs="Courier New"/>
                <w:b/>
                <w:color w:val="C6D9F1" w:themeColor="text2" w:themeTint="33"/>
              </w:rPr>
              <w:t>G</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4.1</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4.6</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55</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800040"/>
              </w:rPr>
              <w:t>Q</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2 x 100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4.2</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6.2</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64</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2F4FBA">
              <w:rPr>
                <w:rFonts w:ascii="Courier New" w:hAnsi="Courier New" w:cs="Courier New"/>
                <w:b/>
                <w:color w:val="0000FF"/>
              </w:rPr>
              <w:t>F</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4.4</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6.3</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63</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C84C02">
              <w:rPr>
                <w:rFonts w:ascii="Courier New" w:hAnsi="Courier New" w:cs="Courier New"/>
                <w:b/>
                <w:color w:val="17365D" w:themeColor="text2" w:themeShade="BF"/>
              </w:rPr>
              <w:t>L</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3.8</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7.1</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61</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2F4FBA">
              <w:rPr>
                <w:rFonts w:ascii="Courier New" w:hAnsi="Courier New" w:cs="Courier New"/>
                <w:b/>
                <w:color w:val="800080"/>
              </w:rPr>
              <w:t>W</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3.4</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5.2</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48</w:t>
            </w:r>
          </w:p>
        </w:tc>
      </w:tr>
      <w:tr w:rsidR="00934D00" w:rsidRPr="008466D4">
        <w:tc>
          <w:tcPr>
            <w:tcW w:w="0" w:type="auto"/>
          </w:tcPr>
          <w:p w:rsidR="00934D00" w:rsidRPr="003848FD" w:rsidRDefault="00934D00" w:rsidP="00934D00">
            <w:pPr>
              <w:rPr>
                <w:rFonts w:ascii="Times New Roman" w:hAnsi="Times New Roman" w:cs="Times New Roman"/>
              </w:rPr>
            </w:pPr>
          </w:p>
        </w:tc>
        <w:tc>
          <w:tcPr>
            <w:tcW w:w="0" w:type="auto"/>
          </w:tcPr>
          <w:p w:rsidR="00934D00" w:rsidRPr="003848FD" w:rsidRDefault="00934D00" w:rsidP="00934D00">
            <w:pPr>
              <w:rPr>
                <w:rFonts w:ascii="Times New Roman" w:hAnsi="Times New Roman" w:cs="Times New Roman"/>
              </w:rPr>
            </w:pPr>
          </w:p>
        </w:tc>
        <w:tc>
          <w:tcPr>
            <w:tcW w:w="1503" w:type="dxa"/>
          </w:tcPr>
          <w:p w:rsidR="00934D00" w:rsidRDefault="00934D00" w:rsidP="00EC5DDE">
            <w:pPr>
              <w:jc w:val="center"/>
              <w:rPr>
                <w:rFonts w:ascii="Courier New" w:hAnsi="Courier New" w:cs="Courier New"/>
              </w:rPr>
            </w:pPr>
            <w:r w:rsidRPr="00C84C02">
              <w:rPr>
                <w:rFonts w:ascii="Courier New" w:hAnsi="Courier New" w:cs="Courier New"/>
                <w:b/>
                <w:color w:val="FFB4EF"/>
              </w:rPr>
              <w:t>S</w:t>
            </w:r>
            <w:r w:rsidRPr="00C84C02">
              <w:rPr>
                <w:rFonts w:ascii="Courier New" w:hAnsi="Courier New" w:cs="Courier New"/>
                <w:b/>
                <w:color w:val="FF66FF"/>
              </w:rPr>
              <w:t>T</w:t>
            </w:r>
            <w:r w:rsidRPr="00C84C02">
              <w:rPr>
                <w:rFonts w:ascii="Courier New" w:hAnsi="Courier New" w:cs="Courier New"/>
                <w:b/>
                <w:color w:val="FF0080"/>
              </w:rPr>
              <w:t>N</w:t>
            </w:r>
            <w:r w:rsidRPr="002F4FBA">
              <w:rPr>
                <w:rFonts w:ascii="Courier New" w:hAnsi="Courier New" w:cs="Courier New"/>
                <w:b/>
                <w:color w:val="8000FF"/>
              </w:rPr>
              <w:t>Y</w:t>
            </w:r>
            <w:r w:rsidRPr="00C84C02">
              <w:rPr>
                <w:rFonts w:ascii="Courier New" w:hAnsi="Courier New" w:cs="Courier New"/>
                <w:b/>
                <w:color w:val="FF0080"/>
              </w:rPr>
              <w:t>N</w:t>
            </w:r>
            <w:r w:rsidRPr="00C84C02">
              <w:rPr>
                <w:rFonts w:ascii="Courier New" w:hAnsi="Courier New" w:cs="Courier New"/>
                <w:b/>
                <w:color w:val="FF66FF"/>
              </w:rPr>
              <w:t>T</w:t>
            </w:r>
            <w:r w:rsidRPr="00C84C02">
              <w:rPr>
                <w:rFonts w:ascii="Courier New" w:hAnsi="Courier New" w:cs="Courier New"/>
                <w:b/>
                <w:color w:val="FFB4EF"/>
              </w:rPr>
              <w:t>S</w:t>
            </w:r>
          </w:p>
        </w:tc>
        <w:tc>
          <w:tcPr>
            <w:tcW w:w="1701" w:type="dxa"/>
          </w:tcPr>
          <w:p w:rsidR="00934D00" w:rsidRPr="003848FD" w:rsidRDefault="00934D00" w:rsidP="00934D00">
            <w:pPr>
              <w:rPr>
                <w:rFonts w:ascii="Times New Roman" w:hAnsi="Times New Roman" w:cs="Times New Roman"/>
              </w:rPr>
            </w:pPr>
            <w:r>
              <w:rPr>
                <w:rFonts w:ascii="Times New Roman" w:hAnsi="Times New Roman" w:cs="Times New Roman"/>
              </w:rPr>
              <w:t>40</w:t>
            </w:r>
          </w:p>
        </w:tc>
        <w:tc>
          <w:tcPr>
            <w:tcW w:w="1275" w:type="dxa"/>
          </w:tcPr>
          <w:p w:rsidR="00934D00" w:rsidRPr="003848FD" w:rsidRDefault="00934D00" w:rsidP="00934D00">
            <w:pPr>
              <w:rPr>
                <w:rFonts w:ascii="Times New Roman" w:hAnsi="Times New Roman" w:cs="Times New Roman"/>
              </w:rPr>
            </w:pPr>
            <w:r>
              <w:rPr>
                <w:rFonts w:ascii="Times New Roman" w:hAnsi="Times New Roman" w:cs="Times New Roman"/>
              </w:rPr>
              <w:t>3.6</w:t>
            </w:r>
          </w:p>
        </w:tc>
        <w:tc>
          <w:tcPr>
            <w:tcW w:w="1546" w:type="dxa"/>
          </w:tcPr>
          <w:p w:rsidR="00934D00" w:rsidRPr="003848FD" w:rsidRDefault="00934D00" w:rsidP="00934D00">
            <w:pPr>
              <w:rPr>
                <w:rFonts w:ascii="Times New Roman" w:hAnsi="Times New Roman" w:cs="Times New Roman"/>
              </w:rPr>
            </w:pPr>
            <w:r>
              <w:rPr>
                <w:rFonts w:ascii="Times New Roman" w:hAnsi="Times New Roman" w:cs="Times New Roman"/>
              </w:rPr>
              <w:t>5.8</w:t>
            </w:r>
          </w:p>
        </w:tc>
        <w:tc>
          <w:tcPr>
            <w:tcW w:w="0" w:type="auto"/>
          </w:tcPr>
          <w:p w:rsidR="00934D00" w:rsidRPr="003848FD" w:rsidRDefault="00934D00" w:rsidP="00934D00">
            <w:pPr>
              <w:rPr>
                <w:rFonts w:ascii="Times New Roman" w:hAnsi="Times New Roman" w:cs="Times New Roman"/>
              </w:rPr>
            </w:pPr>
            <w:r>
              <w:rPr>
                <w:rFonts w:ascii="Times New Roman" w:hAnsi="Times New Roman" w:cs="Times New Roman"/>
              </w:rPr>
              <w:t>51</w:t>
            </w:r>
          </w:p>
        </w:tc>
      </w:tr>
    </w:tbl>
    <w:p w:rsidR="00B83BD1" w:rsidRDefault="00B83BD1" w:rsidP="00B83BD1"/>
    <w:p w:rsidR="00B83BD1" w:rsidRDefault="00934D00" w:rsidP="00B83BD1">
      <w:pPr>
        <w:rPr>
          <w:rFonts w:eastAsia="Cambria" w:cs="Cambria"/>
          <w:color w:val="000000"/>
          <w:u w:color="000000"/>
          <w:lang w:eastAsia="en-GB"/>
        </w:rPr>
      </w:pPr>
      <w:r>
        <w:t xml:space="preserve">*The rings of pore-lining residues are listed, with residues </w:t>
      </w:r>
      <w:proofErr w:type="spellStart"/>
      <w:r>
        <w:t>coloured</w:t>
      </w:r>
      <w:proofErr w:type="spellEnd"/>
      <w:r>
        <w:t xml:space="preserve"> based on their polarity/hydrophobicity as in the figures: blue = hydrophobic; pink = hydrophilic; W and Y in purple. </w:t>
      </w:r>
      <w:r w:rsidR="00B83BD1">
        <w:br w:type="page"/>
      </w:r>
    </w:p>
    <w:p w:rsidR="005B4497" w:rsidRPr="005B4497" w:rsidRDefault="005B4497" w:rsidP="002266A0">
      <w:pPr>
        <w:pStyle w:val="Body"/>
        <w:spacing w:after="0" w:line="360" w:lineRule="auto"/>
        <w:jc w:val="both"/>
        <w:rPr>
          <w:rFonts w:ascii="Times New Roman" w:eastAsia="Times New Roman Bold" w:hAnsi="Times New Roman" w:cs="Times New Roman Bold"/>
          <w:b/>
        </w:rPr>
      </w:pPr>
      <w:r w:rsidRPr="005B4497">
        <w:rPr>
          <w:rFonts w:ascii="Times New Roman" w:hAnsi="Times New Roman"/>
          <w:b/>
        </w:rPr>
        <w:lastRenderedPageBreak/>
        <w:t>Acknowledgement</w:t>
      </w:r>
      <w:r w:rsidRPr="005B4497">
        <w:rPr>
          <w:rFonts w:ascii="Times New Roman" w:hAnsi="Times New Roman"/>
          <w:b/>
          <w:lang w:val="en-GB"/>
        </w:rPr>
        <w:t>s</w:t>
      </w:r>
    </w:p>
    <w:p w:rsidR="005B4497" w:rsidRDefault="00AD5E85" w:rsidP="002266A0">
      <w:pPr>
        <w:pStyle w:val="Body"/>
        <w:spacing w:after="0" w:line="360" w:lineRule="auto"/>
        <w:jc w:val="both"/>
        <w:rPr>
          <w:rFonts w:ascii="Times New Roman" w:hAnsi="Times New Roman"/>
          <w:lang w:val="en-GB"/>
        </w:rPr>
      </w:pPr>
      <w:r w:rsidRPr="00AD5E85">
        <w:rPr>
          <w:rFonts w:ascii="Times New Roman" w:hAnsi="Times New Roman"/>
          <w:lang w:val="en-GB"/>
        </w:rPr>
        <w:t xml:space="preserve">JT was supported by a BBSRC </w:t>
      </w:r>
      <w:proofErr w:type="spellStart"/>
      <w:r w:rsidRPr="00AD5E85">
        <w:rPr>
          <w:rFonts w:ascii="Times New Roman" w:hAnsi="Times New Roman"/>
          <w:lang w:val="en-GB"/>
        </w:rPr>
        <w:t>iCASE</w:t>
      </w:r>
      <w:proofErr w:type="spellEnd"/>
      <w:r w:rsidRPr="00AD5E85">
        <w:rPr>
          <w:rFonts w:ascii="Times New Roman" w:hAnsi="Times New Roman"/>
          <w:lang w:val="en-GB"/>
        </w:rPr>
        <w:t xml:space="preserve"> studentship to MSPS, HB, and </w:t>
      </w:r>
      <w:r w:rsidRPr="00AD5E85">
        <w:rPr>
          <w:rFonts w:ascii="Times New Roman" w:hAnsi="Times New Roman"/>
        </w:rPr>
        <w:t xml:space="preserve">Oxford Nanopore Technologies. MSPS also acknowledges support from the </w:t>
      </w:r>
      <w:r w:rsidR="005B4497" w:rsidRPr="00AD5E85">
        <w:rPr>
          <w:rFonts w:ascii="Times New Roman" w:hAnsi="Times New Roman"/>
          <w:lang w:val="en-GB"/>
        </w:rPr>
        <w:t>Leverhulme</w:t>
      </w:r>
      <w:r w:rsidRPr="00AD5E85">
        <w:rPr>
          <w:rFonts w:ascii="Times New Roman" w:hAnsi="Times New Roman"/>
          <w:lang w:val="en-GB"/>
        </w:rPr>
        <w:t xml:space="preserve"> Trust</w:t>
      </w:r>
      <w:r w:rsidR="005B4497" w:rsidRPr="00AD5E85">
        <w:rPr>
          <w:rFonts w:ascii="Times New Roman" w:hAnsi="Times New Roman"/>
          <w:lang w:val="en-GB"/>
        </w:rPr>
        <w:t>.</w:t>
      </w:r>
    </w:p>
    <w:p w:rsidR="002266A0" w:rsidRPr="00AA3FAF" w:rsidRDefault="002266A0" w:rsidP="002266A0">
      <w:pPr>
        <w:pStyle w:val="Body"/>
        <w:spacing w:after="0" w:line="360" w:lineRule="auto"/>
        <w:jc w:val="both"/>
        <w:rPr>
          <w:rFonts w:ascii="Times New Roman" w:hAnsi="Times New Roman"/>
        </w:rPr>
      </w:pPr>
    </w:p>
    <w:p w:rsidR="00006E81" w:rsidRPr="00006E81" w:rsidRDefault="00006E81" w:rsidP="002266A0">
      <w:pPr>
        <w:pStyle w:val="Body"/>
        <w:spacing w:after="0" w:line="360" w:lineRule="auto"/>
        <w:jc w:val="both"/>
        <w:outlineLvl w:val="0"/>
        <w:rPr>
          <w:rFonts w:ascii="Times New Roman" w:hAnsi="Times New Roman"/>
          <w:b/>
        </w:rPr>
      </w:pPr>
      <w:r w:rsidRPr="00006E81">
        <w:rPr>
          <w:rFonts w:ascii="Times New Roman" w:hAnsi="Times New Roman"/>
          <w:b/>
        </w:rPr>
        <w:t xml:space="preserve">Conflict of Interest </w:t>
      </w:r>
    </w:p>
    <w:p w:rsidR="00006E81" w:rsidRPr="00AA3FAF" w:rsidRDefault="00AD5E85" w:rsidP="002266A0">
      <w:pPr>
        <w:pStyle w:val="Body"/>
        <w:spacing w:after="0" w:line="360" w:lineRule="auto"/>
        <w:jc w:val="both"/>
        <w:rPr>
          <w:rFonts w:ascii="Times New Roman" w:hAnsi="Times New Roman"/>
        </w:rPr>
      </w:pPr>
      <w:r w:rsidRPr="00AD5E85">
        <w:rPr>
          <w:rFonts w:ascii="Times New Roman" w:hAnsi="Times New Roman"/>
        </w:rPr>
        <w:t>Hagan Bayley is the Founder, a Director</w:t>
      </w:r>
      <w:r>
        <w:rPr>
          <w:rFonts w:ascii="Times New Roman" w:hAnsi="Times New Roman"/>
        </w:rPr>
        <w:t>,</w:t>
      </w:r>
      <w:r w:rsidRPr="00AD5E85">
        <w:rPr>
          <w:rFonts w:ascii="Times New Roman" w:hAnsi="Times New Roman"/>
        </w:rPr>
        <w:t xml:space="preserve"> and a share-holder of Oxford Nanopore Technologies, a company engaged in the development of nanopore sensing and sequencing technologies. Work in the Bayley laboratory at the University of Oxford is supported in part by Oxford Nanopore Technologies. </w:t>
      </w:r>
      <w:r w:rsidR="00E75615">
        <w:rPr>
          <w:rFonts w:ascii="Times New Roman" w:hAnsi="Times New Roman"/>
        </w:rPr>
        <w:t xml:space="preserve"> </w:t>
      </w:r>
      <w:r w:rsidR="00746D6F">
        <w:rPr>
          <w:rFonts w:ascii="Times New Roman" w:hAnsi="Times New Roman"/>
        </w:rPr>
        <w:t xml:space="preserve"> </w:t>
      </w:r>
    </w:p>
    <w:p w:rsidR="00514EE5" w:rsidRDefault="00514EE5">
      <w:pPr>
        <w:rPr>
          <w:rFonts w:eastAsia="Cambria" w:cs="Cambria"/>
          <w:color w:val="000000"/>
          <w:u w:color="000000"/>
          <w:lang w:eastAsia="en-GB"/>
        </w:rPr>
      </w:pPr>
      <w:r>
        <w:br w:type="page"/>
      </w:r>
    </w:p>
    <w:p w:rsidR="00514EE5" w:rsidRPr="00514EE5" w:rsidRDefault="00514EE5" w:rsidP="00514EE5">
      <w:pPr>
        <w:pStyle w:val="Body"/>
        <w:spacing w:line="276" w:lineRule="auto"/>
        <w:jc w:val="both"/>
        <w:rPr>
          <w:rFonts w:ascii="Times New Roman" w:hAnsi="Times New Roman" w:cs="Times New Roman"/>
          <w:b/>
        </w:rPr>
      </w:pPr>
      <w:r w:rsidRPr="00514EE5">
        <w:rPr>
          <w:rFonts w:ascii="Times New Roman" w:hAnsi="Times New Roman" w:cs="Times New Roman"/>
          <w:b/>
        </w:rPr>
        <w:lastRenderedPageBreak/>
        <w:t xml:space="preserve">References </w:t>
      </w:r>
    </w:p>
    <w:p w:rsidR="001B385A" w:rsidRPr="00D463A2" w:rsidRDefault="00DC7B6B">
      <w:pPr>
        <w:spacing w:after="200"/>
        <w:divId w:val="62144489"/>
      </w:pPr>
      <w:r w:rsidRPr="00D463A2">
        <w:fldChar w:fldCharType="begin"/>
      </w:r>
      <w:r w:rsidR="00514EE5" w:rsidRPr="00D463A2">
        <w:instrText>ADDIN Mendeley Bibliography CSL_BIBLIOGRAPHY</w:instrText>
      </w:r>
      <w:r w:rsidRPr="00D463A2">
        <w:fldChar w:fldCharType="separate"/>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 </w:t>
      </w:r>
      <w:r w:rsidRPr="00D463A2">
        <w:rPr>
          <w:rFonts w:ascii="Times New Roman" w:hAnsi="Times New Roman"/>
          <w:sz w:val="24"/>
        </w:rPr>
        <w:tab/>
        <w:t xml:space="preserve">Braha, O.; Walker, B.; Cheley, S.; Kasianowicz, J. J.; Song, L.; Gouaux, J. E.; Bayley, H.; Brahal, O.; Cheleyl, S. Designed Protein Pores as Components for Biosensors. </w:t>
      </w:r>
      <w:r w:rsidRPr="00D463A2">
        <w:rPr>
          <w:rFonts w:ascii="Times New Roman" w:hAnsi="Times New Roman"/>
          <w:i/>
          <w:sz w:val="24"/>
        </w:rPr>
        <w:t>Chem. Biol.</w:t>
      </w:r>
      <w:r w:rsidRPr="00D463A2">
        <w:rPr>
          <w:rFonts w:ascii="Times New Roman" w:hAnsi="Times New Roman"/>
          <w:sz w:val="24"/>
        </w:rPr>
        <w:t xml:space="preserve"> </w:t>
      </w:r>
      <w:r w:rsidRPr="00D463A2">
        <w:rPr>
          <w:rFonts w:ascii="Times New Roman" w:hAnsi="Times New Roman"/>
          <w:b/>
          <w:sz w:val="24"/>
        </w:rPr>
        <w:t>1997</w:t>
      </w:r>
      <w:r w:rsidRPr="00D463A2">
        <w:rPr>
          <w:rFonts w:ascii="Times New Roman" w:hAnsi="Times New Roman"/>
          <w:sz w:val="24"/>
        </w:rPr>
        <w:t xml:space="preserve">, </w:t>
      </w:r>
      <w:r w:rsidRPr="00D463A2">
        <w:rPr>
          <w:rFonts w:ascii="Times New Roman" w:hAnsi="Times New Roman"/>
          <w:i/>
          <w:sz w:val="24"/>
        </w:rPr>
        <w:t>4</w:t>
      </w:r>
      <w:r w:rsidRPr="00D463A2">
        <w:rPr>
          <w:rFonts w:ascii="Times New Roman" w:hAnsi="Times New Roman"/>
          <w:sz w:val="24"/>
        </w:rPr>
        <w:t>, 497–505.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 </w:t>
      </w:r>
      <w:r w:rsidRPr="00D463A2">
        <w:rPr>
          <w:rFonts w:ascii="Times New Roman" w:hAnsi="Times New Roman"/>
          <w:sz w:val="24"/>
        </w:rPr>
        <w:tab/>
        <w:t xml:space="preserve">Bayley, H.; Cremer, P. S. Stochastic Sensors Inspired by Biology. </w:t>
      </w:r>
      <w:r w:rsidRPr="00D463A2">
        <w:rPr>
          <w:rFonts w:ascii="Times New Roman" w:hAnsi="Times New Roman"/>
          <w:i/>
          <w:sz w:val="24"/>
        </w:rPr>
        <w:t>Nature</w:t>
      </w:r>
      <w:r w:rsidRPr="00D463A2">
        <w:rPr>
          <w:rFonts w:ascii="Times New Roman" w:hAnsi="Times New Roman"/>
          <w:sz w:val="24"/>
        </w:rPr>
        <w:t xml:space="preserve"> </w:t>
      </w:r>
      <w:r w:rsidRPr="00D463A2">
        <w:rPr>
          <w:rFonts w:ascii="Times New Roman" w:hAnsi="Times New Roman"/>
          <w:b/>
          <w:sz w:val="24"/>
        </w:rPr>
        <w:t>2001</w:t>
      </w:r>
      <w:r w:rsidRPr="00D463A2">
        <w:rPr>
          <w:rFonts w:ascii="Times New Roman" w:hAnsi="Times New Roman"/>
          <w:sz w:val="24"/>
        </w:rPr>
        <w:t xml:space="preserve">, </w:t>
      </w:r>
      <w:r w:rsidRPr="00D463A2">
        <w:rPr>
          <w:rFonts w:ascii="Times New Roman" w:hAnsi="Times New Roman"/>
          <w:i/>
          <w:sz w:val="24"/>
        </w:rPr>
        <w:t>413</w:t>
      </w:r>
      <w:r w:rsidRPr="00D463A2">
        <w:rPr>
          <w:rFonts w:ascii="Times New Roman" w:hAnsi="Times New Roman"/>
          <w:sz w:val="24"/>
        </w:rPr>
        <w:t>, 226–230.</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 </w:t>
      </w:r>
      <w:r w:rsidRPr="00D463A2">
        <w:rPr>
          <w:rFonts w:ascii="Times New Roman" w:hAnsi="Times New Roman"/>
          <w:sz w:val="24"/>
        </w:rPr>
        <w:tab/>
        <w:t>Bayley, H.; Luchian, T.; Shin, S.-H.</w:t>
      </w:r>
      <w:r w:rsidR="00D2469D">
        <w:rPr>
          <w:rFonts w:ascii="Times New Roman" w:hAnsi="Times New Roman"/>
          <w:sz w:val="24"/>
        </w:rPr>
        <w:t>; Steffensen, M.</w:t>
      </w:r>
      <w:r w:rsidRPr="00D463A2">
        <w:rPr>
          <w:rFonts w:ascii="Times New Roman" w:hAnsi="Times New Roman"/>
          <w:sz w:val="24"/>
        </w:rPr>
        <w:t xml:space="preserve"> Single-Molecule Covalent Chemistry in a Protein Nanoreactor. In </w:t>
      </w:r>
      <w:r w:rsidRPr="00D463A2">
        <w:rPr>
          <w:rFonts w:ascii="Times New Roman" w:hAnsi="Times New Roman"/>
          <w:i/>
          <w:sz w:val="24"/>
        </w:rPr>
        <w:t>Single Molecules and Nanotechnology</w:t>
      </w:r>
      <w:r w:rsidRPr="00D463A2">
        <w:rPr>
          <w:rFonts w:ascii="Times New Roman" w:hAnsi="Times New Roman"/>
          <w:sz w:val="24"/>
        </w:rPr>
        <w:t>; Rigler, R.; Vogel, H., Eds.; Springer Heidelberg, 2008; Vol. 24, pp. 251 – 277.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 </w:t>
      </w:r>
      <w:r w:rsidRPr="00D463A2">
        <w:rPr>
          <w:rFonts w:ascii="Times New Roman" w:hAnsi="Times New Roman"/>
          <w:sz w:val="24"/>
        </w:rPr>
        <w:tab/>
        <w:t xml:space="preserve">Cherf, G. M.; Lieberman, K. R.; Rashid, H.; Lam, C. E.; Karplus, K.; Akeson, M. Automated Forward and Reverse Ratcheting of DNA in a Nanopore at 5 Å Precision. </w:t>
      </w:r>
      <w:r w:rsidRPr="00D463A2">
        <w:rPr>
          <w:rFonts w:ascii="Times New Roman" w:hAnsi="Times New Roman"/>
          <w:i/>
          <w:sz w:val="24"/>
        </w:rPr>
        <w:t>Nat. Biotechnol.</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30</w:t>
      </w:r>
      <w:r w:rsidRPr="00D463A2">
        <w:rPr>
          <w:rFonts w:ascii="Times New Roman" w:hAnsi="Times New Roman"/>
          <w:sz w:val="24"/>
        </w:rPr>
        <w:t>, 344–348.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 </w:t>
      </w:r>
      <w:r w:rsidRPr="00D463A2">
        <w:rPr>
          <w:rFonts w:ascii="Times New Roman" w:hAnsi="Times New Roman"/>
          <w:sz w:val="24"/>
        </w:rPr>
        <w:tab/>
        <w:t xml:space="preserve">Manrao, E. A.; Derrington, I. M.; Laszlo, A. H.; Langford, K. W.; Hopper, M. K.; Gillgren, N.; Pavlenok, M.; Niederweis, M.; Gundlach, J. H. Reading DNA at Single-Nucleotide Resolution with a Mutant MspA Nanopore and Phi29 DNA Polymerase. </w:t>
      </w:r>
      <w:r w:rsidRPr="00D463A2">
        <w:rPr>
          <w:rFonts w:ascii="Times New Roman" w:hAnsi="Times New Roman"/>
          <w:i/>
          <w:sz w:val="24"/>
        </w:rPr>
        <w:t>Nat. Biotechnol.</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30</w:t>
      </w:r>
      <w:r w:rsidRPr="00D463A2">
        <w:rPr>
          <w:rFonts w:ascii="Times New Roman" w:hAnsi="Times New Roman"/>
          <w:sz w:val="24"/>
        </w:rPr>
        <w:t>, 349–353.</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 </w:t>
      </w:r>
      <w:r w:rsidRPr="00D463A2">
        <w:rPr>
          <w:rFonts w:ascii="Times New Roman" w:hAnsi="Times New Roman"/>
          <w:sz w:val="24"/>
        </w:rPr>
        <w:tab/>
        <w:t xml:space="preserve">Pennisi, E. Search for Pore-Fection. </w:t>
      </w:r>
      <w:r w:rsidRPr="00D463A2">
        <w:rPr>
          <w:rFonts w:ascii="Times New Roman" w:hAnsi="Times New Roman"/>
          <w:i/>
          <w:sz w:val="24"/>
        </w:rPr>
        <w:t>Science.</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336</w:t>
      </w:r>
      <w:r w:rsidRPr="00D463A2">
        <w:rPr>
          <w:rFonts w:ascii="Times New Roman" w:hAnsi="Times New Roman"/>
          <w:sz w:val="24"/>
        </w:rPr>
        <w:t>, 534–537.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 </w:t>
      </w:r>
      <w:r w:rsidRPr="00D463A2">
        <w:rPr>
          <w:rFonts w:ascii="Times New Roman" w:hAnsi="Times New Roman"/>
          <w:sz w:val="24"/>
        </w:rPr>
        <w:tab/>
        <w:t xml:space="preserve">Howorka, S.; Cheley, S.; Bayley, H. Sequence-Specific Detection of Individual DNA Strands Using Engineered Nanopores. </w:t>
      </w:r>
      <w:r w:rsidRPr="00D463A2">
        <w:rPr>
          <w:rFonts w:ascii="Times New Roman" w:hAnsi="Times New Roman"/>
          <w:i/>
          <w:sz w:val="24"/>
        </w:rPr>
        <w:t>Nat. Biotechnol.</w:t>
      </w:r>
      <w:r w:rsidRPr="00D463A2">
        <w:rPr>
          <w:rFonts w:ascii="Times New Roman" w:hAnsi="Times New Roman"/>
          <w:sz w:val="24"/>
        </w:rPr>
        <w:t xml:space="preserve"> </w:t>
      </w:r>
      <w:r w:rsidRPr="00D463A2">
        <w:rPr>
          <w:rFonts w:ascii="Times New Roman" w:hAnsi="Times New Roman"/>
          <w:b/>
          <w:sz w:val="24"/>
        </w:rPr>
        <w:t>2001</w:t>
      </w:r>
      <w:r w:rsidRPr="00D463A2">
        <w:rPr>
          <w:rFonts w:ascii="Times New Roman" w:hAnsi="Times New Roman"/>
          <w:sz w:val="24"/>
        </w:rPr>
        <w:t xml:space="preserve">, </w:t>
      </w:r>
      <w:r w:rsidRPr="00D463A2">
        <w:rPr>
          <w:rFonts w:ascii="Times New Roman" w:hAnsi="Times New Roman"/>
          <w:i/>
          <w:sz w:val="24"/>
        </w:rPr>
        <w:t>19</w:t>
      </w:r>
      <w:r w:rsidRPr="00D463A2">
        <w:rPr>
          <w:rFonts w:ascii="Times New Roman" w:hAnsi="Times New Roman"/>
          <w:sz w:val="24"/>
        </w:rPr>
        <w:t>, 636–639.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 </w:t>
      </w:r>
      <w:r w:rsidRPr="00D463A2">
        <w:rPr>
          <w:rFonts w:ascii="Times New Roman" w:hAnsi="Times New Roman"/>
          <w:sz w:val="24"/>
        </w:rPr>
        <w:tab/>
        <w:t xml:space="preserve">Guan, X.; Gu, L.; Cheley, S.; Braha, O.; Bayley, H. Stochastic Sensing of TNT with a Genetically Engineered Pore. </w:t>
      </w:r>
      <w:r w:rsidRPr="00D463A2">
        <w:rPr>
          <w:rFonts w:ascii="Times New Roman" w:hAnsi="Times New Roman"/>
          <w:i/>
          <w:sz w:val="24"/>
        </w:rPr>
        <w:t>ChemBioChem.</w:t>
      </w:r>
      <w:r w:rsidRPr="00D463A2">
        <w:rPr>
          <w:rFonts w:ascii="Times New Roman" w:hAnsi="Times New Roman"/>
          <w:sz w:val="24"/>
        </w:rPr>
        <w:t xml:space="preserve"> </w:t>
      </w:r>
      <w:r w:rsidRPr="00D463A2">
        <w:rPr>
          <w:rFonts w:ascii="Times New Roman" w:hAnsi="Times New Roman"/>
          <w:b/>
          <w:sz w:val="24"/>
        </w:rPr>
        <w:t>2005</w:t>
      </w:r>
      <w:r w:rsidRPr="00D463A2">
        <w:rPr>
          <w:rFonts w:ascii="Times New Roman" w:hAnsi="Times New Roman"/>
          <w:sz w:val="24"/>
        </w:rPr>
        <w:t xml:space="preserve">, </w:t>
      </w:r>
      <w:r w:rsidRPr="00D463A2">
        <w:rPr>
          <w:rFonts w:ascii="Times New Roman" w:hAnsi="Times New Roman"/>
          <w:i/>
          <w:sz w:val="24"/>
        </w:rPr>
        <w:t>6</w:t>
      </w:r>
      <w:r w:rsidRPr="00D463A2">
        <w:rPr>
          <w:rFonts w:ascii="Times New Roman" w:hAnsi="Times New Roman"/>
          <w:sz w:val="24"/>
        </w:rPr>
        <w:t>, 1875–1881.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 </w:t>
      </w:r>
      <w:r w:rsidRPr="00D463A2">
        <w:rPr>
          <w:rFonts w:ascii="Times New Roman" w:hAnsi="Times New Roman"/>
          <w:sz w:val="24"/>
        </w:rPr>
        <w:tab/>
        <w:t xml:space="preserve">Chen, M.; Khalid, S.; Sansom, M. S. P.; Bayley, H. Outer Membrane Protein G: Engineering a Quiet Pore for Biosensing.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2008</w:t>
      </w:r>
      <w:r w:rsidRPr="00D463A2">
        <w:rPr>
          <w:rFonts w:ascii="Times New Roman" w:hAnsi="Times New Roman"/>
          <w:sz w:val="24"/>
        </w:rPr>
        <w:t xml:space="preserve">, </w:t>
      </w:r>
      <w:r w:rsidRPr="00D463A2">
        <w:rPr>
          <w:rFonts w:ascii="Times New Roman" w:hAnsi="Times New Roman"/>
          <w:i/>
          <w:sz w:val="24"/>
        </w:rPr>
        <w:t>105</w:t>
      </w:r>
      <w:r w:rsidRPr="00D463A2">
        <w:rPr>
          <w:rFonts w:ascii="Times New Roman" w:hAnsi="Times New Roman"/>
          <w:sz w:val="24"/>
        </w:rPr>
        <w:t>, 6272–6277.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(10) </w:t>
      </w:r>
      <w:r w:rsidRPr="00D463A2">
        <w:rPr>
          <w:rFonts w:ascii="Times New Roman" w:hAnsi="Times New Roman"/>
          <w:sz w:val="24"/>
        </w:rPr>
        <w:tab/>
        <w:t xml:space="preserve">Ghadiri, M.; Granja, J.; Buehler, L. Artificial Transmembrane Ion Channels from Self-Assembling Peptide Nanotubes. </w:t>
      </w:r>
      <w:r w:rsidRPr="00D463A2">
        <w:rPr>
          <w:rFonts w:ascii="Times New Roman" w:hAnsi="Times New Roman"/>
          <w:i/>
          <w:sz w:val="24"/>
        </w:rPr>
        <w:t>Nature</w:t>
      </w:r>
      <w:r w:rsidRPr="00D463A2">
        <w:rPr>
          <w:rFonts w:ascii="Times New Roman" w:hAnsi="Times New Roman"/>
          <w:sz w:val="24"/>
        </w:rPr>
        <w:t xml:space="preserve"> </w:t>
      </w:r>
      <w:r w:rsidRPr="00D463A2">
        <w:rPr>
          <w:rFonts w:ascii="Times New Roman" w:hAnsi="Times New Roman"/>
          <w:b/>
          <w:sz w:val="24"/>
        </w:rPr>
        <w:t>1994</w:t>
      </w:r>
      <w:r w:rsidRPr="00D463A2">
        <w:rPr>
          <w:rFonts w:ascii="Times New Roman" w:hAnsi="Times New Roman"/>
          <w:sz w:val="24"/>
        </w:rPr>
        <w:t xml:space="preserve">, </w:t>
      </w:r>
      <w:r w:rsidRPr="00D463A2">
        <w:rPr>
          <w:rFonts w:ascii="Times New Roman" w:hAnsi="Times New Roman"/>
          <w:i/>
          <w:sz w:val="24"/>
        </w:rPr>
        <w:t>369</w:t>
      </w:r>
      <w:r w:rsidRPr="00D463A2">
        <w:rPr>
          <w:rFonts w:ascii="Times New Roman" w:hAnsi="Times New Roman"/>
          <w:sz w:val="24"/>
        </w:rPr>
        <w:t>, 301–304.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(11) </w:t>
      </w:r>
      <w:r w:rsidRPr="00D463A2">
        <w:rPr>
          <w:rFonts w:ascii="Times New Roman" w:hAnsi="Times New Roman"/>
          <w:sz w:val="24"/>
        </w:rPr>
        <w:tab/>
        <w:t xml:space="preserve">Clark, T. D.; Kobayashi, K.; Ghadiri, M. R. Covalent Capture and Stabilization of Cylindrical Beta-Sheet Peptide Assemblies. </w:t>
      </w:r>
      <w:r w:rsidRPr="00D463A2">
        <w:rPr>
          <w:rFonts w:ascii="Times New Roman" w:hAnsi="Times New Roman"/>
          <w:i/>
          <w:sz w:val="24"/>
        </w:rPr>
        <w:t>Chem. Eur. J.</w:t>
      </w:r>
      <w:r w:rsidRPr="00D463A2">
        <w:rPr>
          <w:rFonts w:ascii="Times New Roman" w:hAnsi="Times New Roman"/>
          <w:sz w:val="24"/>
        </w:rPr>
        <w:t xml:space="preserve"> </w:t>
      </w:r>
      <w:r w:rsidRPr="00D463A2">
        <w:rPr>
          <w:rFonts w:ascii="Times New Roman" w:hAnsi="Times New Roman"/>
          <w:b/>
          <w:sz w:val="24"/>
        </w:rPr>
        <w:t>1999</w:t>
      </w:r>
      <w:r w:rsidRPr="00D463A2">
        <w:rPr>
          <w:rFonts w:ascii="Times New Roman" w:hAnsi="Times New Roman"/>
          <w:sz w:val="24"/>
        </w:rPr>
        <w:t xml:space="preserve">, </w:t>
      </w:r>
      <w:r w:rsidRPr="00D463A2">
        <w:rPr>
          <w:rFonts w:ascii="Times New Roman" w:hAnsi="Times New Roman"/>
          <w:i/>
          <w:sz w:val="24"/>
        </w:rPr>
        <w:t>5</w:t>
      </w:r>
      <w:r w:rsidRPr="00D463A2">
        <w:rPr>
          <w:rFonts w:ascii="Times New Roman" w:hAnsi="Times New Roman"/>
          <w:sz w:val="24"/>
        </w:rPr>
        <w:t>, 782–792.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(12) </w:t>
      </w:r>
      <w:r w:rsidRPr="00D463A2">
        <w:rPr>
          <w:rFonts w:ascii="Times New Roman" w:hAnsi="Times New Roman"/>
          <w:sz w:val="24"/>
        </w:rPr>
        <w:tab/>
        <w:t xml:space="preserve">Martin, C. R.; Siwy, Z. S. Chemistry. Learning Nature’s Way: Biosensing with Synthetic Nanopores. </w:t>
      </w:r>
      <w:r w:rsidRPr="00D463A2">
        <w:rPr>
          <w:rFonts w:ascii="Times New Roman" w:hAnsi="Times New Roman"/>
          <w:i/>
          <w:sz w:val="24"/>
        </w:rPr>
        <w:t>Science.</w:t>
      </w:r>
      <w:r w:rsidRPr="00D463A2">
        <w:rPr>
          <w:rFonts w:ascii="Times New Roman" w:hAnsi="Times New Roman"/>
          <w:sz w:val="24"/>
        </w:rPr>
        <w:t xml:space="preserve"> </w:t>
      </w:r>
      <w:r w:rsidRPr="00D463A2">
        <w:rPr>
          <w:rFonts w:ascii="Times New Roman" w:hAnsi="Times New Roman"/>
          <w:b/>
          <w:sz w:val="24"/>
        </w:rPr>
        <w:t>2007</w:t>
      </w:r>
      <w:r w:rsidRPr="00D463A2">
        <w:rPr>
          <w:rFonts w:ascii="Times New Roman" w:hAnsi="Times New Roman"/>
          <w:sz w:val="24"/>
        </w:rPr>
        <w:t xml:space="preserve">, </w:t>
      </w:r>
      <w:r w:rsidRPr="00D463A2">
        <w:rPr>
          <w:rFonts w:ascii="Times New Roman" w:hAnsi="Times New Roman"/>
          <w:i/>
          <w:sz w:val="24"/>
        </w:rPr>
        <w:t>317</w:t>
      </w:r>
      <w:r w:rsidRPr="00D463A2">
        <w:rPr>
          <w:rFonts w:ascii="Times New Roman" w:hAnsi="Times New Roman"/>
          <w:sz w:val="24"/>
        </w:rPr>
        <w:t>, 331–332.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(13) </w:t>
      </w:r>
      <w:r w:rsidRPr="00D463A2">
        <w:rPr>
          <w:rFonts w:ascii="Times New Roman" w:hAnsi="Times New Roman"/>
          <w:sz w:val="24"/>
        </w:rPr>
        <w:tab/>
        <w:t xml:space="preserve">Merchant, C. A.; Healy, K.; Wanunu, M.; Ray, V.; Peterman, N.; Bartel, J.; Fischbein, M. D.; Venta, K.; Luo, Z.; Johnson, </w:t>
      </w:r>
      <w:r w:rsidR="00D2469D">
        <w:rPr>
          <w:rFonts w:ascii="Times New Roman" w:hAnsi="Times New Roman"/>
          <w:sz w:val="24"/>
        </w:rPr>
        <w:t>A.</w:t>
      </w:r>
      <w:r w:rsidRPr="00D463A2">
        <w:rPr>
          <w:rFonts w:ascii="Times New Roman" w:hAnsi="Times New Roman"/>
          <w:sz w:val="24"/>
        </w:rPr>
        <w:t xml:space="preserve"> T. C.;</w:t>
      </w:r>
      <w:r w:rsidR="00D2469D">
        <w:rPr>
          <w:rFonts w:ascii="Times New Roman" w:hAnsi="Times New Roman"/>
          <w:i/>
          <w:sz w:val="24"/>
        </w:rPr>
        <w:t xml:space="preserve"> </w:t>
      </w:r>
      <w:r w:rsidR="00D2469D">
        <w:rPr>
          <w:rFonts w:ascii="Times New Roman" w:hAnsi="Times New Roman"/>
          <w:sz w:val="24"/>
        </w:rPr>
        <w:t>Drndic, M</w:t>
      </w:r>
      <w:r w:rsidRPr="00D463A2">
        <w:rPr>
          <w:rFonts w:ascii="Times New Roman" w:hAnsi="Times New Roman"/>
          <w:i/>
          <w:sz w:val="24"/>
        </w:rPr>
        <w:t>.</w:t>
      </w:r>
      <w:r w:rsidRPr="00D463A2">
        <w:rPr>
          <w:rFonts w:ascii="Times New Roman" w:hAnsi="Times New Roman"/>
          <w:sz w:val="24"/>
        </w:rPr>
        <w:t xml:space="preserve"> DNA Translocation Through Graphene Nanopores. </w:t>
      </w:r>
      <w:r w:rsidRPr="00D463A2">
        <w:rPr>
          <w:rFonts w:ascii="Times New Roman" w:hAnsi="Times New Roman"/>
          <w:i/>
          <w:sz w:val="24"/>
        </w:rPr>
        <w:t>Nano Lett.</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10</w:t>
      </w:r>
      <w:r w:rsidRPr="00D463A2">
        <w:rPr>
          <w:rFonts w:ascii="Times New Roman" w:hAnsi="Times New Roman"/>
          <w:sz w:val="24"/>
        </w:rPr>
        <w:t>, 2915–2921.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(14) </w:t>
      </w:r>
      <w:r w:rsidRPr="00D463A2">
        <w:rPr>
          <w:rFonts w:ascii="Times New Roman" w:hAnsi="Times New Roman"/>
          <w:sz w:val="24"/>
        </w:rPr>
        <w:tab/>
        <w:t xml:space="preserve">Schneider, G. F.; Kowalczyk, S. W.; Calado, V. E.; Pandraud, G.; Zandbergen, H. W.; Vandersypen, L. M. K.; Dekker, C. DNA Translocation Through Graphene Nanopores. </w:t>
      </w:r>
      <w:r w:rsidRPr="00D463A2">
        <w:rPr>
          <w:rFonts w:ascii="Times New Roman" w:hAnsi="Times New Roman"/>
          <w:i/>
          <w:sz w:val="24"/>
        </w:rPr>
        <w:t>Nano Lett.</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10</w:t>
      </w:r>
      <w:r w:rsidRPr="00D463A2">
        <w:rPr>
          <w:rFonts w:ascii="Times New Roman" w:hAnsi="Times New Roman"/>
          <w:sz w:val="24"/>
        </w:rPr>
        <w:t>, 3163–3167.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(15) </w:t>
      </w:r>
      <w:r w:rsidRPr="00D463A2">
        <w:rPr>
          <w:rFonts w:ascii="Times New Roman" w:hAnsi="Times New Roman"/>
          <w:sz w:val="24"/>
        </w:rPr>
        <w:tab/>
        <w:t xml:space="preserve">Liu, H.; He, J.; Tang, J.; Liu, H.; Pang, P.; Cao, D.; Krstic, P.; Joseph, S.; Lindsay, S.; Nuckolls, C. Translocation of Single-Stranded DNA Through Single-Walled Carbon Nanotubes. </w:t>
      </w:r>
      <w:r w:rsidRPr="00D463A2">
        <w:rPr>
          <w:rFonts w:ascii="Times New Roman" w:hAnsi="Times New Roman"/>
          <w:i/>
          <w:sz w:val="24"/>
        </w:rPr>
        <w:t>Science</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327</w:t>
      </w:r>
      <w:r w:rsidRPr="00D463A2">
        <w:rPr>
          <w:rFonts w:ascii="Times New Roman" w:hAnsi="Times New Roman"/>
          <w:sz w:val="24"/>
        </w:rPr>
        <w:t>, 64–67.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(16) </w:t>
      </w:r>
      <w:r w:rsidRPr="00D463A2">
        <w:rPr>
          <w:rFonts w:ascii="Times New Roman" w:hAnsi="Times New Roman"/>
          <w:sz w:val="24"/>
        </w:rPr>
        <w:tab/>
        <w:t xml:space="preserve">Hou, X.; Guo, W.; Jiang, L. Biomimetic Smart Nanopores and Nanochannels. </w:t>
      </w:r>
      <w:r w:rsidRPr="00D463A2">
        <w:rPr>
          <w:rFonts w:ascii="Times New Roman" w:hAnsi="Times New Roman"/>
          <w:i/>
          <w:sz w:val="24"/>
        </w:rPr>
        <w:t>Chem. Soc. Rev.</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40</w:t>
      </w:r>
      <w:r w:rsidRPr="00D463A2">
        <w:rPr>
          <w:rFonts w:ascii="Times New Roman" w:hAnsi="Times New Roman"/>
          <w:sz w:val="24"/>
        </w:rPr>
        <w:t>, 2385–2401.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(17) </w:t>
      </w:r>
      <w:r w:rsidRPr="00D463A2">
        <w:rPr>
          <w:rFonts w:ascii="Times New Roman" w:hAnsi="Times New Roman"/>
          <w:sz w:val="24"/>
        </w:rPr>
        <w:tab/>
        <w:t xml:space="preserve">Burns, J. R.; Stulz, E.; Howorka, S. Self-Assembled DNA Nanopores That Span Lipid Bilayers. </w:t>
      </w:r>
      <w:r w:rsidRPr="00D463A2">
        <w:rPr>
          <w:rFonts w:ascii="Times New Roman" w:hAnsi="Times New Roman"/>
          <w:i/>
          <w:sz w:val="24"/>
        </w:rPr>
        <w:t>Nano Lett.</w:t>
      </w:r>
      <w:r w:rsidRPr="00D463A2">
        <w:rPr>
          <w:rFonts w:ascii="Times New Roman" w:hAnsi="Times New Roman"/>
          <w:sz w:val="24"/>
        </w:rPr>
        <w:t xml:space="preserve"> </w:t>
      </w:r>
      <w:r w:rsidRPr="00D463A2">
        <w:rPr>
          <w:rFonts w:ascii="Times New Roman" w:hAnsi="Times New Roman"/>
          <w:b/>
          <w:sz w:val="24"/>
        </w:rPr>
        <w:t>2013</w:t>
      </w:r>
      <w:r w:rsidRPr="00D463A2">
        <w:rPr>
          <w:rFonts w:ascii="Times New Roman" w:hAnsi="Times New Roman"/>
          <w:sz w:val="24"/>
        </w:rPr>
        <w:t xml:space="preserve">, </w:t>
      </w:r>
      <w:r w:rsidRPr="00D463A2">
        <w:rPr>
          <w:rFonts w:ascii="Times New Roman" w:hAnsi="Times New Roman"/>
          <w:i/>
          <w:sz w:val="24"/>
        </w:rPr>
        <w:t>51</w:t>
      </w:r>
      <w:r w:rsidRPr="00D463A2">
        <w:rPr>
          <w:rFonts w:ascii="Times New Roman" w:hAnsi="Times New Roman"/>
          <w:sz w:val="24"/>
        </w:rPr>
        <w:t>, 9–14.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(18) </w:t>
      </w:r>
      <w:r w:rsidRPr="00D463A2">
        <w:rPr>
          <w:rFonts w:ascii="Times New Roman" w:hAnsi="Times New Roman"/>
          <w:sz w:val="24"/>
        </w:rPr>
        <w:tab/>
        <w:t xml:space="preserve">Langecker, M.; Arnaut, V.; Martin, T. G.; List, J.; Renner, S.; Mayer, M.; Dietz, H.; Simmel, F. C. Synthetic Lipid Membrane Channels Formed by Designed DNA Nanostructures. </w:t>
      </w:r>
      <w:r w:rsidRPr="00D463A2">
        <w:rPr>
          <w:rFonts w:ascii="Times New Roman" w:hAnsi="Times New Roman"/>
          <w:i/>
          <w:sz w:val="24"/>
        </w:rPr>
        <w:t>Science</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338</w:t>
      </w:r>
      <w:r w:rsidRPr="00D463A2">
        <w:rPr>
          <w:rFonts w:ascii="Times New Roman" w:hAnsi="Times New Roman"/>
          <w:sz w:val="24"/>
        </w:rPr>
        <w:t>, 932–936.</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(19) </w:t>
      </w:r>
      <w:r w:rsidRPr="00D463A2">
        <w:rPr>
          <w:rFonts w:ascii="Times New Roman" w:hAnsi="Times New Roman"/>
          <w:sz w:val="24"/>
        </w:rPr>
        <w:tab/>
        <w:t xml:space="preserve">Rosenbusch, J. P. Characterization of the Major Envelope Protein from </w:t>
      </w:r>
      <w:r w:rsidRPr="00D463A2">
        <w:rPr>
          <w:rFonts w:ascii="Times New Roman" w:hAnsi="Times New Roman"/>
          <w:i/>
          <w:sz w:val="24"/>
        </w:rPr>
        <w:t>Escherichia Coli</w:t>
      </w:r>
      <w:r w:rsidRPr="00D463A2">
        <w:rPr>
          <w:rFonts w:ascii="Times New Roman" w:hAnsi="Times New Roman"/>
          <w:sz w:val="24"/>
        </w:rPr>
        <w:t xml:space="preserve">. </w:t>
      </w:r>
      <w:r w:rsidRPr="00D463A2">
        <w:rPr>
          <w:rFonts w:ascii="Times New Roman" w:hAnsi="Times New Roman"/>
          <w:i/>
          <w:sz w:val="24"/>
        </w:rPr>
        <w:t>J. Biol. Chem.</w:t>
      </w:r>
      <w:r w:rsidRPr="00D463A2">
        <w:rPr>
          <w:rFonts w:ascii="Times New Roman" w:hAnsi="Times New Roman"/>
          <w:sz w:val="24"/>
        </w:rPr>
        <w:t xml:space="preserve"> </w:t>
      </w:r>
      <w:r w:rsidRPr="00D463A2">
        <w:rPr>
          <w:rFonts w:ascii="Times New Roman" w:hAnsi="Times New Roman"/>
          <w:b/>
          <w:sz w:val="24"/>
        </w:rPr>
        <w:t>1974</w:t>
      </w:r>
      <w:r w:rsidRPr="00D463A2">
        <w:rPr>
          <w:rFonts w:ascii="Times New Roman" w:hAnsi="Times New Roman"/>
          <w:sz w:val="24"/>
        </w:rPr>
        <w:t xml:space="preserve">, </w:t>
      </w:r>
      <w:r w:rsidRPr="00D463A2">
        <w:rPr>
          <w:rFonts w:ascii="Times New Roman" w:hAnsi="Times New Roman"/>
          <w:i/>
          <w:sz w:val="24"/>
        </w:rPr>
        <w:t>249</w:t>
      </w:r>
      <w:r w:rsidRPr="00D463A2">
        <w:rPr>
          <w:rFonts w:ascii="Times New Roman" w:hAnsi="Times New Roman"/>
          <w:sz w:val="24"/>
        </w:rPr>
        <w:t>, 8010–8029.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lastRenderedPageBreak/>
        <w:t xml:space="preserve">(20) </w:t>
      </w:r>
      <w:r w:rsidRPr="00D463A2">
        <w:rPr>
          <w:rFonts w:ascii="Times New Roman" w:hAnsi="Times New Roman"/>
          <w:sz w:val="24"/>
        </w:rPr>
        <w:tab/>
        <w:t xml:space="preserve">Schindler, M.; Rosenbusch, J. Structural Transitions of Porin, A Transmembrane Protein. </w:t>
      </w:r>
      <w:r w:rsidRPr="00D463A2">
        <w:rPr>
          <w:rFonts w:ascii="Times New Roman" w:hAnsi="Times New Roman"/>
          <w:i/>
          <w:sz w:val="24"/>
        </w:rPr>
        <w:t>FEBS Lett.</w:t>
      </w:r>
      <w:r w:rsidRPr="00D463A2">
        <w:rPr>
          <w:rFonts w:ascii="Times New Roman" w:hAnsi="Times New Roman"/>
          <w:sz w:val="24"/>
        </w:rPr>
        <w:t xml:space="preserve"> </w:t>
      </w:r>
      <w:r w:rsidRPr="00D463A2">
        <w:rPr>
          <w:rFonts w:ascii="Times New Roman" w:hAnsi="Times New Roman"/>
          <w:b/>
          <w:sz w:val="24"/>
        </w:rPr>
        <w:t>1984</w:t>
      </w:r>
      <w:r w:rsidRPr="00D463A2">
        <w:rPr>
          <w:rFonts w:ascii="Times New Roman" w:hAnsi="Times New Roman"/>
          <w:sz w:val="24"/>
        </w:rPr>
        <w:t xml:space="preserve">, </w:t>
      </w:r>
      <w:r w:rsidRPr="00D463A2">
        <w:rPr>
          <w:rFonts w:ascii="Times New Roman" w:hAnsi="Times New Roman"/>
          <w:i/>
          <w:sz w:val="24"/>
        </w:rPr>
        <w:t>173</w:t>
      </w:r>
      <w:r w:rsidRPr="00D463A2">
        <w:rPr>
          <w:rFonts w:ascii="Times New Roman" w:hAnsi="Times New Roman"/>
          <w:sz w:val="24"/>
        </w:rPr>
        <w:t>, 85–89.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(21) </w:t>
      </w:r>
      <w:r w:rsidRPr="00D463A2">
        <w:rPr>
          <w:rFonts w:ascii="Times New Roman" w:hAnsi="Times New Roman"/>
          <w:sz w:val="24"/>
        </w:rPr>
        <w:tab/>
        <w:t xml:space="preserve">Schenkman, S.; Tsugita, A.; Schwartz, M.; Rosenbusch, J. P. Topology of Phage Lambda Receptor Protein. </w:t>
      </w:r>
      <w:r w:rsidRPr="00D463A2">
        <w:rPr>
          <w:rFonts w:ascii="Times New Roman" w:hAnsi="Times New Roman"/>
          <w:i/>
          <w:sz w:val="24"/>
        </w:rPr>
        <w:t>J. Biol. Chem.</w:t>
      </w:r>
      <w:r w:rsidRPr="00D463A2">
        <w:rPr>
          <w:rFonts w:ascii="Times New Roman" w:hAnsi="Times New Roman"/>
          <w:sz w:val="24"/>
        </w:rPr>
        <w:t xml:space="preserve"> </w:t>
      </w:r>
      <w:r w:rsidRPr="00D463A2">
        <w:rPr>
          <w:rFonts w:ascii="Times New Roman" w:hAnsi="Times New Roman"/>
          <w:b/>
          <w:sz w:val="24"/>
        </w:rPr>
        <w:t>1984</w:t>
      </w:r>
      <w:r w:rsidRPr="00D463A2">
        <w:rPr>
          <w:rFonts w:ascii="Times New Roman" w:hAnsi="Times New Roman"/>
          <w:sz w:val="24"/>
        </w:rPr>
        <w:t xml:space="preserve">, </w:t>
      </w:r>
      <w:r w:rsidRPr="00D463A2">
        <w:rPr>
          <w:rFonts w:ascii="Times New Roman" w:hAnsi="Times New Roman"/>
          <w:i/>
          <w:sz w:val="24"/>
        </w:rPr>
        <w:t>259</w:t>
      </w:r>
      <w:r w:rsidRPr="00D463A2">
        <w:rPr>
          <w:rFonts w:ascii="Times New Roman" w:hAnsi="Times New Roman"/>
          <w:sz w:val="24"/>
        </w:rPr>
        <w:t>, 7570–7576.</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(22) </w:t>
      </w:r>
      <w:r w:rsidRPr="00D463A2">
        <w:rPr>
          <w:rFonts w:ascii="Times New Roman" w:hAnsi="Times New Roman"/>
          <w:sz w:val="24"/>
        </w:rPr>
        <w:tab/>
        <w:t xml:space="preserve">Schirmer, T.; Rosenbusch, J. P. Prokaryotic and Eukaryotic Porins. </w:t>
      </w:r>
      <w:r w:rsidRPr="00D463A2">
        <w:rPr>
          <w:rFonts w:ascii="Times New Roman" w:hAnsi="Times New Roman"/>
          <w:i/>
          <w:sz w:val="24"/>
        </w:rPr>
        <w:t>Curr. Opin. Struct. Biol.</w:t>
      </w:r>
      <w:r w:rsidRPr="00D463A2">
        <w:rPr>
          <w:rFonts w:ascii="Times New Roman" w:hAnsi="Times New Roman"/>
          <w:sz w:val="24"/>
        </w:rPr>
        <w:t xml:space="preserve"> </w:t>
      </w:r>
      <w:r w:rsidRPr="00D463A2">
        <w:rPr>
          <w:rFonts w:ascii="Times New Roman" w:hAnsi="Times New Roman"/>
          <w:b/>
          <w:sz w:val="24"/>
        </w:rPr>
        <w:t>1991</w:t>
      </w:r>
      <w:r w:rsidRPr="00D463A2">
        <w:rPr>
          <w:rFonts w:ascii="Times New Roman" w:hAnsi="Times New Roman"/>
          <w:sz w:val="24"/>
        </w:rPr>
        <w:t xml:space="preserve">, </w:t>
      </w:r>
      <w:r w:rsidRPr="00D463A2">
        <w:rPr>
          <w:rFonts w:ascii="Times New Roman" w:hAnsi="Times New Roman"/>
          <w:i/>
          <w:sz w:val="24"/>
        </w:rPr>
        <w:t>1</w:t>
      </w:r>
      <w:r w:rsidRPr="00D463A2">
        <w:rPr>
          <w:rFonts w:ascii="Times New Roman" w:hAnsi="Times New Roman"/>
          <w:sz w:val="24"/>
        </w:rPr>
        <w:t>, 539–545.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(23) </w:t>
      </w:r>
      <w:r w:rsidRPr="00D463A2">
        <w:rPr>
          <w:rFonts w:ascii="Times New Roman" w:hAnsi="Times New Roman"/>
          <w:sz w:val="24"/>
        </w:rPr>
        <w:tab/>
        <w:t xml:space="preserve">Pagès, J.-M.; James, C. E.; Winterhalter, M. The Porin and the Permeating Antibiotic: A Selective Diffusion Barrier in Gram-Negative Bacteria. </w:t>
      </w:r>
      <w:r w:rsidRPr="00D463A2">
        <w:rPr>
          <w:rFonts w:ascii="Times New Roman" w:hAnsi="Times New Roman"/>
          <w:i/>
          <w:sz w:val="24"/>
        </w:rPr>
        <w:t>Nat. Rev. Microbiol.</w:t>
      </w:r>
      <w:r w:rsidRPr="00D463A2">
        <w:rPr>
          <w:rFonts w:ascii="Times New Roman" w:hAnsi="Times New Roman"/>
          <w:sz w:val="24"/>
        </w:rPr>
        <w:t xml:space="preserve"> </w:t>
      </w:r>
      <w:r w:rsidRPr="00D463A2">
        <w:rPr>
          <w:rFonts w:ascii="Times New Roman" w:hAnsi="Times New Roman"/>
          <w:b/>
          <w:sz w:val="24"/>
        </w:rPr>
        <w:t>2008</w:t>
      </w:r>
      <w:r w:rsidRPr="00D463A2">
        <w:rPr>
          <w:rFonts w:ascii="Times New Roman" w:hAnsi="Times New Roman"/>
          <w:sz w:val="24"/>
        </w:rPr>
        <w:t xml:space="preserve">, </w:t>
      </w:r>
      <w:r w:rsidRPr="00D463A2">
        <w:rPr>
          <w:rFonts w:ascii="Times New Roman" w:hAnsi="Times New Roman"/>
          <w:i/>
          <w:sz w:val="24"/>
        </w:rPr>
        <w:t>6</w:t>
      </w:r>
      <w:r w:rsidRPr="00D463A2">
        <w:rPr>
          <w:rFonts w:ascii="Times New Roman" w:hAnsi="Times New Roman"/>
          <w:sz w:val="24"/>
        </w:rPr>
        <w:t>, 893–903.</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(24) </w:t>
      </w:r>
      <w:r w:rsidRPr="00D463A2">
        <w:rPr>
          <w:rFonts w:ascii="Times New Roman" w:hAnsi="Times New Roman"/>
          <w:sz w:val="24"/>
        </w:rPr>
        <w:tab/>
        <w:t xml:space="preserve">Moon, C. P.; Zaccai, N. R.; Fleming, P. J.; Gessmann, D.; Fleming, K. G. Membrane Protein Thermodynamic Stability May Serve as the Energy Sink for Sorting in the Periplasm.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2013</w:t>
      </w:r>
      <w:r w:rsidRPr="00D463A2">
        <w:rPr>
          <w:rFonts w:ascii="Times New Roman" w:hAnsi="Times New Roman"/>
          <w:sz w:val="24"/>
        </w:rPr>
        <w:t xml:space="preserve">, </w:t>
      </w:r>
      <w:r w:rsidRPr="00D463A2">
        <w:rPr>
          <w:rFonts w:ascii="Times New Roman" w:hAnsi="Times New Roman"/>
          <w:i/>
          <w:sz w:val="24"/>
        </w:rPr>
        <w:t>110</w:t>
      </w:r>
      <w:r w:rsidRPr="00D463A2">
        <w:rPr>
          <w:rFonts w:ascii="Times New Roman" w:hAnsi="Times New Roman"/>
          <w:sz w:val="24"/>
        </w:rPr>
        <w:t>, 4285–4290.</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(25) </w:t>
      </w:r>
      <w:r w:rsidRPr="00D463A2">
        <w:rPr>
          <w:rFonts w:ascii="Times New Roman" w:hAnsi="Times New Roman"/>
          <w:sz w:val="24"/>
        </w:rPr>
        <w:tab/>
        <w:t xml:space="preserve">Moraes, T. F.; Bains, M.; Hancock, R. E. W.; Strynadka, N. C. J. An Arginine Ladder in OprP Mediates Phosphate-Specific Transfer Across the Outer Membrane. </w:t>
      </w:r>
      <w:r w:rsidRPr="00D463A2">
        <w:rPr>
          <w:rFonts w:ascii="Times New Roman" w:hAnsi="Times New Roman"/>
          <w:i/>
          <w:sz w:val="24"/>
        </w:rPr>
        <w:t>Nat. Struct. Mol. Biol.</w:t>
      </w:r>
      <w:r w:rsidRPr="00D463A2">
        <w:rPr>
          <w:rFonts w:ascii="Times New Roman" w:hAnsi="Times New Roman"/>
          <w:sz w:val="24"/>
        </w:rPr>
        <w:t xml:space="preserve"> </w:t>
      </w:r>
      <w:r w:rsidRPr="00D463A2">
        <w:rPr>
          <w:rFonts w:ascii="Times New Roman" w:hAnsi="Times New Roman"/>
          <w:b/>
          <w:sz w:val="24"/>
        </w:rPr>
        <w:t>2007</w:t>
      </w:r>
      <w:r w:rsidRPr="00D463A2">
        <w:rPr>
          <w:rFonts w:ascii="Times New Roman" w:hAnsi="Times New Roman"/>
          <w:sz w:val="24"/>
        </w:rPr>
        <w:t xml:space="preserve">, </w:t>
      </w:r>
      <w:r w:rsidRPr="00D463A2">
        <w:rPr>
          <w:rFonts w:ascii="Times New Roman" w:hAnsi="Times New Roman"/>
          <w:i/>
          <w:sz w:val="24"/>
        </w:rPr>
        <w:t>14</w:t>
      </w:r>
      <w:r w:rsidRPr="00D463A2">
        <w:rPr>
          <w:rFonts w:ascii="Times New Roman" w:hAnsi="Times New Roman"/>
          <w:sz w:val="24"/>
        </w:rPr>
        <w:t>, 85–87.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(26) </w:t>
      </w:r>
      <w:r w:rsidRPr="00D463A2">
        <w:rPr>
          <w:rFonts w:ascii="Times New Roman" w:hAnsi="Times New Roman"/>
          <w:sz w:val="24"/>
        </w:rPr>
        <w:tab/>
        <w:t xml:space="preserve">Pongprayoon, P.; Beckstein, O.; Wee, C. L.; Sansom, M. S. P. Simulations of Anion Transport Through OprP Reveal the Molecular Basis for High Affinity and Selectivity for Phosphate.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2009</w:t>
      </w:r>
      <w:r w:rsidRPr="00D463A2">
        <w:rPr>
          <w:rFonts w:ascii="Times New Roman" w:hAnsi="Times New Roman"/>
          <w:sz w:val="24"/>
        </w:rPr>
        <w:t xml:space="preserve">, </w:t>
      </w:r>
      <w:r w:rsidRPr="00D463A2">
        <w:rPr>
          <w:rFonts w:ascii="Times New Roman" w:hAnsi="Times New Roman"/>
          <w:i/>
          <w:sz w:val="24"/>
        </w:rPr>
        <w:t>106</w:t>
      </w:r>
      <w:r w:rsidRPr="00D463A2">
        <w:rPr>
          <w:rFonts w:ascii="Times New Roman" w:hAnsi="Times New Roman"/>
          <w:sz w:val="24"/>
        </w:rPr>
        <w:t>, 21614–21648.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(27) </w:t>
      </w:r>
      <w:r w:rsidRPr="00D463A2">
        <w:rPr>
          <w:rFonts w:ascii="Times New Roman" w:hAnsi="Times New Roman"/>
          <w:sz w:val="24"/>
        </w:rPr>
        <w:tab/>
        <w:t xml:space="preserve">Modi, N.; Benz, R.; Hancock, R. E. W.; Kleinekatho, U. Modeling the Ion Selectivity of the Phosphate Specific Channel OprP. </w:t>
      </w:r>
      <w:r w:rsidRPr="00D463A2">
        <w:rPr>
          <w:rFonts w:ascii="Times New Roman" w:hAnsi="Times New Roman"/>
          <w:i/>
          <w:sz w:val="24"/>
        </w:rPr>
        <w:t>J. Phys. Chem. Lett.</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3</w:t>
      </w:r>
      <w:r w:rsidRPr="00D463A2">
        <w:rPr>
          <w:rFonts w:ascii="Times New Roman" w:hAnsi="Times New Roman"/>
          <w:sz w:val="24"/>
        </w:rPr>
        <w:t>, 3639–3645.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(28) </w:t>
      </w:r>
      <w:r w:rsidRPr="00D463A2">
        <w:rPr>
          <w:rFonts w:ascii="Times New Roman" w:hAnsi="Times New Roman"/>
          <w:sz w:val="24"/>
        </w:rPr>
        <w:tab/>
        <w:t xml:space="preserve">Watanabe, M.; Rosenbusch, J.; Schirmer, T.; Karplus, M. Computer Simulations of the OmpF Porin from the Outer Membrane of </w:t>
      </w:r>
      <w:r w:rsidRPr="00D463A2">
        <w:rPr>
          <w:rFonts w:ascii="Times New Roman" w:hAnsi="Times New Roman"/>
          <w:i/>
          <w:sz w:val="24"/>
        </w:rPr>
        <w:t>Escherichia Coli</w:t>
      </w:r>
      <w:r w:rsidRPr="00D463A2">
        <w:rPr>
          <w:rFonts w:ascii="Times New Roman" w:hAnsi="Times New Roman"/>
          <w:sz w:val="24"/>
        </w:rPr>
        <w:t xml:space="preserve">.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1997</w:t>
      </w:r>
      <w:r w:rsidRPr="00D463A2">
        <w:rPr>
          <w:rFonts w:ascii="Times New Roman" w:hAnsi="Times New Roman"/>
          <w:sz w:val="24"/>
        </w:rPr>
        <w:t xml:space="preserve">, </w:t>
      </w:r>
      <w:r w:rsidRPr="00D463A2">
        <w:rPr>
          <w:rFonts w:ascii="Times New Roman" w:hAnsi="Times New Roman"/>
          <w:i/>
          <w:sz w:val="24"/>
        </w:rPr>
        <w:t>72</w:t>
      </w:r>
      <w:r w:rsidRPr="00D463A2">
        <w:rPr>
          <w:rFonts w:ascii="Times New Roman" w:hAnsi="Times New Roman"/>
          <w:sz w:val="24"/>
        </w:rPr>
        <w:t>, 2094–2102.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(29) </w:t>
      </w:r>
      <w:r w:rsidRPr="00D463A2">
        <w:rPr>
          <w:rFonts w:ascii="Times New Roman" w:hAnsi="Times New Roman"/>
          <w:sz w:val="24"/>
        </w:rPr>
        <w:tab/>
        <w:t xml:space="preserve">Schirmer, T.; Phale, P. S. Brownian Dynamics Simulation of Ion Flow Through Porin Channels. </w:t>
      </w:r>
      <w:r w:rsidRPr="00D463A2">
        <w:rPr>
          <w:rFonts w:ascii="Times New Roman" w:hAnsi="Times New Roman"/>
          <w:i/>
          <w:sz w:val="24"/>
        </w:rPr>
        <w:t>J. Mol. Biol.</w:t>
      </w:r>
      <w:r w:rsidRPr="00D463A2">
        <w:rPr>
          <w:rFonts w:ascii="Times New Roman" w:hAnsi="Times New Roman"/>
          <w:sz w:val="24"/>
        </w:rPr>
        <w:t xml:space="preserve"> </w:t>
      </w:r>
      <w:r w:rsidRPr="00D463A2">
        <w:rPr>
          <w:rFonts w:ascii="Times New Roman" w:hAnsi="Times New Roman"/>
          <w:b/>
          <w:sz w:val="24"/>
        </w:rPr>
        <w:t>1999</w:t>
      </w:r>
      <w:r w:rsidRPr="00D463A2">
        <w:rPr>
          <w:rFonts w:ascii="Times New Roman" w:hAnsi="Times New Roman"/>
          <w:sz w:val="24"/>
        </w:rPr>
        <w:t xml:space="preserve">, </w:t>
      </w:r>
      <w:r w:rsidRPr="00D463A2">
        <w:rPr>
          <w:rFonts w:ascii="Times New Roman" w:hAnsi="Times New Roman"/>
          <w:i/>
          <w:sz w:val="24"/>
        </w:rPr>
        <w:t>294</w:t>
      </w:r>
      <w:r w:rsidRPr="00D463A2">
        <w:rPr>
          <w:rFonts w:ascii="Times New Roman" w:hAnsi="Times New Roman"/>
          <w:sz w:val="24"/>
        </w:rPr>
        <w:t>, 1159–1167.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(30) </w:t>
      </w:r>
      <w:r w:rsidRPr="00D463A2">
        <w:rPr>
          <w:rFonts w:ascii="Times New Roman" w:hAnsi="Times New Roman"/>
          <w:sz w:val="24"/>
        </w:rPr>
        <w:tab/>
        <w:t xml:space="preserve">Wang, Y.; Zhao, X.; Sun, B.; Yu, H.; Huang, X. Molecular Dynamics Simulation Study of the Vanillate Transport Channel of Opdk. </w:t>
      </w:r>
      <w:r w:rsidRPr="00D463A2">
        <w:rPr>
          <w:rFonts w:ascii="Times New Roman" w:hAnsi="Times New Roman"/>
          <w:i/>
          <w:sz w:val="24"/>
        </w:rPr>
        <w:t>Arch. Biochem. Biophys.</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524</w:t>
      </w:r>
      <w:r w:rsidRPr="00D463A2">
        <w:rPr>
          <w:rFonts w:ascii="Times New Roman" w:hAnsi="Times New Roman"/>
          <w:sz w:val="24"/>
        </w:rPr>
        <w:t>, 132–139.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(31) </w:t>
      </w:r>
      <w:r w:rsidRPr="00D463A2">
        <w:rPr>
          <w:rFonts w:ascii="Times New Roman" w:hAnsi="Times New Roman"/>
          <w:sz w:val="24"/>
        </w:rPr>
        <w:tab/>
        <w:t xml:space="preserve">Ziervogel, B. K.; Roux, B. The Binding of Antibiotics in OmpF Porin. </w:t>
      </w:r>
      <w:r w:rsidRPr="00D463A2">
        <w:rPr>
          <w:rFonts w:ascii="Times New Roman" w:hAnsi="Times New Roman"/>
          <w:i/>
          <w:sz w:val="24"/>
        </w:rPr>
        <w:t>Structure</w:t>
      </w:r>
      <w:r w:rsidRPr="00D463A2">
        <w:rPr>
          <w:rFonts w:ascii="Times New Roman" w:hAnsi="Times New Roman"/>
          <w:sz w:val="24"/>
        </w:rPr>
        <w:t xml:space="preserve"> </w:t>
      </w:r>
      <w:r w:rsidRPr="00D463A2">
        <w:rPr>
          <w:rFonts w:ascii="Times New Roman" w:hAnsi="Times New Roman"/>
          <w:b/>
          <w:sz w:val="24"/>
        </w:rPr>
        <w:t>2013</w:t>
      </w:r>
      <w:r w:rsidRPr="00D463A2">
        <w:rPr>
          <w:rFonts w:ascii="Times New Roman" w:hAnsi="Times New Roman"/>
          <w:sz w:val="24"/>
        </w:rPr>
        <w:t xml:space="preserve">, </w:t>
      </w:r>
      <w:r w:rsidRPr="00D463A2">
        <w:rPr>
          <w:rFonts w:ascii="Times New Roman" w:hAnsi="Times New Roman"/>
          <w:i/>
          <w:sz w:val="24"/>
        </w:rPr>
        <w:t>21</w:t>
      </w:r>
      <w:r w:rsidRPr="00D463A2">
        <w:rPr>
          <w:rFonts w:ascii="Times New Roman" w:hAnsi="Times New Roman"/>
          <w:sz w:val="24"/>
        </w:rPr>
        <w:t>, 76–87.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(32) </w:t>
      </w:r>
      <w:r w:rsidRPr="00D463A2">
        <w:rPr>
          <w:rFonts w:ascii="Times New Roman" w:hAnsi="Times New Roman"/>
          <w:sz w:val="24"/>
        </w:rPr>
        <w:tab/>
        <w:t xml:space="preserve">Aksimentiev, A.; Schulten, K. Imaging Alpha-Hemolysin with Molecular Dynamics: Ionic Conductance, Osmotic Permeability, and the Electrostatic Potential Map.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2005</w:t>
      </w:r>
      <w:r w:rsidRPr="00D463A2">
        <w:rPr>
          <w:rFonts w:ascii="Times New Roman" w:hAnsi="Times New Roman"/>
          <w:sz w:val="24"/>
        </w:rPr>
        <w:t xml:space="preserve">, </w:t>
      </w:r>
      <w:r w:rsidRPr="00D463A2">
        <w:rPr>
          <w:rFonts w:ascii="Times New Roman" w:hAnsi="Times New Roman"/>
          <w:i/>
          <w:sz w:val="24"/>
        </w:rPr>
        <w:t>88</w:t>
      </w:r>
      <w:r w:rsidRPr="00D463A2">
        <w:rPr>
          <w:rFonts w:ascii="Times New Roman" w:hAnsi="Times New Roman"/>
          <w:sz w:val="24"/>
        </w:rPr>
        <w:t>, 3745–3761.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(33) </w:t>
      </w:r>
      <w:r w:rsidRPr="00D463A2">
        <w:rPr>
          <w:rFonts w:ascii="Times New Roman" w:hAnsi="Times New Roman"/>
          <w:sz w:val="24"/>
        </w:rPr>
        <w:tab/>
        <w:t xml:space="preserve">Wells, D. B.; Abramkina, V.; Aksimentiev, A. Exploring Transmembrane Transport Through Alpha-Hemolysin with Grid-Steered Molecular Dynamics.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2007</w:t>
      </w:r>
      <w:r w:rsidRPr="00D463A2">
        <w:rPr>
          <w:rFonts w:ascii="Times New Roman" w:hAnsi="Times New Roman"/>
          <w:sz w:val="24"/>
        </w:rPr>
        <w:t xml:space="preserve">, </w:t>
      </w:r>
      <w:r w:rsidRPr="00D463A2">
        <w:rPr>
          <w:rFonts w:ascii="Times New Roman" w:hAnsi="Times New Roman"/>
          <w:i/>
          <w:sz w:val="24"/>
        </w:rPr>
        <w:t>127</w:t>
      </w:r>
      <w:r w:rsidRPr="00D463A2">
        <w:rPr>
          <w:rFonts w:ascii="Times New Roman" w:hAnsi="Times New Roman"/>
          <w:sz w:val="24"/>
        </w:rPr>
        <w:t>, 125101.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(34) </w:t>
      </w:r>
      <w:r w:rsidRPr="00D463A2">
        <w:rPr>
          <w:rFonts w:ascii="Times New Roman" w:hAnsi="Times New Roman"/>
          <w:sz w:val="24"/>
        </w:rPr>
        <w:tab/>
        <w:t xml:space="preserve">Luo, Y.; Egwolf, B.; Walters, D. E. E.; Roux, B. Ion Selectivity of Alpha-Hemolysin with a Beta-Cyclodextrin Adapter. I. Single Ion Potential of Mean Force and Diffusion Coefficient. </w:t>
      </w:r>
      <w:r w:rsidRPr="00D463A2">
        <w:rPr>
          <w:rFonts w:ascii="Times New Roman" w:hAnsi="Times New Roman"/>
          <w:i/>
          <w:sz w:val="24"/>
        </w:rPr>
        <w:t>J. Phys. Chem. B</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114</w:t>
      </w:r>
      <w:r w:rsidRPr="00D463A2">
        <w:rPr>
          <w:rFonts w:ascii="Times New Roman" w:hAnsi="Times New Roman"/>
          <w:sz w:val="24"/>
        </w:rPr>
        <w:t>, 952–958.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(35) </w:t>
      </w:r>
      <w:r w:rsidRPr="00D463A2">
        <w:rPr>
          <w:rFonts w:ascii="Times New Roman" w:hAnsi="Times New Roman"/>
          <w:sz w:val="24"/>
        </w:rPr>
        <w:tab/>
        <w:t xml:space="preserve">Garcia-Fandino, R.; Sansom, M. S. P.. Designing Biomimetic Pores Based on Carbon Nanotubes.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109</w:t>
      </w:r>
      <w:r w:rsidRPr="00D463A2">
        <w:rPr>
          <w:rFonts w:ascii="Times New Roman" w:hAnsi="Times New Roman"/>
          <w:sz w:val="24"/>
        </w:rPr>
        <w:t>, 6939–6944.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(36) </w:t>
      </w:r>
      <w:r w:rsidRPr="00D463A2">
        <w:rPr>
          <w:rFonts w:ascii="Times New Roman" w:hAnsi="Times New Roman"/>
          <w:sz w:val="24"/>
        </w:rPr>
        <w:tab/>
        <w:t xml:space="preserve">Corry, B. Water and Ion Transport Through Functionalised Carbon Nanotubes: Implications for Desalination Technology. </w:t>
      </w:r>
      <w:r w:rsidRPr="00D463A2">
        <w:rPr>
          <w:rFonts w:ascii="Times New Roman" w:hAnsi="Times New Roman"/>
          <w:i/>
          <w:sz w:val="24"/>
        </w:rPr>
        <w:t>Energy Environ. Sci.</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4</w:t>
      </w:r>
      <w:r w:rsidRPr="00D463A2">
        <w:rPr>
          <w:rFonts w:ascii="Times New Roman" w:hAnsi="Times New Roman"/>
          <w:sz w:val="24"/>
        </w:rPr>
        <w:t>, 751–759.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(37) </w:t>
      </w:r>
      <w:r w:rsidRPr="00D463A2">
        <w:rPr>
          <w:rFonts w:ascii="Times New Roman" w:hAnsi="Times New Roman"/>
          <w:sz w:val="24"/>
        </w:rPr>
        <w:tab/>
        <w:t xml:space="preserve">Allen, R.; Hansen, J.-P.; Melchionna, S. Molecular Dynamics Investigation of Water Permeation Through Nanopores.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2003</w:t>
      </w:r>
      <w:r w:rsidRPr="00D463A2">
        <w:rPr>
          <w:rFonts w:ascii="Times New Roman" w:hAnsi="Times New Roman"/>
          <w:sz w:val="24"/>
        </w:rPr>
        <w:t xml:space="preserve">, </w:t>
      </w:r>
      <w:r w:rsidRPr="00D463A2">
        <w:rPr>
          <w:rFonts w:ascii="Times New Roman" w:hAnsi="Times New Roman"/>
          <w:i/>
          <w:sz w:val="24"/>
        </w:rPr>
        <w:t>119</w:t>
      </w:r>
      <w:r w:rsidRPr="00D463A2">
        <w:rPr>
          <w:rFonts w:ascii="Times New Roman" w:hAnsi="Times New Roman"/>
          <w:sz w:val="24"/>
        </w:rPr>
        <w:t>, 3905–3919.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(38) </w:t>
      </w:r>
      <w:r w:rsidRPr="00D463A2">
        <w:rPr>
          <w:rFonts w:ascii="Times New Roman" w:hAnsi="Times New Roman"/>
          <w:sz w:val="24"/>
        </w:rPr>
        <w:tab/>
        <w:t xml:space="preserve">Beckstein, O.; Sansom, M. S. P. Liquid-Vapor Oscillations of Water in Hydrophobic Nanopores.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2003</w:t>
      </w:r>
      <w:r w:rsidRPr="00D463A2">
        <w:rPr>
          <w:rFonts w:ascii="Times New Roman" w:hAnsi="Times New Roman"/>
          <w:sz w:val="24"/>
        </w:rPr>
        <w:t xml:space="preserve">, </w:t>
      </w:r>
      <w:r w:rsidRPr="00D463A2">
        <w:rPr>
          <w:rFonts w:ascii="Times New Roman" w:hAnsi="Times New Roman"/>
          <w:i/>
          <w:sz w:val="24"/>
        </w:rPr>
        <w:t>100</w:t>
      </w:r>
      <w:r w:rsidRPr="00D463A2">
        <w:rPr>
          <w:rFonts w:ascii="Times New Roman" w:hAnsi="Times New Roman"/>
          <w:sz w:val="24"/>
        </w:rPr>
        <w:t>, 7063–7068.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(39) </w:t>
      </w:r>
      <w:r w:rsidRPr="00D463A2">
        <w:rPr>
          <w:rFonts w:ascii="Times New Roman" w:hAnsi="Times New Roman"/>
          <w:sz w:val="24"/>
        </w:rPr>
        <w:tab/>
        <w:t xml:space="preserve">Beckstein, O.; Biggin, P. C.; Sansom, M. S. P. A Hydrophobic Gating Mechanism for Nanopores. </w:t>
      </w:r>
      <w:r w:rsidRPr="00D463A2">
        <w:rPr>
          <w:rFonts w:ascii="Times New Roman" w:hAnsi="Times New Roman"/>
          <w:i/>
          <w:sz w:val="24"/>
        </w:rPr>
        <w:t>J. Phys. Chem. B</w:t>
      </w:r>
      <w:r w:rsidRPr="00D463A2">
        <w:rPr>
          <w:rFonts w:ascii="Times New Roman" w:hAnsi="Times New Roman"/>
          <w:sz w:val="24"/>
        </w:rPr>
        <w:t xml:space="preserve"> </w:t>
      </w:r>
      <w:r w:rsidRPr="00D463A2">
        <w:rPr>
          <w:rFonts w:ascii="Times New Roman" w:hAnsi="Times New Roman"/>
          <w:b/>
          <w:sz w:val="24"/>
        </w:rPr>
        <w:t>2001</w:t>
      </w:r>
      <w:r w:rsidRPr="00D463A2">
        <w:rPr>
          <w:rFonts w:ascii="Times New Roman" w:hAnsi="Times New Roman"/>
          <w:sz w:val="24"/>
        </w:rPr>
        <w:t xml:space="preserve">, </w:t>
      </w:r>
      <w:r w:rsidRPr="00D463A2">
        <w:rPr>
          <w:rFonts w:ascii="Times New Roman" w:hAnsi="Times New Roman"/>
          <w:i/>
          <w:sz w:val="24"/>
        </w:rPr>
        <w:t>105</w:t>
      </w:r>
      <w:r w:rsidRPr="00D463A2">
        <w:rPr>
          <w:rFonts w:ascii="Times New Roman" w:hAnsi="Times New Roman"/>
          <w:sz w:val="24"/>
        </w:rPr>
        <w:t>, 12902–12905.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lastRenderedPageBreak/>
        <w:t xml:space="preserve">(40) </w:t>
      </w:r>
      <w:r w:rsidRPr="00D463A2">
        <w:rPr>
          <w:rFonts w:ascii="Times New Roman" w:hAnsi="Times New Roman"/>
          <w:sz w:val="24"/>
        </w:rPr>
        <w:tab/>
        <w:t xml:space="preserve">Allen, R.; Melchionna, S.; Hansen, J. Permeation of Nanopores by Water: The Effects of Channel Polarization. </w:t>
      </w:r>
      <w:r w:rsidRPr="00D463A2">
        <w:rPr>
          <w:rFonts w:ascii="Times New Roman" w:hAnsi="Times New Roman"/>
          <w:i/>
          <w:sz w:val="24"/>
        </w:rPr>
        <w:t>J. Phys. Condens. Matter</w:t>
      </w:r>
      <w:r w:rsidRPr="00D463A2">
        <w:rPr>
          <w:rFonts w:ascii="Times New Roman" w:hAnsi="Times New Roman"/>
          <w:sz w:val="24"/>
        </w:rPr>
        <w:t xml:space="preserve"> </w:t>
      </w:r>
      <w:r w:rsidRPr="00D463A2">
        <w:rPr>
          <w:rFonts w:ascii="Times New Roman" w:hAnsi="Times New Roman"/>
          <w:b/>
          <w:sz w:val="24"/>
        </w:rPr>
        <w:t>2003</w:t>
      </w:r>
      <w:r w:rsidRPr="00D463A2">
        <w:rPr>
          <w:rFonts w:ascii="Times New Roman" w:hAnsi="Times New Roman"/>
          <w:sz w:val="24"/>
        </w:rPr>
        <w:t xml:space="preserve">, </w:t>
      </w:r>
      <w:r w:rsidRPr="00D463A2">
        <w:rPr>
          <w:rFonts w:ascii="Times New Roman" w:hAnsi="Times New Roman"/>
          <w:i/>
          <w:sz w:val="24"/>
        </w:rPr>
        <w:t>15</w:t>
      </w:r>
      <w:r w:rsidRPr="00D463A2">
        <w:rPr>
          <w:rFonts w:ascii="Times New Roman" w:hAnsi="Times New Roman"/>
          <w:sz w:val="24"/>
        </w:rPr>
        <w:t>, S297–S302.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(41) </w:t>
      </w:r>
      <w:r w:rsidRPr="00D463A2">
        <w:rPr>
          <w:rFonts w:ascii="Times New Roman" w:hAnsi="Times New Roman"/>
          <w:sz w:val="24"/>
        </w:rPr>
        <w:tab/>
        <w:t xml:space="preserve">Roth, R.; Gillespie, D.; Nonner, W.; Eisenberg, R. E. Bubbles, Gating, and Anesthetics in Ion Channels.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2008</w:t>
      </w:r>
      <w:r w:rsidRPr="00D463A2">
        <w:rPr>
          <w:rFonts w:ascii="Times New Roman" w:hAnsi="Times New Roman"/>
          <w:sz w:val="24"/>
        </w:rPr>
        <w:t xml:space="preserve">, </w:t>
      </w:r>
      <w:r w:rsidRPr="00D463A2">
        <w:rPr>
          <w:rFonts w:ascii="Times New Roman" w:hAnsi="Times New Roman"/>
          <w:i/>
          <w:sz w:val="24"/>
        </w:rPr>
        <w:t>94</w:t>
      </w:r>
      <w:r w:rsidRPr="00D463A2">
        <w:rPr>
          <w:rFonts w:ascii="Times New Roman" w:hAnsi="Times New Roman"/>
          <w:sz w:val="24"/>
        </w:rPr>
        <w:t>, 4282–4298.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(42) </w:t>
      </w:r>
      <w:r w:rsidRPr="00D463A2">
        <w:rPr>
          <w:rFonts w:ascii="Times New Roman" w:hAnsi="Times New Roman"/>
          <w:sz w:val="24"/>
        </w:rPr>
        <w:tab/>
        <w:t xml:space="preserve">Blount, P.; Moe, P. C. Bacterial Mechanosensitive Channels: Integrating Physiology, Structure and Function. </w:t>
      </w:r>
      <w:r w:rsidRPr="00D463A2">
        <w:rPr>
          <w:rFonts w:ascii="Times New Roman" w:hAnsi="Times New Roman"/>
          <w:i/>
          <w:sz w:val="24"/>
        </w:rPr>
        <w:t>Trends Microbiol.</w:t>
      </w:r>
      <w:r w:rsidRPr="00D463A2">
        <w:rPr>
          <w:rFonts w:ascii="Times New Roman" w:hAnsi="Times New Roman"/>
          <w:sz w:val="24"/>
        </w:rPr>
        <w:t xml:space="preserve"> </w:t>
      </w:r>
      <w:r w:rsidRPr="00D463A2">
        <w:rPr>
          <w:rFonts w:ascii="Times New Roman" w:hAnsi="Times New Roman"/>
          <w:b/>
          <w:sz w:val="24"/>
        </w:rPr>
        <w:t>1999</w:t>
      </w:r>
      <w:r w:rsidRPr="00D463A2">
        <w:rPr>
          <w:rFonts w:ascii="Times New Roman" w:hAnsi="Times New Roman"/>
          <w:sz w:val="24"/>
        </w:rPr>
        <w:t xml:space="preserve">, </w:t>
      </w:r>
      <w:r w:rsidRPr="00D463A2">
        <w:rPr>
          <w:rFonts w:ascii="Times New Roman" w:hAnsi="Times New Roman"/>
          <w:i/>
          <w:sz w:val="24"/>
        </w:rPr>
        <w:t>7</w:t>
      </w:r>
      <w:r w:rsidRPr="00D463A2">
        <w:rPr>
          <w:rFonts w:ascii="Times New Roman" w:hAnsi="Times New Roman"/>
          <w:sz w:val="24"/>
        </w:rPr>
        <w:t>, 420–424.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(43) </w:t>
      </w:r>
      <w:r w:rsidRPr="00D463A2">
        <w:rPr>
          <w:rFonts w:ascii="Times New Roman" w:hAnsi="Times New Roman"/>
          <w:sz w:val="24"/>
        </w:rPr>
        <w:tab/>
        <w:t xml:space="preserve">Yoshimura, K.; Batiza, A.; Schroeder, M.; Blount, P.; Kung, C. Hydrophilicity of a Single Residue within MscL Correlates with Increased Channel Mechanosensitivity.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1999</w:t>
      </w:r>
      <w:r w:rsidRPr="00D463A2">
        <w:rPr>
          <w:rFonts w:ascii="Times New Roman" w:hAnsi="Times New Roman"/>
          <w:sz w:val="24"/>
        </w:rPr>
        <w:t xml:space="preserve">, </w:t>
      </w:r>
      <w:r w:rsidRPr="00D463A2">
        <w:rPr>
          <w:rFonts w:ascii="Times New Roman" w:hAnsi="Times New Roman"/>
          <w:i/>
          <w:sz w:val="24"/>
        </w:rPr>
        <w:t>77</w:t>
      </w:r>
      <w:r w:rsidRPr="00D463A2">
        <w:rPr>
          <w:rFonts w:ascii="Times New Roman" w:hAnsi="Times New Roman"/>
          <w:sz w:val="24"/>
        </w:rPr>
        <w:t>, 1960–1972.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(44) </w:t>
      </w:r>
      <w:r w:rsidRPr="00D463A2">
        <w:rPr>
          <w:rFonts w:ascii="Times New Roman" w:hAnsi="Times New Roman"/>
          <w:sz w:val="24"/>
        </w:rPr>
        <w:tab/>
        <w:t xml:space="preserve">Birkner, J. P.; Poolman, B.; Koçer, A. Hydrophobic Gating of Mechanosensitive Channel of Large Conductance Evidenced by Single-Subunit Resolution.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109</w:t>
      </w:r>
      <w:r w:rsidRPr="00D463A2">
        <w:rPr>
          <w:rFonts w:ascii="Times New Roman" w:hAnsi="Times New Roman"/>
          <w:sz w:val="24"/>
        </w:rPr>
        <w:t>, 12944–12949.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(45) </w:t>
      </w:r>
      <w:r w:rsidRPr="00D463A2">
        <w:rPr>
          <w:rFonts w:ascii="Times New Roman" w:hAnsi="Times New Roman"/>
          <w:sz w:val="24"/>
        </w:rPr>
        <w:tab/>
        <w:t>Beckstein, O.; Sansom, M.</w:t>
      </w:r>
      <w:r w:rsidR="008B5C77">
        <w:rPr>
          <w:rFonts w:ascii="Times New Roman" w:hAnsi="Times New Roman"/>
          <w:sz w:val="24"/>
        </w:rPr>
        <w:t xml:space="preserve"> S. P.</w:t>
      </w:r>
      <w:r w:rsidRPr="00D463A2">
        <w:rPr>
          <w:rFonts w:ascii="Times New Roman" w:hAnsi="Times New Roman"/>
          <w:sz w:val="24"/>
        </w:rPr>
        <w:t xml:space="preserve"> A Hydrophobic Gate in an Ion Channel: The Closed State of the Nicotinic Acetylcholine Receptor. </w:t>
      </w:r>
      <w:r w:rsidRPr="00D463A2">
        <w:rPr>
          <w:rFonts w:ascii="Times New Roman" w:hAnsi="Times New Roman"/>
          <w:i/>
          <w:sz w:val="24"/>
        </w:rPr>
        <w:t>Phys. Biol.</w:t>
      </w:r>
      <w:r w:rsidRPr="00D463A2">
        <w:rPr>
          <w:rFonts w:ascii="Times New Roman" w:hAnsi="Times New Roman"/>
          <w:sz w:val="24"/>
        </w:rPr>
        <w:t xml:space="preserve"> </w:t>
      </w:r>
      <w:r w:rsidRPr="00D463A2">
        <w:rPr>
          <w:rFonts w:ascii="Times New Roman" w:hAnsi="Times New Roman"/>
          <w:b/>
          <w:sz w:val="24"/>
        </w:rPr>
        <w:t>2006</w:t>
      </w:r>
      <w:r w:rsidRPr="00D463A2">
        <w:rPr>
          <w:rFonts w:ascii="Times New Roman" w:hAnsi="Times New Roman"/>
          <w:sz w:val="24"/>
        </w:rPr>
        <w:t xml:space="preserve">, </w:t>
      </w:r>
      <w:r w:rsidRPr="00D463A2">
        <w:rPr>
          <w:rFonts w:ascii="Times New Roman" w:hAnsi="Times New Roman"/>
          <w:i/>
          <w:sz w:val="24"/>
        </w:rPr>
        <w:t>3</w:t>
      </w:r>
      <w:r w:rsidRPr="00D463A2">
        <w:rPr>
          <w:rFonts w:ascii="Times New Roman" w:hAnsi="Times New Roman"/>
          <w:sz w:val="24"/>
        </w:rPr>
        <w:t>, 147–159.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(46) </w:t>
      </w:r>
      <w:r w:rsidRPr="00D463A2">
        <w:rPr>
          <w:rFonts w:ascii="Times New Roman" w:hAnsi="Times New Roman"/>
          <w:sz w:val="24"/>
        </w:rPr>
        <w:tab/>
        <w:t xml:space="preserve">Corry, B. An Energy-Efficient Gating Mechanism in the Acetylcholine Receptor Channel Suggested by Molecular and Brownian Dynamics.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2006</w:t>
      </w:r>
      <w:r w:rsidRPr="00D463A2">
        <w:rPr>
          <w:rFonts w:ascii="Times New Roman" w:hAnsi="Times New Roman"/>
          <w:sz w:val="24"/>
        </w:rPr>
        <w:t xml:space="preserve">, </w:t>
      </w:r>
      <w:r w:rsidRPr="00D463A2">
        <w:rPr>
          <w:rFonts w:ascii="Times New Roman" w:hAnsi="Times New Roman"/>
          <w:i/>
          <w:sz w:val="24"/>
        </w:rPr>
        <w:t>90</w:t>
      </w:r>
      <w:r w:rsidRPr="00D463A2">
        <w:rPr>
          <w:rFonts w:ascii="Times New Roman" w:hAnsi="Times New Roman"/>
          <w:sz w:val="24"/>
        </w:rPr>
        <w:t>, 799–810.</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(47) </w:t>
      </w:r>
      <w:r w:rsidRPr="00D463A2">
        <w:rPr>
          <w:rFonts w:ascii="Times New Roman" w:hAnsi="Times New Roman"/>
          <w:sz w:val="24"/>
        </w:rPr>
        <w:tab/>
        <w:t xml:space="preserve">Zhu, F.; Hummer, G. Theory and Simulation of Ion Conduction in the Pentameric GLIC Channel. </w:t>
      </w:r>
      <w:r w:rsidRPr="00D463A2">
        <w:rPr>
          <w:rFonts w:ascii="Times New Roman" w:hAnsi="Times New Roman"/>
          <w:i/>
          <w:sz w:val="24"/>
        </w:rPr>
        <w:t>J. Chem. Theory Comput.</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8</w:t>
      </w:r>
      <w:r w:rsidRPr="00D463A2">
        <w:rPr>
          <w:rFonts w:ascii="Times New Roman" w:hAnsi="Times New Roman"/>
          <w:sz w:val="24"/>
        </w:rPr>
        <w:t>, 3759 – 3768.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(48) </w:t>
      </w:r>
      <w:r w:rsidRPr="00D463A2">
        <w:rPr>
          <w:rFonts w:ascii="Times New Roman" w:hAnsi="Times New Roman"/>
          <w:sz w:val="24"/>
        </w:rPr>
        <w:tab/>
        <w:t xml:space="preserve">Jensen, M. Ø.; Borhani, D. W.; Lindorff-Larsen, K.; Maragakis, P.; Jogini, V.; Eastwood, M. P.; Dror, R. O.; Shaw, D. E. Principles of Conduction and Hydrophobic Gating in K+ Channels.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107</w:t>
      </w:r>
      <w:r w:rsidRPr="00D463A2">
        <w:rPr>
          <w:rFonts w:ascii="Times New Roman" w:hAnsi="Times New Roman"/>
          <w:sz w:val="24"/>
        </w:rPr>
        <w:t>, 5833–5838.</w:t>
      </w:r>
    </w:p>
    <w:p w:rsidR="001B385A" w:rsidRPr="00697947"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(49) </w:t>
      </w:r>
      <w:r w:rsidRPr="00D463A2">
        <w:rPr>
          <w:rFonts w:ascii="Times New Roman" w:hAnsi="Times New Roman"/>
          <w:sz w:val="24"/>
        </w:rPr>
        <w:tab/>
        <w:t xml:space="preserve">Aryal, P.; Sansom, M. S. P.; Tucker, S. J. Hydrophobic Gating in Ion Channels. </w:t>
      </w:r>
      <w:r w:rsidRPr="00D463A2">
        <w:rPr>
          <w:rFonts w:ascii="Times New Roman" w:hAnsi="Times New Roman"/>
          <w:i/>
          <w:sz w:val="24"/>
        </w:rPr>
        <w:t>J. Mol. Biol.</w:t>
      </w:r>
      <w:r w:rsidRPr="00D463A2">
        <w:rPr>
          <w:rFonts w:ascii="Times New Roman" w:hAnsi="Times New Roman"/>
          <w:sz w:val="24"/>
        </w:rPr>
        <w:t xml:space="preserve"> </w:t>
      </w:r>
      <w:r w:rsidR="00697947">
        <w:rPr>
          <w:rFonts w:ascii="Times New Roman" w:hAnsi="Times New Roman"/>
          <w:sz w:val="24"/>
        </w:rPr>
        <w:t xml:space="preserve">in press. </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(50) </w:t>
      </w:r>
      <w:r w:rsidRPr="00D463A2">
        <w:rPr>
          <w:rFonts w:ascii="Times New Roman" w:hAnsi="Times New Roman"/>
          <w:sz w:val="24"/>
        </w:rPr>
        <w:tab/>
        <w:t xml:space="preserve">Powell, M. R.; Cleary, L.; Davenport, M.; Shea, K. J.; Siwy, Z. S. Electric-Field-Induced Wetting and Dewetting in Single Hydrophobic Nanopores. </w:t>
      </w:r>
      <w:r w:rsidRPr="00D463A2">
        <w:rPr>
          <w:rFonts w:ascii="Times New Roman" w:hAnsi="Times New Roman"/>
          <w:i/>
          <w:sz w:val="24"/>
        </w:rPr>
        <w:t>Nat. Nanotechnol.</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6</w:t>
      </w:r>
      <w:r w:rsidRPr="00D463A2">
        <w:rPr>
          <w:rFonts w:ascii="Times New Roman" w:hAnsi="Times New Roman"/>
          <w:sz w:val="24"/>
        </w:rPr>
        <w:t>, 798–802.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(51) </w:t>
      </w:r>
      <w:r w:rsidRPr="00D463A2">
        <w:rPr>
          <w:rFonts w:ascii="Times New Roman" w:hAnsi="Times New Roman"/>
          <w:sz w:val="24"/>
        </w:rPr>
        <w:tab/>
        <w:t xml:space="preserve">Aryal, P.; Abd-Wahab, F.; Bucci, G. A Hydrophobic Barrier Deep Within the Inner Pore of the TWIK-1 K2P Potassium Channel. </w:t>
      </w:r>
      <w:r w:rsidRPr="00D463A2">
        <w:rPr>
          <w:rFonts w:ascii="Times New Roman" w:hAnsi="Times New Roman"/>
          <w:i/>
          <w:sz w:val="24"/>
        </w:rPr>
        <w:t>Nat. Commun.</w:t>
      </w:r>
      <w:r w:rsidRPr="00D463A2">
        <w:rPr>
          <w:rFonts w:ascii="Times New Roman" w:hAnsi="Times New Roman"/>
          <w:sz w:val="24"/>
        </w:rPr>
        <w:t xml:space="preserve"> </w:t>
      </w:r>
      <w:r w:rsidRPr="00D463A2">
        <w:rPr>
          <w:rFonts w:ascii="Times New Roman" w:hAnsi="Times New Roman"/>
          <w:b/>
          <w:sz w:val="24"/>
        </w:rPr>
        <w:t>2014</w:t>
      </w:r>
      <w:r w:rsidRPr="00D463A2">
        <w:rPr>
          <w:rFonts w:ascii="Times New Roman" w:hAnsi="Times New Roman"/>
          <w:sz w:val="24"/>
        </w:rPr>
        <w:t xml:space="preserve">, </w:t>
      </w:r>
      <w:r w:rsidRPr="00D463A2">
        <w:rPr>
          <w:rFonts w:ascii="Times New Roman" w:hAnsi="Times New Roman"/>
          <w:i/>
          <w:sz w:val="24"/>
        </w:rPr>
        <w:t>5</w:t>
      </w:r>
      <w:r w:rsidRPr="00D463A2">
        <w:rPr>
          <w:rFonts w:ascii="Times New Roman" w:hAnsi="Times New Roman"/>
          <w:sz w:val="24"/>
        </w:rPr>
        <w:t>, 1–9.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(52) </w:t>
      </w:r>
      <w:r w:rsidRPr="00D463A2">
        <w:rPr>
          <w:rFonts w:ascii="Times New Roman" w:hAnsi="Times New Roman"/>
          <w:sz w:val="24"/>
        </w:rPr>
        <w:tab/>
        <w:t xml:space="preserve">Hong, H.; Patel, D. R.; Tamm, L. K.; van den Berg, B. The Outer Membrane Protein OmpW Forms an Eight-Stranded Beta-Barrel with a Hydrophobic Channel. </w:t>
      </w:r>
      <w:r w:rsidRPr="00D463A2">
        <w:rPr>
          <w:rFonts w:ascii="Times New Roman" w:hAnsi="Times New Roman"/>
          <w:i/>
          <w:sz w:val="24"/>
        </w:rPr>
        <w:t>J. Biol. Chem.</w:t>
      </w:r>
      <w:r w:rsidRPr="00D463A2">
        <w:rPr>
          <w:rFonts w:ascii="Times New Roman" w:hAnsi="Times New Roman"/>
          <w:sz w:val="24"/>
        </w:rPr>
        <w:t xml:space="preserve"> </w:t>
      </w:r>
      <w:r w:rsidRPr="00D463A2">
        <w:rPr>
          <w:rFonts w:ascii="Times New Roman" w:hAnsi="Times New Roman"/>
          <w:b/>
          <w:sz w:val="24"/>
        </w:rPr>
        <w:t>2006</w:t>
      </w:r>
      <w:r w:rsidRPr="00D463A2">
        <w:rPr>
          <w:rFonts w:ascii="Times New Roman" w:hAnsi="Times New Roman"/>
          <w:sz w:val="24"/>
        </w:rPr>
        <w:t xml:space="preserve">, </w:t>
      </w:r>
      <w:r w:rsidRPr="00D463A2">
        <w:rPr>
          <w:rFonts w:ascii="Times New Roman" w:hAnsi="Times New Roman"/>
          <w:i/>
          <w:sz w:val="24"/>
        </w:rPr>
        <w:t>281</w:t>
      </w:r>
      <w:r w:rsidRPr="00D463A2">
        <w:rPr>
          <w:rFonts w:ascii="Times New Roman" w:hAnsi="Times New Roman"/>
          <w:sz w:val="24"/>
        </w:rPr>
        <w:t>, 7568–7577.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(53) </w:t>
      </w:r>
      <w:r w:rsidRPr="00D463A2">
        <w:rPr>
          <w:rFonts w:ascii="Times New Roman" w:hAnsi="Times New Roman"/>
          <w:sz w:val="24"/>
        </w:rPr>
        <w:tab/>
        <w:t>Hassaine, G.; Deluz, C.; Grasso, L.; Wyss, R.; Tol, M. B.; Hovius, R.; Graff, A.; Stahlberg, H.; Tomizaki, T.; Desmyter, A.;</w:t>
      </w:r>
      <w:r w:rsidR="008B5C77">
        <w:rPr>
          <w:rFonts w:ascii="Times New Roman" w:hAnsi="Times New Roman"/>
          <w:i/>
          <w:sz w:val="24"/>
        </w:rPr>
        <w:t xml:space="preserve"> </w:t>
      </w:r>
      <w:r w:rsidR="0047235E">
        <w:rPr>
          <w:rFonts w:ascii="Times New Roman" w:hAnsi="Times New Roman"/>
          <w:sz w:val="24"/>
        </w:rPr>
        <w:t>Moreau, C,; Li, X-D,; Poitevin, F.</w:t>
      </w:r>
      <w:r w:rsidR="008B5C77">
        <w:rPr>
          <w:rFonts w:ascii="Times New Roman" w:hAnsi="Times New Roman"/>
          <w:sz w:val="24"/>
        </w:rPr>
        <w:t>; Vogel, H,;</w:t>
      </w:r>
      <w:r w:rsidR="00841483">
        <w:rPr>
          <w:rFonts w:ascii="Times New Roman" w:hAnsi="Times New Roman"/>
          <w:sz w:val="24"/>
        </w:rPr>
        <w:t xml:space="preserve"> Nury, H</w:t>
      </w:r>
      <w:r w:rsidRPr="00D463A2">
        <w:rPr>
          <w:rFonts w:ascii="Times New Roman" w:hAnsi="Times New Roman"/>
          <w:i/>
          <w:sz w:val="24"/>
        </w:rPr>
        <w:t>.</w:t>
      </w:r>
      <w:r w:rsidRPr="00D463A2">
        <w:rPr>
          <w:rFonts w:ascii="Times New Roman" w:hAnsi="Times New Roman"/>
          <w:sz w:val="24"/>
        </w:rPr>
        <w:t xml:space="preserve"> X-Ray Structure of the Mouse Serotonin 5-HT3 Receptor. </w:t>
      </w:r>
      <w:r w:rsidRPr="00D463A2">
        <w:rPr>
          <w:rFonts w:ascii="Times New Roman" w:hAnsi="Times New Roman"/>
          <w:i/>
          <w:sz w:val="24"/>
        </w:rPr>
        <w:t>Nature</w:t>
      </w:r>
      <w:r w:rsidRPr="00D463A2">
        <w:rPr>
          <w:rFonts w:ascii="Times New Roman" w:hAnsi="Times New Roman"/>
          <w:sz w:val="24"/>
        </w:rPr>
        <w:t xml:space="preserve"> </w:t>
      </w:r>
      <w:r w:rsidRPr="00D463A2">
        <w:rPr>
          <w:rFonts w:ascii="Times New Roman" w:hAnsi="Times New Roman"/>
          <w:b/>
          <w:sz w:val="24"/>
        </w:rPr>
        <w:t>2014</w:t>
      </w:r>
      <w:r w:rsidRPr="00D463A2">
        <w:rPr>
          <w:rFonts w:ascii="Times New Roman" w:hAnsi="Times New Roman"/>
          <w:sz w:val="24"/>
        </w:rPr>
        <w:t xml:space="preserve">, </w:t>
      </w:r>
      <w:r w:rsidRPr="00D463A2">
        <w:rPr>
          <w:rFonts w:ascii="Times New Roman" w:hAnsi="Times New Roman"/>
          <w:i/>
          <w:sz w:val="24"/>
        </w:rPr>
        <w:t>512</w:t>
      </w:r>
      <w:r w:rsidRPr="00D463A2">
        <w:rPr>
          <w:rFonts w:ascii="Times New Roman" w:hAnsi="Times New Roman"/>
          <w:sz w:val="24"/>
        </w:rPr>
        <w:t>, 276–281.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(54) </w:t>
      </w:r>
      <w:r w:rsidRPr="00D463A2">
        <w:rPr>
          <w:rFonts w:ascii="Times New Roman" w:hAnsi="Times New Roman"/>
          <w:sz w:val="24"/>
        </w:rPr>
        <w:tab/>
        <w:t xml:space="preserve">Wirth, C.; Condemine, G.; Boiteux, C.; Bernèche, S.; Schirmer, T.; Peneff, C. M. NanC Crystal Structure, a Model for Outer-Membrane Channels of the Acidic Sugar-Specific KdgM Porin Family. </w:t>
      </w:r>
      <w:r w:rsidRPr="00D463A2">
        <w:rPr>
          <w:rFonts w:ascii="Times New Roman" w:hAnsi="Times New Roman"/>
          <w:i/>
          <w:sz w:val="24"/>
        </w:rPr>
        <w:t>J. Mol. Biol.</w:t>
      </w:r>
      <w:r w:rsidRPr="00D463A2">
        <w:rPr>
          <w:rFonts w:ascii="Times New Roman" w:hAnsi="Times New Roman"/>
          <w:sz w:val="24"/>
        </w:rPr>
        <w:t xml:space="preserve"> </w:t>
      </w:r>
      <w:r w:rsidRPr="00D463A2">
        <w:rPr>
          <w:rFonts w:ascii="Times New Roman" w:hAnsi="Times New Roman"/>
          <w:b/>
          <w:sz w:val="24"/>
        </w:rPr>
        <w:t>2009</w:t>
      </w:r>
      <w:r w:rsidRPr="00D463A2">
        <w:rPr>
          <w:rFonts w:ascii="Times New Roman" w:hAnsi="Times New Roman"/>
          <w:sz w:val="24"/>
        </w:rPr>
        <w:t xml:space="preserve">, </w:t>
      </w:r>
      <w:r w:rsidRPr="00D463A2">
        <w:rPr>
          <w:rFonts w:ascii="Times New Roman" w:hAnsi="Times New Roman"/>
          <w:i/>
          <w:sz w:val="24"/>
        </w:rPr>
        <w:t>394</w:t>
      </w:r>
      <w:r w:rsidRPr="00D463A2">
        <w:rPr>
          <w:rFonts w:ascii="Times New Roman" w:hAnsi="Times New Roman"/>
          <w:sz w:val="24"/>
        </w:rPr>
        <w:t>, 718–731.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(55) </w:t>
      </w:r>
      <w:r w:rsidRPr="00D463A2">
        <w:rPr>
          <w:rFonts w:ascii="Times New Roman" w:hAnsi="Times New Roman"/>
          <w:sz w:val="24"/>
        </w:rPr>
        <w:tab/>
        <w:t xml:space="preserve">Song, L.; Hobaugh, M. R.; Shustak, C.; Cheley, S.; Bayley, H.; Gouaux, J. E. Structure of </w:t>
      </w:r>
      <w:r w:rsidRPr="00D463A2">
        <w:rPr>
          <w:rFonts w:ascii="Times New Roman" w:hAnsi="Times New Roman"/>
          <w:i/>
          <w:sz w:val="24"/>
        </w:rPr>
        <w:t>Staphylococcal</w:t>
      </w:r>
      <w:r w:rsidRPr="00D463A2">
        <w:rPr>
          <w:rFonts w:ascii="Times New Roman" w:hAnsi="Times New Roman"/>
          <w:sz w:val="24"/>
        </w:rPr>
        <w:t xml:space="preserve"> Alpha-Hemolysin, A Heptameric Transmembrane Pore. </w:t>
      </w:r>
      <w:r w:rsidRPr="00D463A2">
        <w:rPr>
          <w:rFonts w:ascii="Times New Roman" w:hAnsi="Times New Roman"/>
          <w:i/>
          <w:sz w:val="24"/>
        </w:rPr>
        <w:t>Science</w:t>
      </w:r>
      <w:r w:rsidRPr="00D463A2">
        <w:rPr>
          <w:rFonts w:ascii="Times New Roman" w:hAnsi="Times New Roman"/>
          <w:sz w:val="24"/>
        </w:rPr>
        <w:t xml:space="preserve"> </w:t>
      </w:r>
      <w:r w:rsidRPr="00D463A2">
        <w:rPr>
          <w:rFonts w:ascii="Times New Roman" w:hAnsi="Times New Roman"/>
          <w:b/>
          <w:sz w:val="24"/>
        </w:rPr>
        <w:t>1996</w:t>
      </w:r>
      <w:r w:rsidRPr="00D463A2">
        <w:rPr>
          <w:rFonts w:ascii="Times New Roman" w:hAnsi="Times New Roman"/>
          <w:sz w:val="24"/>
        </w:rPr>
        <w:t xml:space="preserve">, </w:t>
      </w:r>
      <w:r w:rsidRPr="00D463A2">
        <w:rPr>
          <w:rFonts w:ascii="Times New Roman" w:hAnsi="Times New Roman"/>
          <w:i/>
          <w:sz w:val="24"/>
        </w:rPr>
        <w:t>274</w:t>
      </w:r>
      <w:r w:rsidRPr="00D463A2">
        <w:rPr>
          <w:rFonts w:ascii="Times New Roman" w:hAnsi="Times New Roman"/>
          <w:sz w:val="24"/>
        </w:rPr>
        <w:t>, 1859–1866.</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(56) </w:t>
      </w:r>
      <w:r w:rsidRPr="00D463A2">
        <w:rPr>
          <w:rFonts w:ascii="Times New Roman" w:hAnsi="Times New Roman"/>
          <w:sz w:val="24"/>
        </w:rPr>
        <w:tab/>
        <w:t xml:space="preserve">Yamashita, K.; Kawai, Y.; Tanaka, Y.; Hirano, N.; Kaneko, J.; Tomita, N.; Ohta, M.; Kamio, Y.; Yao, M.; Tanaka, I. Crystal Structure of the Octameric Pore of </w:t>
      </w:r>
      <w:r w:rsidRPr="00D463A2">
        <w:rPr>
          <w:rFonts w:ascii="Times New Roman" w:hAnsi="Times New Roman"/>
          <w:i/>
          <w:sz w:val="24"/>
        </w:rPr>
        <w:t>Staphylococcal</w:t>
      </w:r>
      <w:r w:rsidRPr="00D463A2">
        <w:rPr>
          <w:rFonts w:ascii="Times New Roman" w:hAnsi="Times New Roman"/>
          <w:sz w:val="24"/>
        </w:rPr>
        <w:t xml:space="preserve"> Gamma-Hemolysin Reveals the Beta-Barrel Pore Formation Mechanism by Two Components.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108</w:t>
      </w:r>
      <w:r w:rsidRPr="00D463A2">
        <w:rPr>
          <w:rFonts w:ascii="Times New Roman" w:hAnsi="Times New Roman"/>
          <w:sz w:val="24"/>
        </w:rPr>
        <w:t>, 17314–17319.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(57) </w:t>
      </w:r>
      <w:r w:rsidRPr="00D463A2">
        <w:rPr>
          <w:rFonts w:ascii="Times New Roman" w:hAnsi="Times New Roman"/>
          <w:sz w:val="24"/>
        </w:rPr>
        <w:tab/>
        <w:t>Sansom, M. S</w:t>
      </w:r>
      <w:r w:rsidR="0047235E">
        <w:rPr>
          <w:rFonts w:ascii="Times New Roman" w:hAnsi="Times New Roman"/>
          <w:sz w:val="24"/>
        </w:rPr>
        <w:t>. P</w:t>
      </w:r>
      <w:r w:rsidRPr="00D463A2">
        <w:rPr>
          <w:rFonts w:ascii="Times New Roman" w:hAnsi="Times New Roman"/>
          <w:sz w:val="24"/>
        </w:rPr>
        <w:t xml:space="preserve">.; Kerr, I. D. Transbilayer Pores Formed by Beta-Barrels: Molecular Modeling of Pore Structures and Properties Models Investigated.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1995</w:t>
      </w:r>
      <w:r w:rsidRPr="00D463A2">
        <w:rPr>
          <w:rFonts w:ascii="Times New Roman" w:hAnsi="Times New Roman"/>
          <w:sz w:val="24"/>
        </w:rPr>
        <w:t xml:space="preserve">, </w:t>
      </w:r>
      <w:r w:rsidRPr="00D463A2">
        <w:rPr>
          <w:rFonts w:ascii="Times New Roman" w:hAnsi="Times New Roman"/>
          <w:i/>
          <w:sz w:val="24"/>
        </w:rPr>
        <w:t>69</w:t>
      </w:r>
      <w:r w:rsidRPr="00D463A2">
        <w:rPr>
          <w:rFonts w:ascii="Times New Roman" w:hAnsi="Times New Roman"/>
          <w:sz w:val="24"/>
        </w:rPr>
        <w:t>, 1334–1343.</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lastRenderedPageBreak/>
        <w:t xml:space="preserve">(58) </w:t>
      </w:r>
      <w:r w:rsidRPr="00D463A2">
        <w:rPr>
          <w:rFonts w:ascii="Times New Roman" w:hAnsi="Times New Roman"/>
          <w:sz w:val="24"/>
        </w:rPr>
        <w:tab/>
        <w:t xml:space="preserve">Šali, A.; Blundell, T. Comparative Protein Modelling by Satisfaction of Spatial Restraints. </w:t>
      </w:r>
      <w:r w:rsidRPr="00D463A2">
        <w:rPr>
          <w:rFonts w:ascii="Times New Roman" w:hAnsi="Times New Roman"/>
          <w:i/>
          <w:sz w:val="24"/>
        </w:rPr>
        <w:t>J. Mol. Biol.</w:t>
      </w:r>
      <w:r w:rsidRPr="00D463A2">
        <w:rPr>
          <w:rFonts w:ascii="Times New Roman" w:hAnsi="Times New Roman"/>
          <w:sz w:val="24"/>
        </w:rPr>
        <w:t xml:space="preserve"> </w:t>
      </w:r>
      <w:r w:rsidRPr="00D463A2">
        <w:rPr>
          <w:rFonts w:ascii="Times New Roman" w:hAnsi="Times New Roman"/>
          <w:b/>
          <w:sz w:val="24"/>
        </w:rPr>
        <w:t>1993</w:t>
      </w:r>
      <w:r w:rsidRPr="00D463A2">
        <w:rPr>
          <w:rFonts w:ascii="Times New Roman" w:hAnsi="Times New Roman"/>
          <w:sz w:val="24"/>
        </w:rPr>
        <w:t xml:space="preserve">, </w:t>
      </w:r>
      <w:r w:rsidRPr="00D463A2">
        <w:rPr>
          <w:rFonts w:ascii="Times New Roman" w:hAnsi="Times New Roman"/>
          <w:i/>
          <w:sz w:val="24"/>
        </w:rPr>
        <w:t>234</w:t>
      </w:r>
      <w:r w:rsidRPr="00D463A2">
        <w:rPr>
          <w:rFonts w:ascii="Times New Roman" w:hAnsi="Times New Roman"/>
          <w:sz w:val="24"/>
        </w:rPr>
        <w:t>, 779–815.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(59) </w:t>
      </w:r>
      <w:r w:rsidRPr="00D463A2">
        <w:rPr>
          <w:rFonts w:ascii="Times New Roman" w:hAnsi="Times New Roman"/>
          <w:sz w:val="24"/>
        </w:rPr>
        <w:tab/>
        <w:t xml:space="preserve">Killian, J. A. Hydrophobic Mismatch Between Proteins and Lipids in Membranes. </w:t>
      </w:r>
      <w:r w:rsidRPr="00D463A2">
        <w:rPr>
          <w:rFonts w:ascii="Times New Roman" w:hAnsi="Times New Roman"/>
          <w:i/>
          <w:sz w:val="24"/>
        </w:rPr>
        <w:t>Biochim. Biophys. Acta</w:t>
      </w:r>
      <w:r w:rsidRPr="00D463A2">
        <w:rPr>
          <w:rFonts w:ascii="Times New Roman" w:hAnsi="Times New Roman"/>
          <w:sz w:val="24"/>
        </w:rPr>
        <w:t xml:space="preserve"> </w:t>
      </w:r>
      <w:r w:rsidRPr="00D463A2">
        <w:rPr>
          <w:rFonts w:ascii="Times New Roman" w:hAnsi="Times New Roman"/>
          <w:b/>
          <w:sz w:val="24"/>
        </w:rPr>
        <w:t>1998</w:t>
      </w:r>
      <w:r w:rsidRPr="00D463A2">
        <w:rPr>
          <w:rFonts w:ascii="Times New Roman" w:hAnsi="Times New Roman"/>
          <w:sz w:val="24"/>
        </w:rPr>
        <w:t xml:space="preserve">, </w:t>
      </w:r>
      <w:r w:rsidRPr="00D463A2">
        <w:rPr>
          <w:rFonts w:ascii="Times New Roman" w:hAnsi="Times New Roman"/>
          <w:i/>
          <w:sz w:val="24"/>
        </w:rPr>
        <w:t>1376</w:t>
      </w:r>
      <w:r w:rsidRPr="00D463A2">
        <w:rPr>
          <w:rFonts w:ascii="Times New Roman" w:hAnsi="Times New Roman"/>
          <w:sz w:val="24"/>
        </w:rPr>
        <w:t>, 401–415.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(60) </w:t>
      </w:r>
      <w:r w:rsidRPr="00D463A2">
        <w:rPr>
          <w:rFonts w:ascii="Times New Roman" w:hAnsi="Times New Roman"/>
          <w:sz w:val="24"/>
        </w:rPr>
        <w:tab/>
        <w:t xml:space="preserve">Stansfeld, P. J.; Jefferys, E. E.; Sansom, M. S. P. Multiscale Simulations Reveal Conserved Patterns of Lipid Interactions with Aquaporins. </w:t>
      </w:r>
      <w:r w:rsidRPr="00D463A2">
        <w:rPr>
          <w:rFonts w:ascii="Times New Roman" w:hAnsi="Times New Roman"/>
          <w:i/>
          <w:sz w:val="24"/>
        </w:rPr>
        <w:t>Structure</w:t>
      </w:r>
      <w:r w:rsidRPr="00D463A2">
        <w:rPr>
          <w:rFonts w:ascii="Times New Roman" w:hAnsi="Times New Roman"/>
          <w:sz w:val="24"/>
        </w:rPr>
        <w:t xml:space="preserve"> </w:t>
      </w:r>
      <w:r w:rsidRPr="00D463A2">
        <w:rPr>
          <w:rFonts w:ascii="Times New Roman" w:hAnsi="Times New Roman"/>
          <w:b/>
          <w:sz w:val="24"/>
        </w:rPr>
        <w:t>2013</w:t>
      </w:r>
      <w:r w:rsidRPr="00D463A2">
        <w:rPr>
          <w:rFonts w:ascii="Times New Roman" w:hAnsi="Times New Roman"/>
          <w:sz w:val="24"/>
        </w:rPr>
        <w:t xml:space="preserve">, </w:t>
      </w:r>
      <w:r w:rsidRPr="00D463A2">
        <w:rPr>
          <w:rFonts w:ascii="Times New Roman" w:hAnsi="Times New Roman"/>
          <w:i/>
          <w:sz w:val="24"/>
        </w:rPr>
        <w:t>21</w:t>
      </w:r>
      <w:r w:rsidRPr="00D463A2">
        <w:rPr>
          <w:rFonts w:ascii="Times New Roman" w:hAnsi="Times New Roman"/>
          <w:sz w:val="24"/>
        </w:rPr>
        <w:t>, 810–819.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(61) </w:t>
      </w:r>
      <w:r w:rsidRPr="00D463A2">
        <w:rPr>
          <w:rFonts w:ascii="Times New Roman" w:hAnsi="Times New Roman"/>
          <w:sz w:val="24"/>
        </w:rPr>
        <w:tab/>
        <w:t xml:space="preserve">Cowan, S.; Schirmer, T.; Rummel, G.; Steiert, M. Crystal Structures Explain Functional Properties of Two </w:t>
      </w:r>
      <w:r w:rsidRPr="00D463A2">
        <w:rPr>
          <w:rFonts w:ascii="Times New Roman" w:hAnsi="Times New Roman"/>
          <w:i/>
          <w:sz w:val="24"/>
        </w:rPr>
        <w:t>E. Coli</w:t>
      </w:r>
      <w:r w:rsidRPr="00D463A2">
        <w:rPr>
          <w:rFonts w:ascii="Times New Roman" w:hAnsi="Times New Roman"/>
          <w:sz w:val="24"/>
        </w:rPr>
        <w:t xml:space="preserve"> Porins. </w:t>
      </w:r>
      <w:r w:rsidRPr="00D463A2">
        <w:rPr>
          <w:rFonts w:ascii="Times New Roman" w:hAnsi="Times New Roman"/>
          <w:i/>
          <w:sz w:val="24"/>
        </w:rPr>
        <w:t>Nature</w:t>
      </w:r>
      <w:r w:rsidRPr="00D463A2">
        <w:rPr>
          <w:rFonts w:ascii="Times New Roman" w:hAnsi="Times New Roman"/>
          <w:sz w:val="24"/>
        </w:rPr>
        <w:t xml:space="preserve"> </w:t>
      </w:r>
      <w:r w:rsidRPr="00D463A2">
        <w:rPr>
          <w:rFonts w:ascii="Times New Roman" w:hAnsi="Times New Roman"/>
          <w:b/>
          <w:sz w:val="24"/>
        </w:rPr>
        <w:t>1992</w:t>
      </w:r>
      <w:r w:rsidRPr="00D463A2">
        <w:rPr>
          <w:rFonts w:ascii="Times New Roman" w:hAnsi="Times New Roman"/>
          <w:sz w:val="24"/>
        </w:rPr>
        <w:t xml:space="preserve">, </w:t>
      </w:r>
      <w:r w:rsidRPr="00D463A2">
        <w:rPr>
          <w:rFonts w:ascii="Times New Roman" w:hAnsi="Times New Roman"/>
          <w:i/>
          <w:sz w:val="24"/>
        </w:rPr>
        <w:t>358</w:t>
      </w:r>
      <w:r w:rsidRPr="00D463A2">
        <w:rPr>
          <w:rFonts w:ascii="Times New Roman" w:hAnsi="Times New Roman"/>
          <w:sz w:val="24"/>
        </w:rPr>
        <w:t>, 727–783.</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(62) </w:t>
      </w:r>
      <w:r w:rsidRPr="00D463A2">
        <w:rPr>
          <w:rFonts w:ascii="Times New Roman" w:hAnsi="Times New Roman"/>
          <w:sz w:val="24"/>
        </w:rPr>
        <w:tab/>
        <w:t xml:space="preserve">Schirmer, T.; Keller, T. A.; Wang, Y. F.; Rosenbusch, J. P. Structural Basis for Sugar Translocation Through Maltoporin Channels at 3.1 Å Resolution. </w:t>
      </w:r>
      <w:r w:rsidRPr="00D463A2">
        <w:rPr>
          <w:rFonts w:ascii="Times New Roman" w:hAnsi="Times New Roman"/>
          <w:i/>
          <w:sz w:val="24"/>
        </w:rPr>
        <w:t>Science.</w:t>
      </w:r>
      <w:r w:rsidRPr="00D463A2">
        <w:rPr>
          <w:rFonts w:ascii="Times New Roman" w:hAnsi="Times New Roman"/>
          <w:sz w:val="24"/>
        </w:rPr>
        <w:t xml:space="preserve"> </w:t>
      </w:r>
      <w:r w:rsidRPr="00D463A2">
        <w:rPr>
          <w:rFonts w:ascii="Times New Roman" w:hAnsi="Times New Roman"/>
          <w:b/>
          <w:sz w:val="24"/>
        </w:rPr>
        <w:t>1995</w:t>
      </w:r>
      <w:r w:rsidRPr="00D463A2">
        <w:rPr>
          <w:rFonts w:ascii="Times New Roman" w:hAnsi="Times New Roman"/>
          <w:sz w:val="24"/>
        </w:rPr>
        <w:t xml:space="preserve">, </w:t>
      </w:r>
      <w:r w:rsidRPr="00D463A2">
        <w:rPr>
          <w:rFonts w:ascii="Times New Roman" w:hAnsi="Times New Roman"/>
          <w:i/>
          <w:sz w:val="24"/>
        </w:rPr>
        <w:t>267</w:t>
      </w:r>
      <w:r w:rsidRPr="00D463A2">
        <w:rPr>
          <w:rFonts w:ascii="Times New Roman" w:hAnsi="Times New Roman"/>
          <w:sz w:val="24"/>
        </w:rPr>
        <w:t>, 512–514.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(63) </w:t>
      </w:r>
      <w:r w:rsidRPr="00D463A2">
        <w:rPr>
          <w:rFonts w:ascii="Times New Roman" w:hAnsi="Times New Roman"/>
          <w:sz w:val="24"/>
        </w:rPr>
        <w:tab/>
        <w:t xml:space="preserve">Biswas, S.; Mohammad, M. M.; Movileanu, L.; van den Berg, B. Crystal Structure of the Outer Membrane Protein OpdK from </w:t>
      </w:r>
      <w:r w:rsidRPr="0047235E">
        <w:rPr>
          <w:rFonts w:ascii="Times New Roman" w:hAnsi="Times New Roman"/>
          <w:i/>
          <w:sz w:val="24"/>
        </w:rPr>
        <w:t>Pseudomonas Aeruginosa</w:t>
      </w:r>
      <w:r w:rsidRPr="00D463A2">
        <w:rPr>
          <w:rFonts w:ascii="Times New Roman" w:hAnsi="Times New Roman"/>
          <w:sz w:val="24"/>
        </w:rPr>
        <w:t xml:space="preserve">. </w:t>
      </w:r>
      <w:r w:rsidRPr="00D463A2">
        <w:rPr>
          <w:rFonts w:ascii="Times New Roman" w:hAnsi="Times New Roman"/>
          <w:i/>
          <w:sz w:val="24"/>
        </w:rPr>
        <w:t>Structure</w:t>
      </w:r>
      <w:r w:rsidRPr="00D463A2">
        <w:rPr>
          <w:rFonts w:ascii="Times New Roman" w:hAnsi="Times New Roman"/>
          <w:sz w:val="24"/>
        </w:rPr>
        <w:t xml:space="preserve"> </w:t>
      </w:r>
      <w:r w:rsidRPr="00D463A2">
        <w:rPr>
          <w:rFonts w:ascii="Times New Roman" w:hAnsi="Times New Roman"/>
          <w:b/>
          <w:sz w:val="24"/>
        </w:rPr>
        <w:t>2008</w:t>
      </w:r>
      <w:r w:rsidRPr="00D463A2">
        <w:rPr>
          <w:rFonts w:ascii="Times New Roman" w:hAnsi="Times New Roman"/>
          <w:sz w:val="24"/>
        </w:rPr>
        <w:t xml:space="preserve">, </w:t>
      </w:r>
      <w:r w:rsidRPr="00D463A2">
        <w:rPr>
          <w:rFonts w:ascii="Times New Roman" w:hAnsi="Times New Roman"/>
          <w:i/>
          <w:sz w:val="24"/>
        </w:rPr>
        <w:t>16</w:t>
      </w:r>
      <w:r w:rsidRPr="00D463A2">
        <w:rPr>
          <w:rFonts w:ascii="Times New Roman" w:hAnsi="Times New Roman"/>
          <w:sz w:val="24"/>
        </w:rPr>
        <w:t>, 1027–1035.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(64) </w:t>
      </w:r>
      <w:r w:rsidRPr="00D463A2">
        <w:rPr>
          <w:rFonts w:ascii="Times New Roman" w:hAnsi="Times New Roman"/>
          <w:sz w:val="24"/>
        </w:rPr>
        <w:tab/>
        <w:t xml:space="preserve">Smart, O. S.; Neduvelil, J. G.; Wang, X.; Wallace, B. A.; Sansom, M. S. P. HOLE: A Program for the Analysis of the Pore Dimensions of Ion Channel Structural Models. </w:t>
      </w:r>
      <w:r w:rsidRPr="00D463A2">
        <w:rPr>
          <w:rFonts w:ascii="Times New Roman" w:hAnsi="Times New Roman"/>
          <w:i/>
          <w:sz w:val="24"/>
        </w:rPr>
        <w:t>J. Mol. Graph.</w:t>
      </w:r>
      <w:r w:rsidRPr="00D463A2">
        <w:rPr>
          <w:rFonts w:ascii="Times New Roman" w:hAnsi="Times New Roman"/>
          <w:sz w:val="24"/>
        </w:rPr>
        <w:t xml:space="preserve"> </w:t>
      </w:r>
      <w:r w:rsidRPr="00D463A2">
        <w:rPr>
          <w:rFonts w:ascii="Times New Roman" w:hAnsi="Times New Roman"/>
          <w:b/>
          <w:sz w:val="24"/>
        </w:rPr>
        <w:t>1996</w:t>
      </w:r>
      <w:r w:rsidRPr="00D463A2">
        <w:rPr>
          <w:rFonts w:ascii="Times New Roman" w:hAnsi="Times New Roman"/>
          <w:sz w:val="24"/>
        </w:rPr>
        <w:t xml:space="preserve">, </w:t>
      </w:r>
      <w:r w:rsidRPr="00D463A2">
        <w:rPr>
          <w:rFonts w:ascii="Times New Roman" w:hAnsi="Times New Roman"/>
          <w:i/>
          <w:sz w:val="24"/>
        </w:rPr>
        <w:t>14</w:t>
      </w:r>
      <w:r w:rsidRPr="00D463A2">
        <w:rPr>
          <w:rFonts w:ascii="Times New Roman" w:hAnsi="Times New Roman"/>
          <w:sz w:val="24"/>
        </w:rPr>
        <w:t>, 354–360.</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(65) </w:t>
      </w:r>
      <w:r w:rsidRPr="00D463A2">
        <w:rPr>
          <w:rFonts w:ascii="Times New Roman" w:hAnsi="Times New Roman"/>
          <w:sz w:val="24"/>
        </w:rPr>
        <w:tab/>
        <w:t xml:space="preserve">Soares, C. M.; Björkstén, J.; Tapia, O. L3 Loop-Mediated Mechanisms of Pore Closing in Porin: A Molecular Dynamics Perturbation Approach. </w:t>
      </w:r>
      <w:r w:rsidRPr="00D463A2">
        <w:rPr>
          <w:rFonts w:ascii="Times New Roman" w:hAnsi="Times New Roman"/>
          <w:i/>
          <w:sz w:val="24"/>
        </w:rPr>
        <w:t>Protein Eng.</w:t>
      </w:r>
      <w:r w:rsidRPr="00D463A2">
        <w:rPr>
          <w:rFonts w:ascii="Times New Roman" w:hAnsi="Times New Roman"/>
          <w:sz w:val="24"/>
        </w:rPr>
        <w:t xml:space="preserve"> </w:t>
      </w:r>
      <w:r w:rsidRPr="00D463A2">
        <w:rPr>
          <w:rFonts w:ascii="Times New Roman" w:hAnsi="Times New Roman"/>
          <w:b/>
          <w:sz w:val="24"/>
        </w:rPr>
        <w:t>1995</w:t>
      </w:r>
      <w:r w:rsidRPr="00D463A2">
        <w:rPr>
          <w:rFonts w:ascii="Times New Roman" w:hAnsi="Times New Roman"/>
          <w:sz w:val="24"/>
        </w:rPr>
        <w:t xml:space="preserve">, </w:t>
      </w:r>
      <w:r w:rsidRPr="00D463A2">
        <w:rPr>
          <w:rFonts w:ascii="Times New Roman" w:hAnsi="Times New Roman"/>
          <w:i/>
          <w:sz w:val="24"/>
        </w:rPr>
        <w:t>8</w:t>
      </w:r>
      <w:r w:rsidRPr="00D463A2">
        <w:rPr>
          <w:rFonts w:ascii="Times New Roman" w:hAnsi="Times New Roman"/>
          <w:sz w:val="24"/>
        </w:rPr>
        <w:t>, 5–12.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(66) </w:t>
      </w:r>
      <w:r w:rsidRPr="00D463A2">
        <w:rPr>
          <w:rFonts w:ascii="Times New Roman" w:hAnsi="Times New Roman"/>
          <w:sz w:val="24"/>
        </w:rPr>
        <w:tab/>
        <w:t xml:space="preserve">Khalid, S.; Bond, P. J.; Deol, S. S.; Sansom, M. S. P. Modeling and Simulations of a Bacterial Outer Membrane Protein: OprF From </w:t>
      </w:r>
      <w:r w:rsidRPr="00D463A2">
        <w:rPr>
          <w:rFonts w:ascii="Times New Roman" w:hAnsi="Times New Roman"/>
          <w:i/>
          <w:sz w:val="24"/>
        </w:rPr>
        <w:t>Pseudomonas Aeruginosa</w:t>
      </w:r>
      <w:r w:rsidRPr="00D463A2">
        <w:rPr>
          <w:rFonts w:ascii="Times New Roman" w:hAnsi="Times New Roman"/>
          <w:sz w:val="24"/>
        </w:rPr>
        <w:t xml:space="preserve">. </w:t>
      </w:r>
      <w:r w:rsidRPr="00D463A2">
        <w:rPr>
          <w:rFonts w:ascii="Times New Roman" w:hAnsi="Times New Roman"/>
          <w:i/>
          <w:sz w:val="24"/>
        </w:rPr>
        <w:t>Proteins</w:t>
      </w:r>
      <w:r w:rsidRPr="00D463A2">
        <w:rPr>
          <w:rFonts w:ascii="Times New Roman" w:hAnsi="Times New Roman"/>
          <w:sz w:val="24"/>
        </w:rPr>
        <w:t xml:space="preserve"> </w:t>
      </w:r>
      <w:r w:rsidRPr="00D463A2">
        <w:rPr>
          <w:rFonts w:ascii="Times New Roman" w:hAnsi="Times New Roman"/>
          <w:b/>
          <w:sz w:val="24"/>
        </w:rPr>
        <w:t>2006</w:t>
      </w:r>
      <w:r w:rsidRPr="00D463A2">
        <w:rPr>
          <w:rFonts w:ascii="Times New Roman" w:hAnsi="Times New Roman"/>
          <w:sz w:val="24"/>
        </w:rPr>
        <w:t xml:space="preserve">, </w:t>
      </w:r>
      <w:r w:rsidRPr="00D463A2">
        <w:rPr>
          <w:rFonts w:ascii="Times New Roman" w:hAnsi="Times New Roman"/>
          <w:i/>
          <w:sz w:val="24"/>
        </w:rPr>
        <w:t>63</w:t>
      </w:r>
      <w:r w:rsidRPr="00D463A2">
        <w:rPr>
          <w:rFonts w:ascii="Times New Roman" w:hAnsi="Times New Roman"/>
          <w:sz w:val="24"/>
        </w:rPr>
        <w:t>, 6 –15.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(67) </w:t>
      </w:r>
      <w:r w:rsidRPr="00D463A2">
        <w:rPr>
          <w:rFonts w:ascii="Times New Roman" w:hAnsi="Times New Roman"/>
          <w:sz w:val="24"/>
        </w:rPr>
        <w:tab/>
        <w:t xml:space="preserve">Kumar, A.; Hajjar, E.; Ruggerone, P.; Ceccarelli, M. Structural and Dynamical Properties of the Porins OmpF and OmpC: Insights from Molecular Simulations. </w:t>
      </w:r>
      <w:r w:rsidRPr="00D463A2">
        <w:rPr>
          <w:rFonts w:ascii="Times New Roman" w:hAnsi="Times New Roman"/>
          <w:i/>
          <w:sz w:val="24"/>
        </w:rPr>
        <w:t>J. Phys. Condens. Matter</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22</w:t>
      </w:r>
      <w:r w:rsidRPr="00D463A2">
        <w:rPr>
          <w:rFonts w:ascii="Times New Roman" w:hAnsi="Times New Roman"/>
          <w:sz w:val="24"/>
        </w:rPr>
        <w:t>, 454125.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(68) </w:t>
      </w:r>
      <w:r w:rsidRPr="00D463A2">
        <w:rPr>
          <w:rFonts w:ascii="Times New Roman" w:hAnsi="Times New Roman"/>
          <w:sz w:val="24"/>
        </w:rPr>
        <w:tab/>
        <w:t xml:space="preserve">Gravelle, S.; Joly, L.; Detcheverry, F.; Ybert, C.; Cottin-Bizonne, C.; Bocquet, L. Optimizing Water Permeability Through the Hourglass Shape of Aquaporins.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2013</w:t>
      </w:r>
      <w:r w:rsidRPr="00D463A2">
        <w:rPr>
          <w:rFonts w:ascii="Times New Roman" w:hAnsi="Times New Roman"/>
          <w:sz w:val="24"/>
        </w:rPr>
        <w:t xml:space="preserve">, </w:t>
      </w:r>
      <w:r w:rsidRPr="00D463A2">
        <w:rPr>
          <w:rFonts w:ascii="Times New Roman" w:hAnsi="Times New Roman"/>
          <w:i/>
          <w:sz w:val="24"/>
        </w:rPr>
        <w:t>110</w:t>
      </w:r>
      <w:r w:rsidRPr="00D463A2">
        <w:rPr>
          <w:rFonts w:ascii="Times New Roman" w:hAnsi="Times New Roman"/>
          <w:sz w:val="24"/>
        </w:rPr>
        <w:t>, 16367–16372.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(69) </w:t>
      </w:r>
      <w:r w:rsidRPr="00D463A2">
        <w:rPr>
          <w:rFonts w:ascii="Times New Roman" w:hAnsi="Times New Roman"/>
          <w:sz w:val="24"/>
        </w:rPr>
        <w:tab/>
        <w:t xml:space="preserve">Derrington, I. M.; Butler, T. Z.; Collins, M. D.; Manrao, E.; Pavlenok, M.; Niederweis, M.; Gundlach, J. H. Nanopore DNA Sequencing with MspA. </w:t>
      </w:r>
      <w:r w:rsidRPr="00D463A2">
        <w:rPr>
          <w:rFonts w:ascii="Times New Roman" w:hAnsi="Times New Roman"/>
          <w:i/>
          <w:sz w:val="24"/>
        </w:rPr>
        <w:t>Proc. Natl. Acad. Sci. U.S.A.</w:t>
      </w:r>
      <w:r w:rsidRPr="00D463A2">
        <w:rPr>
          <w:rFonts w:ascii="Times New Roman" w:hAnsi="Times New Roman"/>
          <w:sz w:val="24"/>
        </w:rPr>
        <w:t xml:space="preserve"> </w:t>
      </w:r>
      <w:r w:rsidRPr="00D463A2">
        <w:rPr>
          <w:rFonts w:ascii="Times New Roman" w:hAnsi="Times New Roman"/>
          <w:b/>
          <w:sz w:val="24"/>
        </w:rPr>
        <w:t>2010</w:t>
      </w:r>
      <w:r w:rsidRPr="00D463A2">
        <w:rPr>
          <w:rFonts w:ascii="Times New Roman" w:hAnsi="Times New Roman"/>
          <w:sz w:val="24"/>
        </w:rPr>
        <w:t xml:space="preserve">, </w:t>
      </w:r>
      <w:r w:rsidRPr="00D463A2">
        <w:rPr>
          <w:rFonts w:ascii="Times New Roman" w:hAnsi="Times New Roman"/>
          <w:i/>
          <w:sz w:val="24"/>
        </w:rPr>
        <w:t>107</w:t>
      </w:r>
      <w:r w:rsidRPr="00D463A2">
        <w:rPr>
          <w:rFonts w:ascii="Times New Roman" w:hAnsi="Times New Roman"/>
          <w:sz w:val="24"/>
        </w:rPr>
        <w:t>, 16060–16065.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(70) </w:t>
      </w:r>
      <w:r w:rsidRPr="00D463A2">
        <w:rPr>
          <w:rFonts w:ascii="Times New Roman" w:hAnsi="Times New Roman"/>
          <w:sz w:val="24"/>
        </w:rPr>
        <w:tab/>
        <w:t xml:space="preserve">Borgnia, M.; Nielsen, S. Cellular and Molecular Biology of the Aquaporin Water Channels. </w:t>
      </w:r>
      <w:r w:rsidRPr="00D463A2">
        <w:rPr>
          <w:rFonts w:ascii="Times New Roman" w:hAnsi="Times New Roman"/>
          <w:i/>
          <w:sz w:val="24"/>
        </w:rPr>
        <w:t>Annu. Rev. Biochem.</w:t>
      </w:r>
      <w:r w:rsidRPr="00D463A2">
        <w:rPr>
          <w:rFonts w:ascii="Times New Roman" w:hAnsi="Times New Roman"/>
          <w:sz w:val="24"/>
        </w:rPr>
        <w:t xml:space="preserve"> </w:t>
      </w:r>
      <w:r w:rsidRPr="00D463A2">
        <w:rPr>
          <w:rFonts w:ascii="Times New Roman" w:hAnsi="Times New Roman"/>
          <w:b/>
          <w:sz w:val="24"/>
        </w:rPr>
        <w:t>1999</w:t>
      </w:r>
      <w:r w:rsidRPr="00D463A2">
        <w:rPr>
          <w:rFonts w:ascii="Times New Roman" w:hAnsi="Times New Roman"/>
          <w:sz w:val="24"/>
        </w:rPr>
        <w:t xml:space="preserve">, </w:t>
      </w:r>
      <w:r w:rsidRPr="00D463A2">
        <w:rPr>
          <w:rFonts w:ascii="Times New Roman" w:hAnsi="Times New Roman"/>
          <w:i/>
          <w:sz w:val="24"/>
        </w:rPr>
        <w:t>68</w:t>
      </w:r>
      <w:r w:rsidRPr="00D463A2">
        <w:rPr>
          <w:rFonts w:ascii="Times New Roman" w:hAnsi="Times New Roman"/>
          <w:sz w:val="24"/>
        </w:rPr>
        <w:t>, 425–458.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(71) </w:t>
      </w:r>
      <w:r w:rsidRPr="00D463A2">
        <w:rPr>
          <w:rFonts w:ascii="Times New Roman" w:hAnsi="Times New Roman"/>
          <w:sz w:val="24"/>
        </w:rPr>
        <w:tab/>
        <w:t xml:space="preserve">Beckstein, O.; Tai, K.; Sansom, M. S. P. Not Ions Alone: Barriers to Ion Permeation in Nanopores and Channels. </w:t>
      </w:r>
      <w:r w:rsidRPr="00D463A2">
        <w:rPr>
          <w:rFonts w:ascii="Times New Roman" w:hAnsi="Times New Roman"/>
          <w:i/>
          <w:sz w:val="24"/>
        </w:rPr>
        <w:t>J. Am. Chem. Soc.</w:t>
      </w:r>
      <w:r w:rsidRPr="00D463A2">
        <w:rPr>
          <w:rFonts w:ascii="Times New Roman" w:hAnsi="Times New Roman"/>
          <w:sz w:val="24"/>
        </w:rPr>
        <w:t xml:space="preserve"> </w:t>
      </w:r>
      <w:r w:rsidRPr="00D463A2">
        <w:rPr>
          <w:rFonts w:ascii="Times New Roman" w:hAnsi="Times New Roman"/>
          <w:b/>
          <w:sz w:val="24"/>
        </w:rPr>
        <w:t>2004</w:t>
      </w:r>
      <w:r w:rsidRPr="00D463A2">
        <w:rPr>
          <w:rFonts w:ascii="Times New Roman" w:hAnsi="Times New Roman"/>
          <w:sz w:val="24"/>
        </w:rPr>
        <w:t xml:space="preserve">, </w:t>
      </w:r>
      <w:r w:rsidRPr="00D463A2">
        <w:rPr>
          <w:rFonts w:ascii="Times New Roman" w:hAnsi="Times New Roman"/>
          <w:i/>
          <w:sz w:val="24"/>
        </w:rPr>
        <w:t>126</w:t>
      </w:r>
      <w:r w:rsidRPr="00D463A2">
        <w:rPr>
          <w:rFonts w:ascii="Times New Roman" w:hAnsi="Times New Roman"/>
          <w:sz w:val="24"/>
        </w:rPr>
        <w:t>, 14694–14695.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(72) </w:t>
      </w:r>
      <w:r w:rsidRPr="00D463A2">
        <w:rPr>
          <w:rFonts w:ascii="Times New Roman" w:hAnsi="Times New Roman"/>
          <w:sz w:val="24"/>
        </w:rPr>
        <w:tab/>
        <w:t xml:space="preserve">Allen, T. W.; Andersen, O. S.; Roux, B. Molecular Dynamics - Potential of Mean Force Calculations as a Tool for Understanding Ion Permeation and Selectivity in Narrow Channels. </w:t>
      </w:r>
      <w:r w:rsidRPr="00D463A2">
        <w:rPr>
          <w:rFonts w:ascii="Times New Roman" w:hAnsi="Times New Roman"/>
          <w:i/>
          <w:sz w:val="24"/>
        </w:rPr>
        <w:t>Biophys. Chem.</w:t>
      </w:r>
      <w:r w:rsidRPr="00D463A2">
        <w:rPr>
          <w:rFonts w:ascii="Times New Roman" w:hAnsi="Times New Roman"/>
          <w:sz w:val="24"/>
        </w:rPr>
        <w:t xml:space="preserve"> </w:t>
      </w:r>
      <w:r w:rsidRPr="00D463A2">
        <w:rPr>
          <w:rFonts w:ascii="Times New Roman" w:hAnsi="Times New Roman"/>
          <w:b/>
          <w:sz w:val="24"/>
        </w:rPr>
        <w:t>2006</w:t>
      </w:r>
      <w:r w:rsidRPr="00D463A2">
        <w:rPr>
          <w:rFonts w:ascii="Times New Roman" w:hAnsi="Times New Roman"/>
          <w:sz w:val="24"/>
        </w:rPr>
        <w:t xml:space="preserve">, </w:t>
      </w:r>
      <w:r w:rsidRPr="00D463A2">
        <w:rPr>
          <w:rFonts w:ascii="Times New Roman" w:hAnsi="Times New Roman"/>
          <w:i/>
          <w:sz w:val="24"/>
        </w:rPr>
        <w:t>124</w:t>
      </w:r>
      <w:r w:rsidRPr="00D463A2">
        <w:rPr>
          <w:rFonts w:ascii="Times New Roman" w:hAnsi="Times New Roman"/>
          <w:sz w:val="24"/>
        </w:rPr>
        <w:t>, 251–267.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(73) </w:t>
      </w:r>
      <w:r w:rsidRPr="00D463A2">
        <w:rPr>
          <w:rFonts w:ascii="Times New Roman" w:hAnsi="Times New Roman"/>
          <w:sz w:val="24"/>
        </w:rPr>
        <w:tab/>
        <w:t xml:space="preserve">Zhu, F.; Hummer, G. Drying Transition in the Hydrophobic Gate of the GLIC Channel Blocks Ion Conduction.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103</w:t>
      </w:r>
      <w:r w:rsidRPr="00D463A2">
        <w:rPr>
          <w:rFonts w:ascii="Times New Roman" w:hAnsi="Times New Roman"/>
          <w:sz w:val="24"/>
        </w:rPr>
        <w:t>, 219–227.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(74) </w:t>
      </w:r>
      <w:r w:rsidRPr="00D463A2">
        <w:rPr>
          <w:rFonts w:ascii="Times New Roman" w:hAnsi="Times New Roman"/>
          <w:sz w:val="24"/>
        </w:rPr>
        <w:tab/>
        <w:t xml:space="preserve">Richards, L. a; Schäfer, A. I.; Richards, B. S.; Corry, B. The Importance of Dehydration in Determining Ion Transport in Narrow Pores. </w:t>
      </w:r>
      <w:r w:rsidRPr="00D463A2">
        <w:rPr>
          <w:rFonts w:ascii="Times New Roman" w:hAnsi="Times New Roman"/>
          <w:i/>
          <w:sz w:val="24"/>
        </w:rPr>
        <w:t>Small</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8</w:t>
      </w:r>
      <w:r w:rsidRPr="00D463A2">
        <w:rPr>
          <w:rFonts w:ascii="Times New Roman" w:hAnsi="Times New Roman"/>
          <w:sz w:val="24"/>
        </w:rPr>
        <w:t>, 1701–1709.</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(75) </w:t>
      </w:r>
      <w:r w:rsidRPr="00D463A2">
        <w:rPr>
          <w:rFonts w:ascii="Times New Roman" w:hAnsi="Times New Roman"/>
          <w:sz w:val="24"/>
        </w:rPr>
        <w:tab/>
        <w:t xml:space="preserve">Anishkin, A.; Sukharev, S. Water Dynamics and Dewetting Transitions in the Small Mechanosensitive Channel MscS.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2004</w:t>
      </w:r>
      <w:r w:rsidRPr="00D463A2">
        <w:rPr>
          <w:rFonts w:ascii="Times New Roman" w:hAnsi="Times New Roman"/>
          <w:sz w:val="24"/>
        </w:rPr>
        <w:t xml:space="preserve">, </w:t>
      </w:r>
      <w:r w:rsidRPr="00D463A2">
        <w:rPr>
          <w:rFonts w:ascii="Times New Roman" w:hAnsi="Times New Roman"/>
          <w:i/>
          <w:sz w:val="24"/>
        </w:rPr>
        <w:t>86</w:t>
      </w:r>
      <w:r w:rsidRPr="00D463A2">
        <w:rPr>
          <w:rFonts w:ascii="Times New Roman" w:hAnsi="Times New Roman"/>
          <w:sz w:val="24"/>
        </w:rPr>
        <w:t>, 2883–2895.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(76) </w:t>
      </w:r>
      <w:r w:rsidRPr="00D463A2">
        <w:rPr>
          <w:rFonts w:ascii="Times New Roman" w:hAnsi="Times New Roman"/>
          <w:sz w:val="24"/>
        </w:rPr>
        <w:tab/>
        <w:t xml:space="preserve">Vaitheeswaran, S.; Rasaiah, J. C.; Hummer, G. Electric Field and Temperature Effects on Water in the Narrow Nonpolar Pores of Carbon Nanotubes.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2004</w:t>
      </w:r>
      <w:r w:rsidRPr="00D463A2">
        <w:rPr>
          <w:rFonts w:ascii="Times New Roman" w:hAnsi="Times New Roman"/>
          <w:sz w:val="24"/>
        </w:rPr>
        <w:t xml:space="preserve">, </w:t>
      </w:r>
      <w:r w:rsidRPr="00D463A2">
        <w:rPr>
          <w:rFonts w:ascii="Times New Roman" w:hAnsi="Times New Roman"/>
          <w:i/>
          <w:sz w:val="24"/>
        </w:rPr>
        <w:t>121</w:t>
      </w:r>
      <w:r w:rsidRPr="00D463A2">
        <w:rPr>
          <w:rFonts w:ascii="Times New Roman" w:hAnsi="Times New Roman"/>
          <w:sz w:val="24"/>
        </w:rPr>
        <w:t>, 7955–7965.</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lastRenderedPageBreak/>
        <w:t xml:space="preserve">(77) </w:t>
      </w:r>
      <w:r w:rsidRPr="00D463A2">
        <w:rPr>
          <w:rFonts w:ascii="Times New Roman" w:hAnsi="Times New Roman"/>
          <w:sz w:val="24"/>
        </w:rPr>
        <w:tab/>
        <w:t xml:space="preserve">Dzubiella, J.; Allen, R. J.; Hansen, J.-P. Electric Field-Controlled Water Permeation Coupled to Ion Transport Through a Nanopore.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2004</w:t>
      </w:r>
      <w:r w:rsidRPr="00D463A2">
        <w:rPr>
          <w:rFonts w:ascii="Times New Roman" w:hAnsi="Times New Roman"/>
          <w:sz w:val="24"/>
        </w:rPr>
        <w:t xml:space="preserve">, </w:t>
      </w:r>
      <w:r w:rsidRPr="00D463A2">
        <w:rPr>
          <w:rFonts w:ascii="Times New Roman" w:hAnsi="Times New Roman"/>
          <w:i/>
          <w:sz w:val="24"/>
        </w:rPr>
        <w:t>120</w:t>
      </w:r>
      <w:r w:rsidRPr="00D463A2">
        <w:rPr>
          <w:rFonts w:ascii="Times New Roman" w:hAnsi="Times New Roman"/>
          <w:sz w:val="24"/>
        </w:rPr>
        <w:t>, 5001–5004.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(78) </w:t>
      </w:r>
      <w:r w:rsidRPr="00D463A2">
        <w:rPr>
          <w:rFonts w:ascii="Times New Roman" w:hAnsi="Times New Roman"/>
          <w:sz w:val="24"/>
        </w:rPr>
        <w:tab/>
        <w:t xml:space="preserve">Cross, T. A.; Dong, H.; Sharma, M.; Busath, D. D.; Zhou, H.-X. M2 Protein from Influenza A: From Multiple Structures to Biophysical and Functional Insights. </w:t>
      </w:r>
      <w:r w:rsidRPr="00D463A2">
        <w:rPr>
          <w:rFonts w:ascii="Times New Roman" w:hAnsi="Times New Roman"/>
          <w:i/>
          <w:sz w:val="24"/>
        </w:rPr>
        <w:t>Curr. Opin. Virol.</w:t>
      </w:r>
      <w:r w:rsidRPr="00D463A2">
        <w:rPr>
          <w:rFonts w:ascii="Times New Roman" w:hAnsi="Times New Roman"/>
          <w:sz w:val="24"/>
        </w:rPr>
        <w:t xml:space="preserve"> </w:t>
      </w:r>
      <w:r w:rsidRPr="00D463A2">
        <w:rPr>
          <w:rFonts w:ascii="Times New Roman" w:hAnsi="Times New Roman"/>
          <w:b/>
          <w:sz w:val="24"/>
        </w:rPr>
        <w:t>2012</w:t>
      </w:r>
      <w:r w:rsidRPr="00D463A2">
        <w:rPr>
          <w:rFonts w:ascii="Times New Roman" w:hAnsi="Times New Roman"/>
          <w:sz w:val="24"/>
        </w:rPr>
        <w:t xml:space="preserve">, </w:t>
      </w:r>
      <w:r w:rsidRPr="00D463A2">
        <w:rPr>
          <w:rFonts w:ascii="Times New Roman" w:hAnsi="Times New Roman"/>
          <w:i/>
          <w:sz w:val="24"/>
        </w:rPr>
        <w:t>2</w:t>
      </w:r>
      <w:r w:rsidRPr="00D463A2">
        <w:rPr>
          <w:rFonts w:ascii="Times New Roman" w:hAnsi="Times New Roman"/>
          <w:sz w:val="24"/>
        </w:rPr>
        <w:t>, 128–133.</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(79) </w:t>
      </w:r>
      <w:r w:rsidRPr="00D463A2">
        <w:rPr>
          <w:rFonts w:ascii="Times New Roman" w:hAnsi="Times New Roman"/>
          <w:sz w:val="24"/>
        </w:rPr>
        <w:tab/>
        <w:t xml:space="preserve">Smirnov, S.; Vlassiouk, I.; Lavrik, N. Voltage-Gated Hydrophobic Nanopores. </w:t>
      </w:r>
      <w:r w:rsidRPr="00D463A2">
        <w:rPr>
          <w:rFonts w:ascii="Times New Roman" w:hAnsi="Times New Roman"/>
          <w:i/>
          <w:sz w:val="24"/>
        </w:rPr>
        <w:t>ACS Nano</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5</w:t>
      </w:r>
      <w:r w:rsidRPr="00D463A2">
        <w:rPr>
          <w:rFonts w:ascii="Times New Roman" w:hAnsi="Times New Roman"/>
          <w:sz w:val="24"/>
        </w:rPr>
        <w:t>, 7453–7461.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(80) </w:t>
      </w:r>
      <w:r w:rsidRPr="00D463A2">
        <w:rPr>
          <w:rFonts w:ascii="Times New Roman" w:hAnsi="Times New Roman"/>
          <w:sz w:val="24"/>
        </w:rPr>
        <w:tab/>
        <w:t xml:space="preserve">Kutzner, C.; Grubmüller, H.; de Groot, B. L.; Zachariae, U. Computational Electrophysiology: The Molecular Dynamics of Ion Channel Permeation and Selectivity in Atomistic Detail. </w:t>
      </w:r>
      <w:r w:rsidRPr="00D463A2">
        <w:rPr>
          <w:rFonts w:ascii="Times New Roman" w:hAnsi="Times New Roman"/>
          <w:i/>
          <w:sz w:val="24"/>
        </w:rPr>
        <w:t>Biophys. J.</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101</w:t>
      </w:r>
      <w:r w:rsidRPr="00D463A2">
        <w:rPr>
          <w:rFonts w:ascii="Times New Roman" w:hAnsi="Times New Roman"/>
          <w:sz w:val="24"/>
        </w:rPr>
        <w:t>, 809–817.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(81) </w:t>
      </w:r>
      <w:r w:rsidRPr="00D463A2">
        <w:rPr>
          <w:rFonts w:ascii="Times New Roman" w:hAnsi="Times New Roman"/>
          <w:sz w:val="24"/>
        </w:rPr>
        <w:tab/>
        <w:t xml:space="preserve">Shirts, M. R.; Pitera, J. W.; Swope, W. C.; Pande, V. S. Extremely Precise Free Energy Calculations of Amino Acid Side Chain Analogs: Comparison of Common Molecular Mechanics Force Fields For Proteins.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2003</w:t>
      </w:r>
      <w:r w:rsidRPr="00D463A2">
        <w:rPr>
          <w:rFonts w:ascii="Times New Roman" w:hAnsi="Times New Roman"/>
          <w:sz w:val="24"/>
        </w:rPr>
        <w:t xml:space="preserve">, </w:t>
      </w:r>
      <w:r w:rsidRPr="00D463A2">
        <w:rPr>
          <w:rFonts w:ascii="Times New Roman" w:hAnsi="Times New Roman"/>
          <w:i/>
          <w:sz w:val="24"/>
        </w:rPr>
        <w:t>119</w:t>
      </w:r>
      <w:r w:rsidRPr="00D463A2">
        <w:rPr>
          <w:rFonts w:ascii="Times New Roman" w:hAnsi="Times New Roman"/>
          <w:sz w:val="24"/>
        </w:rPr>
        <w:t>, 5740–5760.</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(82) </w:t>
      </w:r>
      <w:r w:rsidRPr="00D463A2">
        <w:rPr>
          <w:rFonts w:ascii="Times New Roman" w:hAnsi="Times New Roman"/>
          <w:sz w:val="24"/>
        </w:rPr>
        <w:tab/>
        <w:t xml:space="preserve">Grossfield, A.; Ren, P.; Ponder, J. W. Ion Solvation Thermodynamics from Simulation with a Polarizable Force Field. </w:t>
      </w:r>
      <w:r w:rsidRPr="00D463A2">
        <w:rPr>
          <w:rFonts w:ascii="Times New Roman" w:hAnsi="Times New Roman"/>
          <w:i/>
          <w:sz w:val="24"/>
        </w:rPr>
        <w:t>J. Am. Chem. Soc.</w:t>
      </w:r>
      <w:r w:rsidRPr="00D463A2">
        <w:rPr>
          <w:rFonts w:ascii="Times New Roman" w:hAnsi="Times New Roman"/>
          <w:sz w:val="24"/>
        </w:rPr>
        <w:t xml:space="preserve"> </w:t>
      </w:r>
      <w:r w:rsidRPr="00D463A2">
        <w:rPr>
          <w:rFonts w:ascii="Times New Roman" w:hAnsi="Times New Roman"/>
          <w:b/>
          <w:sz w:val="24"/>
        </w:rPr>
        <w:t>2003</w:t>
      </w:r>
      <w:r w:rsidRPr="00D463A2">
        <w:rPr>
          <w:rFonts w:ascii="Times New Roman" w:hAnsi="Times New Roman"/>
          <w:sz w:val="24"/>
        </w:rPr>
        <w:t xml:space="preserve">, </w:t>
      </w:r>
      <w:r w:rsidRPr="00D463A2">
        <w:rPr>
          <w:rFonts w:ascii="Times New Roman" w:hAnsi="Times New Roman"/>
          <w:i/>
          <w:sz w:val="24"/>
        </w:rPr>
        <w:t>125</w:t>
      </w:r>
      <w:r w:rsidRPr="00D463A2">
        <w:rPr>
          <w:rFonts w:ascii="Times New Roman" w:hAnsi="Times New Roman"/>
          <w:sz w:val="24"/>
        </w:rPr>
        <w:t>, 15671–15682.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(83) </w:t>
      </w:r>
      <w:r w:rsidRPr="00D463A2">
        <w:rPr>
          <w:rFonts w:ascii="Times New Roman" w:hAnsi="Times New Roman"/>
          <w:sz w:val="24"/>
        </w:rPr>
        <w:tab/>
        <w:t xml:space="preserve">Patel, S.; Davis, J. E.; Bauer, B. A. Exploring Ion Permeation Energetics in Gramicidin A Using Polarizable Charge Equilibration Force Fields. </w:t>
      </w:r>
      <w:r w:rsidRPr="00D463A2">
        <w:rPr>
          <w:rFonts w:ascii="Times New Roman" w:hAnsi="Times New Roman"/>
          <w:i/>
          <w:sz w:val="24"/>
        </w:rPr>
        <w:t>J. Am. Chem. Soc.</w:t>
      </w:r>
      <w:r w:rsidRPr="00D463A2">
        <w:rPr>
          <w:rFonts w:ascii="Times New Roman" w:hAnsi="Times New Roman"/>
          <w:sz w:val="24"/>
        </w:rPr>
        <w:t xml:space="preserve"> </w:t>
      </w:r>
      <w:r w:rsidRPr="00D463A2">
        <w:rPr>
          <w:rFonts w:ascii="Times New Roman" w:hAnsi="Times New Roman"/>
          <w:b/>
          <w:sz w:val="24"/>
        </w:rPr>
        <w:t>2009</w:t>
      </w:r>
      <w:r w:rsidRPr="00D463A2">
        <w:rPr>
          <w:rFonts w:ascii="Times New Roman" w:hAnsi="Times New Roman"/>
          <w:sz w:val="24"/>
        </w:rPr>
        <w:t xml:space="preserve">, </w:t>
      </w:r>
      <w:r w:rsidRPr="00D463A2">
        <w:rPr>
          <w:rFonts w:ascii="Times New Roman" w:hAnsi="Times New Roman"/>
          <w:i/>
          <w:sz w:val="24"/>
        </w:rPr>
        <w:t>131</w:t>
      </w:r>
      <w:r w:rsidRPr="00D463A2">
        <w:rPr>
          <w:rFonts w:ascii="Times New Roman" w:hAnsi="Times New Roman"/>
          <w:sz w:val="24"/>
        </w:rPr>
        <w:t>, 13890–13891.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(84) </w:t>
      </w:r>
      <w:r w:rsidRPr="00D463A2">
        <w:rPr>
          <w:rFonts w:ascii="Times New Roman" w:hAnsi="Times New Roman"/>
          <w:sz w:val="24"/>
        </w:rPr>
        <w:tab/>
        <w:t xml:space="preserve">Bauer, B.; Lucas, T.; Meninger, D.; Patel, S. Water Permeation Through DMPC Lipid Bilayers Using Polarizable Charge Equilibration Force Fields. </w:t>
      </w:r>
      <w:r w:rsidRPr="00D463A2">
        <w:rPr>
          <w:rFonts w:ascii="Times New Roman" w:hAnsi="Times New Roman"/>
          <w:i/>
          <w:sz w:val="24"/>
        </w:rPr>
        <w:t>Chem. Phys. Lett.</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508</w:t>
      </w:r>
      <w:r w:rsidRPr="00D463A2">
        <w:rPr>
          <w:rFonts w:ascii="Times New Roman" w:hAnsi="Times New Roman"/>
          <w:sz w:val="24"/>
        </w:rPr>
        <w:t>, 289–294.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(85) </w:t>
      </w:r>
      <w:r w:rsidRPr="00D463A2">
        <w:rPr>
          <w:rFonts w:ascii="Times New Roman" w:hAnsi="Times New Roman"/>
          <w:sz w:val="24"/>
        </w:rPr>
        <w:tab/>
        <w:t xml:space="preserve">Bond, P. J.; Sansom, M. S. P. Insertion and Assembly of Membrane Proteins </w:t>
      </w:r>
      <w:r w:rsidRPr="00D463A2">
        <w:rPr>
          <w:rFonts w:ascii="Times New Roman" w:hAnsi="Times New Roman"/>
          <w:i/>
          <w:sz w:val="24"/>
        </w:rPr>
        <w:t>via</w:t>
      </w:r>
      <w:r w:rsidRPr="00D463A2">
        <w:rPr>
          <w:rFonts w:ascii="Times New Roman" w:hAnsi="Times New Roman"/>
          <w:sz w:val="24"/>
        </w:rPr>
        <w:t xml:space="preserve"> Simulation. </w:t>
      </w:r>
      <w:r w:rsidRPr="00D463A2">
        <w:rPr>
          <w:rFonts w:ascii="Times New Roman" w:hAnsi="Times New Roman"/>
          <w:i/>
          <w:sz w:val="24"/>
        </w:rPr>
        <w:t>J. Am. Chem. Soc.</w:t>
      </w:r>
      <w:r w:rsidRPr="00D463A2">
        <w:rPr>
          <w:rFonts w:ascii="Times New Roman" w:hAnsi="Times New Roman"/>
          <w:sz w:val="24"/>
        </w:rPr>
        <w:t xml:space="preserve"> </w:t>
      </w:r>
      <w:r w:rsidRPr="00D463A2">
        <w:rPr>
          <w:rFonts w:ascii="Times New Roman" w:hAnsi="Times New Roman"/>
          <w:b/>
          <w:sz w:val="24"/>
        </w:rPr>
        <w:t>2006</w:t>
      </w:r>
      <w:r w:rsidRPr="00D463A2">
        <w:rPr>
          <w:rFonts w:ascii="Times New Roman" w:hAnsi="Times New Roman"/>
          <w:sz w:val="24"/>
        </w:rPr>
        <w:t xml:space="preserve">, </w:t>
      </w:r>
      <w:r w:rsidRPr="00D463A2">
        <w:rPr>
          <w:rFonts w:ascii="Times New Roman" w:hAnsi="Times New Roman"/>
          <w:i/>
          <w:sz w:val="24"/>
        </w:rPr>
        <w:t>128</w:t>
      </w:r>
      <w:r w:rsidRPr="00D463A2">
        <w:rPr>
          <w:rFonts w:ascii="Times New Roman" w:hAnsi="Times New Roman"/>
          <w:sz w:val="24"/>
        </w:rPr>
        <w:t>, 2697–2704.</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(86) </w:t>
      </w:r>
      <w:r w:rsidRPr="00D463A2">
        <w:rPr>
          <w:rFonts w:ascii="Times New Roman" w:hAnsi="Times New Roman"/>
          <w:sz w:val="24"/>
        </w:rPr>
        <w:tab/>
        <w:t xml:space="preserve">Stansfeld, P. J.; Sansom, M. S. P. From Coarse Grained to Atomistic: A Serial Multiscale Approach to Membrane Protein Simulations. </w:t>
      </w:r>
      <w:r w:rsidRPr="00D463A2">
        <w:rPr>
          <w:rFonts w:ascii="Times New Roman" w:hAnsi="Times New Roman"/>
          <w:i/>
          <w:sz w:val="24"/>
        </w:rPr>
        <w:t>J. Chem. Theory Comput.</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7</w:t>
      </w:r>
      <w:r w:rsidRPr="00D463A2">
        <w:rPr>
          <w:rFonts w:ascii="Times New Roman" w:hAnsi="Times New Roman"/>
          <w:sz w:val="24"/>
        </w:rPr>
        <w:t>, 1157–1166.</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(87) </w:t>
      </w:r>
      <w:r w:rsidRPr="00D463A2">
        <w:rPr>
          <w:rFonts w:ascii="Times New Roman" w:hAnsi="Times New Roman"/>
          <w:sz w:val="24"/>
        </w:rPr>
        <w:tab/>
        <w:t xml:space="preserve">Berendsen, H.; Spoel, D. Van Der; Van Drunen, R. GROMACS: A Message-Passing Parallel Molecular Dynamics Implementation. </w:t>
      </w:r>
      <w:r w:rsidRPr="00D463A2">
        <w:rPr>
          <w:rFonts w:ascii="Times New Roman" w:hAnsi="Times New Roman"/>
          <w:i/>
          <w:sz w:val="24"/>
        </w:rPr>
        <w:t>Comput. Phys. Commun.</w:t>
      </w:r>
      <w:r w:rsidRPr="00D463A2">
        <w:rPr>
          <w:rFonts w:ascii="Times New Roman" w:hAnsi="Times New Roman"/>
          <w:sz w:val="24"/>
        </w:rPr>
        <w:t xml:space="preserve"> </w:t>
      </w:r>
      <w:r w:rsidRPr="00D463A2">
        <w:rPr>
          <w:rFonts w:ascii="Times New Roman" w:hAnsi="Times New Roman"/>
          <w:b/>
          <w:sz w:val="24"/>
        </w:rPr>
        <w:t>1995</w:t>
      </w:r>
      <w:r w:rsidRPr="00D463A2">
        <w:rPr>
          <w:rFonts w:ascii="Times New Roman" w:hAnsi="Times New Roman"/>
          <w:sz w:val="24"/>
        </w:rPr>
        <w:t xml:space="preserve">, </w:t>
      </w:r>
      <w:r w:rsidRPr="00D463A2">
        <w:rPr>
          <w:rFonts w:ascii="Times New Roman" w:hAnsi="Times New Roman"/>
          <w:i/>
          <w:sz w:val="24"/>
        </w:rPr>
        <w:t>91</w:t>
      </w:r>
      <w:r w:rsidRPr="00D463A2">
        <w:rPr>
          <w:rFonts w:ascii="Times New Roman" w:hAnsi="Times New Roman"/>
          <w:sz w:val="24"/>
        </w:rPr>
        <w:t>, 43–56.</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(88) </w:t>
      </w:r>
      <w:r w:rsidRPr="00D463A2">
        <w:rPr>
          <w:rFonts w:ascii="Times New Roman" w:hAnsi="Times New Roman"/>
          <w:sz w:val="24"/>
        </w:rPr>
        <w:tab/>
        <w:t>Hess, B.; Kutzner, C.; Van Der Spoel, D.; Lindahl, E. GROMACS 4</w:t>
      </w:r>
      <w:r w:rsidRPr="00D463A2">
        <w:rPr>
          <w:rFonts w:ascii="Times New Roman" w:hAnsi="Monaco" w:cs="Monaco"/>
          <w:sz w:val="24"/>
        </w:rPr>
        <w:t> </w:t>
      </w:r>
      <w:r w:rsidRPr="00D463A2">
        <w:rPr>
          <w:rFonts w:ascii="Times New Roman" w:hAnsi="Times New Roman"/>
          <w:sz w:val="24"/>
        </w:rPr>
        <w:t xml:space="preserve">: Algorithms for Highly Efficient, Load-Balanced, and Scalable Molecular Simulation. </w:t>
      </w:r>
      <w:r w:rsidRPr="00D463A2">
        <w:rPr>
          <w:rFonts w:ascii="Times New Roman" w:hAnsi="Times New Roman"/>
          <w:i/>
          <w:sz w:val="24"/>
        </w:rPr>
        <w:t>J. Chem. Theory Comput.</w:t>
      </w:r>
      <w:r w:rsidRPr="00D463A2">
        <w:rPr>
          <w:rFonts w:ascii="Times New Roman" w:hAnsi="Times New Roman"/>
          <w:sz w:val="24"/>
        </w:rPr>
        <w:t xml:space="preserve"> </w:t>
      </w:r>
      <w:r w:rsidRPr="00D463A2">
        <w:rPr>
          <w:rFonts w:ascii="Times New Roman" w:hAnsi="Times New Roman"/>
          <w:b/>
          <w:sz w:val="24"/>
        </w:rPr>
        <w:t>2008</w:t>
      </w:r>
      <w:r w:rsidRPr="00D463A2">
        <w:rPr>
          <w:rFonts w:ascii="Times New Roman" w:hAnsi="Times New Roman"/>
          <w:sz w:val="24"/>
        </w:rPr>
        <w:t xml:space="preserve">, </w:t>
      </w:r>
      <w:r w:rsidRPr="00D463A2">
        <w:rPr>
          <w:rFonts w:ascii="Times New Roman" w:hAnsi="Times New Roman"/>
          <w:i/>
          <w:sz w:val="24"/>
        </w:rPr>
        <w:t>4</w:t>
      </w:r>
      <w:r w:rsidRPr="00D463A2">
        <w:rPr>
          <w:rFonts w:ascii="Times New Roman" w:hAnsi="Times New Roman"/>
          <w:sz w:val="24"/>
        </w:rPr>
        <w:t>, 435–447.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(89) </w:t>
      </w:r>
      <w:r w:rsidRPr="00D463A2">
        <w:rPr>
          <w:rFonts w:ascii="Times New Roman" w:hAnsi="Times New Roman"/>
          <w:sz w:val="24"/>
        </w:rPr>
        <w:tab/>
        <w:t xml:space="preserve">Scott, W.; Hünenberger, P.; Tironi, I. G.; Mark, A. E.; Billeter, S. R.; Fennen, J.; Torda, A. E.; Huber, T.; Kruger, P.; van Gunsteren, W. F. The GROMOS Biomolecular Simulation Program Package. </w:t>
      </w:r>
      <w:r w:rsidRPr="00D463A2">
        <w:rPr>
          <w:rFonts w:ascii="Times New Roman" w:hAnsi="Times New Roman"/>
          <w:i/>
          <w:sz w:val="24"/>
        </w:rPr>
        <w:t>J. Phys. Chem. A.</w:t>
      </w:r>
      <w:r w:rsidRPr="00D463A2">
        <w:rPr>
          <w:rFonts w:ascii="Times New Roman" w:hAnsi="Times New Roman"/>
          <w:sz w:val="24"/>
        </w:rPr>
        <w:t xml:space="preserve"> </w:t>
      </w:r>
      <w:r w:rsidRPr="00D463A2">
        <w:rPr>
          <w:rFonts w:ascii="Times New Roman" w:hAnsi="Times New Roman"/>
          <w:b/>
          <w:sz w:val="24"/>
        </w:rPr>
        <w:t>1999</w:t>
      </w:r>
      <w:r w:rsidRPr="00D463A2">
        <w:rPr>
          <w:rFonts w:ascii="Times New Roman" w:hAnsi="Times New Roman"/>
          <w:sz w:val="24"/>
        </w:rPr>
        <w:t xml:space="preserve">, </w:t>
      </w:r>
      <w:r w:rsidRPr="00D463A2">
        <w:rPr>
          <w:rFonts w:ascii="Times New Roman" w:hAnsi="Times New Roman"/>
          <w:i/>
          <w:sz w:val="24"/>
        </w:rPr>
        <w:t>103</w:t>
      </w:r>
      <w:r w:rsidRPr="00D463A2">
        <w:rPr>
          <w:rFonts w:ascii="Times New Roman" w:hAnsi="Times New Roman"/>
          <w:sz w:val="24"/>
        </w:rPr>
        <w:t>, 3596–3607.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(90) </w:t>
      </w:r>
      <w:r w:rsidRPr="00D463A2">
        <w:rPr>
          <w:rFonts w:ascii="Times New Roman" w:hAnsi="Times New Roman"/>
          <w:sz w:val="24"/>
        </w:rPr>
        <w:tab/>
        <w:t xml:space="preserve">Oostenbrink, C.; Villa, A.; Mark, A. E.; van Gunsteren, W. F. A Biomolecular Force Field Based on the Free Enthalpy of Hydration and Solvation: The GROMOS Force-Field Parameter Sets 53A5 and 53A6. </w:t>
      </w:r>
      <w:r w:rsidRPr="00D463A2">
        <w:rPr>
          <w:rFonts w:ascii="Times New Roman" w:hAnsi="Times New Roman"/>
          <w:i/>
          <w:sz w:val="24"/>
        </w:rPr>
        <w:t>J. Comput. Chem.</w:t>
      </w:r>
      <w:r w:rsidRPr="00D463A2">
        <w:rPr>
          <w:rFonts w:ascii="Times New Roman" w:hAnsi="Times New Roman"/>
          <w:sz w:val="24"/>
        </w:rPr>
        <w:t xml:space="preserve"> </w:t>
      </w:r>
      <w:r w:rsidRPr="00D463A2">
        <w:rPr>
          <w:rFonts w:ascii="Times New Roman" w:hAnsi="Times New Roman"/>
          <w:b/>
          <w:sz w:val="24"/>
        </w:rPr>
        <w:t>2004</w:t>
      </w:r>
      <w:r w:rsidRPr="00D463A2">
        <w:rPr>
          <w:rFonts w:ascii="Times New Roman" w:hAnsi="Times New Roman"/>
          <w:sz w:val="24"/>
        </w:rPr>
        <w:t xml:space="preserve">, </w:t>
      </w:r>
      <w:r w:rsidRPr="00D463A2">
        <w:rPr>
          <w:rFonts w:ascii="Times New Roman" w:hAnsi="Times New Roman"/>
          <w:i/>
          <w:sz w:val="24"/>
        </w:rPr>
        <w:t>25</w:t>
      </w:r>
      <w:r w:rsidRPr="00D463A2">
        <w:rPr>
          <w:rFonts w:ascii="Times New Roman" w:hAnsi="Times New Roman"/>
          <w:sz w:val="24"/>
        </w:rPr>
        <w:t>, 1656–1676.</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(91) </w:t>
      </w:r>
      <w:r w:rsidRPr="00D463A2">
        <w:rPr>
          <w:rFonts w:ascii="Times New Roman" w:hAnsi="Times New Roman"/>
          <w:sz w:val="24"/>
        </w:rPr>
        <w:tab/>
        <w:t xml:space="preserve">Darden, T.; York, D.; Pedersen, L. Particle Mesh Ewald: An </w:t>
      </w:r>
      <w:r w:rsidRPr="00D463A2">
        <w:rPr>
          <w:rFonts w:ascii="Times New Roman" w:hAnsi="Times New Roman"/>
          <w:i/>
          <w:sz w:val="24"/>
        </w:rPr>
        <w:t>N</w:t>
      </w:r>
      <w:r w:rsidRPr="00D463A2">
        <w:rPr>
          <w:rFonts w:ascii="Times New Roman" w:hAnsi="Menlo Regular" w:cs="Menlo Regular"/>
          <w:sz w:val="24"/>
        </w:rPr>
        <w:t>⋅</w:t>
      </w:r>
      <w:r w:rsidRPr="00D463A2">
        <w:rPr>
          <w:rFonts w:ascii="Times New Roman" w:hAnsi="Times New Roman"/>
          <w:sz w:val="24"/>
        </w:rPr>
        <w:t xml:space="preserve"> Log (</w:t>
      </w:r>
      <w:r w:rsidRPr="00D463A2">
        <w:rPr>
          <w:rFonts w:ascii="Times New Roman" w:hAnsi="Times New Roman"/>
          <w:i/>
          <w:sz w:val="24"/>
        </w:rPr>
        <w:t>N</w:t>
      </w:r>
      <w:r w:rsidRPr="00D463A2">
        <w:rPr>
          <w:rFonts w:ascii="Times New Roman" w:hAnsi="Times New Roman"/>
          <w:sz w:val="24"/>
        </w:rPr>
        <w:t xml:space="preserve">) Method for Ewald Sums in Large Systems.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1993</w:t>
      </w:r>
      <w:r w:rsidRPr="00D463A2">
        <w:rPr>
          <w:rFonts w:ascii="Times New Roman" w:hAnsi="Times New Roman"/>
          <w:sz w:val="24"/>
        </w:rPr>
        <w:t xml:space="preserve">, </w:t>
      </w:r>
      <w:r w:rsidRPr="00D463A2">
        <w:rPr>
          <w:rFonts w:ascii="Times New Roman" w:hAnsi="Times New Roman"/>
          <w:i/>
          <w:sz w:val="24"/>
        </w:rPr>
        <w:t>98</w:t>
      </w:r>
      <w:r w:rsidRPr="00D463A2">
        <w:rPr>
          <w:rFonts w:ascii="Times New Roman" w:hAnsi="Times New Roman"/>
          <w:sz w:val="24"/>
        </w:rPr>
        <w:t>, 10089–10091.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(92) </w:t>
      </w:r>
      <w:r w:rsidRPr="00D463A2">
        <w:rPr>
          <w:rFonts w:ascii="Times New Roman" w:hAnsi="Times New Roman"/>
          <w:sz w:val="24"/>
        </w:rPr>
        <w:tab/>
        <w:t xml:space="preserve">Berendsen, H. The Missing Term in Effective Pair Potentials. </w:t>
      </w:r>
      <w:r w:rsidRPr="00D463A2">
        <w:rPr>
          <w:rFonts w:ascii="Times New Roman" w:hAnsi="Times New Roman"/>
          <w:i/>
          <w:sz w:val="24"/>
        </w:rPr>
        <w:t>J. Phys. Chem.</w:t>
      </w:r>
      <w:r w:rsidRPr="00D463A2">
        <w:rPr>
          <w:rFonts w:ascii="Times New Roman" w:hAnsi="Times New Roman"/>
          <w:sz w:val="24"/>
        </w:rPr>
        <w:t xml:space="preserve"> </w:t>
      </w:r>
      <w:r w:rsidRPr="00D463A2">
        <w:rPr>
          <w:rFonts w:ascii="Times New Roman" w:hAnsi="Times New Roman"/>
          <w:b/>
          <w:sz w:val="24"/>
        </w:rPr>
        <w:t>1987</w:t>
      </w:r>
      <w:r w:rsidRPr="00D463A2">
        <w:rPr>
          <w:rFonts w:ascii="Times New Roman" w:hAnsi="Times New Roman"/>
          <w:sz w:val="24"/>
        </w:rPr>
        <w:t xml:space="preserve">, </w:t>
      </w:r>
      <w:r w:rsidRPr="00D463A2">
        <w:rPr>
          <w:rFonts w:ascii="Times New Roman" w:hAnsi="Times New Roman"/>
          <w:i/>
          <w:sz w:val="24"/>
        </w:rPr>
        <w:t>91</w:t>
      </w:r>
      <w:r w:rsidRPr="00D463A2">
        <w:rPr>
          <w:rFonts w:ascii="Times New Roman" w:hAnsi="Times New Roman"/>
          <w:sz w:val="24"/>
        </w:rPr>
        <w:t>, 6269–6271.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(93) </w:t>
      </w:r>
      <w:r w:rsidRPr="00D463A2">
        <w:rPr>
          <w:rFonts w:ascii="Times New Roman" w:hAnsi="Times New Roman"/>
          <w:sz w:val="24"/>
        </w:rPr>
        <w:tab/>
        <w:t xml:space="preserve">Bussi, G.; Donadio, D.; Parrinello, M. Canonical Sampling Through Velocity Rescaling. </w:t>
      </w:r>
      <w:r w:rsidRPr="00D463A2">
        <w:rPr>
          <w:rFonts w:ascii="Times New Roman" w:hAnsi="Times New Roman"/>
          <w:i/>
          <w:sz w:val="24"/>
        </w:rPr>
        <w:t>J. Chem. Phys.</w:t>
      </w:r>
      <w:r w:rsidRPr="00D463A2">
        <w:rPr>
          <w:rFonts w:ascii="Times New Roman" w:hAnsi="Times New Roman"/>
          <w:sz w:val="24"/>
        </w:rPr>
        <w:t xml:space="preserve"> </w:t>
      </w:r>
      <w:r w:rsidRPr="00D463A2">
        <w:rPr>
          <w:rFonts w:ascii="Times New Roman" w:hAnsi="Times New Roman"/>
          <w:b/>
          <w:sz w:val="24"/>
        </w:rPr>
        <w:t>2007</w:t>
      </w:r>
      <w:r w:rsidRPr="00D463A2">
        <w:rPr>
          <w:rFonts w:ascii="Times New Roman" w:hAnsi="Times New Roman"/>
          <w:sz w:val="24"/>
        </w:rPr>
        <w:t xml:space="preserve">, </w:t>
      </w:r>
      <w:r w:rsidRPr="00D463A2">
        <w:rPr>
          <w:rFonts w:ascii="Times New Roman" w:hAnsi="Times New Roman"/>
          <w:i/>
          <w:sz w:val="24"/>
        </w:rPr>
        <w:t>126</w:t>
      </w:r>
      <w:r w:rsidRPr="00D463A2">
        <w:rPr>
          <w:rFonts w:ascii="Times New Roman" w:hAnsi="Times New Roman"/>
          <w:sz w:val="24"/>
        </w:rPr>
        <w:t>, 014101.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(94) </w:t>
      </w:r>
      <w:r w:rsidRPr="00D463A2">
        <w:rPr>
          <w:rFonts w:ascii="Times New Roman" w:hAnsi="Times New Roman"/>
          <w:sz w:val="24"/>
        </w:rPr>
        <w:tab/>
        <w:t xml:space="preserve">Hess, B.; Bekker, H.; Berendsen, H. J. C.; Fraaije, J. G. E. M. LINCS: A Linear Constraint Solver for Molecular Simulations. </w:t>
      </w:r>
      <w:r w:rsidRPr="00D463A2">
        <w:rPr>
          <w:rFonts w:ascii="Times New Roman" w:hAnsi="Times New Roman"/>
          <w:i/>
          <w:sz w:val="24"/>
        </w:rPr>
        <w:t>J. Comput. Chem.</w:t>
      </w:r>
      <w:r w:rsidRPr="00D463A2">
        <w:rPr>
          <w:rFonts w:ascii="Times New Roman" w:hAnsi="Times New Roman"/>
          <w:sz w:val="24"/>
        </w:rPr>
        <w:t xml:space="preserve"> </w:t>
      </w:r>
      <w:r w:rsidRPr="00D463A2">
        <w:rPr>
          <w:rFonts w:ascii="Times New Roman" w:hAnsi="Times New Roman"/>
          <w:b/>
          <w:sz w:val="24"/>
        </w:rPr>
        <w:t>1997</w:t>
      </w:r>
      <w:r w:rsidRPr="00D463A2">
        <w:rPr>
          <w:rFonts w:ascii="Times New Roman" w:hAnsi="Times New Roman"/>
          <w:sz w:val="24"/>
        </w:rPr>
        <w:t xml:space="preserve">, </w:t>
      </w:r>
      <w:r w:rsidRPr="00D463A2">
        <w:rPr>
          <w:rFonts w:ascii="Times New Roman" w:hAnsi="Times New Roman"/>
          <w:i/>
          <w:sz w:val="24"/>
        </w:rPr>
        <w:t>18</w:t>
      </w:r>
      <w:r w:rsidRPr="00D463A2">
        <w:rPr>
          <w:rFonts w:ascii="Times New Roman" w:hAnsi="Times New Roman"/>
          <w:sz w:val="24"/>
        </w:rPr>
        <w:t>, 1463–1472.</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(95) </w:t>
      </w:r>
      <w:r w:rsidRPr="00D463A2">
        <w:rPr>
          <w:rFonts w:ascii="Times New Roman" w:hAnsi="Times New Roman"/>
          <w:sz w:val="24"/>
        </w:rPr>
        <w:tab/>
        <w:t xml:space="preserve">Michaud-Agrawal, N.; Denning, E. J.; Woolf, T. B.; Beckstein, O. Software News and Updates MDAnalysis: A Toolkit for the Analysis of Molecular Dynamics Simulations. </w:t>
      </w:r>
      <w:r w:rsidRPr="00D463A2">
        <w:rPr>
          <w:rFonts w:ascii="Times New Roman" w:hAnsi="Times New Roman"/>
          <w:i/>
          <w:sz w:val="24"/>
        </w:rPr>
        <w:t>J. Comput. Chem.</w:t>
      </w:r>
      <w:r w:rsidRPr="00D463A2">
        <w:rPr>
          <w:rFonts w:ascii="Times New Roman" w:hAnsi="Times New Roman"/>
          <w:sz w:val="24"/>
        </w:rPr>
        <w:t xml:space="preserve"> </w:t>
      </w:r>
      <w:r w:rsidRPr="00D463A2">
        <w:rPr>
          <w:rFonts w:ascii="Times New Roman" w:hAnsi="Times New Roman"/>
          <w:b/>
          <w:sz w:val="24"/>
        </w:rPr>
        <w:t>2011</w:t>
      </w:r>
      <w:r w:rsidRPr="00D463A2">
        <w:rPr>
          <w:rFonts w:ascii="Times New Roman" w:hAnsi="Times New Roman"/>
          <w:sz w:val="24"/>
        </w:rPr>
        <w:t xml:space="preserve">, </w:t>
      </w:r>
      <w:r w:rsidRPr="00D463A2">
        <w:rPr>
          <w:rFonts w:ascii="Times New Roman" w:hAnsi="Times New Roman"/>
          <w:i/>
          <w:sz w:val="24"/>
        </w:rPr>
        <w:t>32</w:t>
      </w:r>
      <w:r w:rsidRPr="00D463A2">
        <w:rPr>
          <w:rFonts w:ascii="Times New Roman" w:hAnsi="Times New Roman"/>
          <w:sz w:val="24"/>
        </w:rPr>
        <w:t>, 2319–2327.</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lastRenderedPageBreak/>
        <w:t xml:space="preserve">(96) </w:t>
      </w:r>
      <w:r w:rsidRPr="00D463A2">
        <w:rPr>
          <w:rFonts w:ascii="Times New Roman" w:hAnsi="Times New Roman"/>
          <w:sz w:val="24"/>
        </w:rPr>
        <w:tab/>
        <w:t xml:space="preserve">Stelzl, L. S.; Fowler, P. W.; Sansom, M. S. P.; Beckstein, O. Flexible Gates Generate Occluded Intermediates in the Transport Cycle of LacY. </w:t>
      </w:r>
      <w:r w:rsidRPr="00D463A2">
        <w:rPr>
          <w:rFonts w:ascii="Times New Roman" w:hAnsi="Times New Roman"/>
          <w:i/>
          <w:sz w:val="24"/>
        </w:rPr>
        <w:t>J. Mol. Biol.</w:t>
      </w:r>
      <w:r w:rsidRPr="00D463A2">
        <w:rPr>
          <w:rFonts w:ascii="Times New Roman" w:hAnsi="Times New Roman"/>
          <w:sz w:val="24"/>
        </w:rPr>
        <w:t xml:space="preserve"> </w:t>
      </w:r>
      <w:r w:rsidRPr="00D463A2">
        <w:rPr>
          <w:rFonts w:ascii="Times New Roman" w:hAnsi="Times New Roman"/>
          <w:b/>
          <w:sz w:val="24"/>
        </w:rPr>
        <w:t>2014</w:t>
      </w:r>
      <w:r w:rsidRPr="00D463A2">
        <w:rPr>
          <w:rFonts w:ascii="Times New Roman" w:hAnsi="Times New Roman"/>
          <w:sz w:val="24"/>
        </w:rPr>
        <w:t xml:space="preserve">, </w:t>
      </w:r>
      <w:r w:rsidRPr="00D463A2">
        <w:rPr>
          <w:rFonts w:ascii="Times New Roman" w:hAnsi="Times New Roman"/>
          <w:i/>
          <w:sz w:val="24"/>
        </w:rPr>
        <w:t>426</w:t>
      </w:r>
      <w:r w:rsidRPr="00D463A2">
        <w:rPr>
          <w:rFonts w:ascii="Times New Roman" w:hAnsi="Times New Roman"/>
          <w:sz w:val="24"/>
        </w:rPr>
        <w:t>, 735–751.</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(97) </w:t>
      </w:r>
      <w:r w:rsidRPr="00D463A2">
        <w:rPr>
          <w:rFonts w:ascii="Times New Roman" w:hAnsi="Times New Roman"/>
          <w:sz w:val="24"/>
        </w:rPr>
        <w:tab/>
        <w:t xml:space="preserve">Humphrey, W.; Dalke, A.; Schulten, K. VMD: Visual Molecular Dynamics. </w:t>
      </w:r>
      <w:r w:rsidRPr="00D463A2">
        <w:rPr>
          <w:rFonts w:ascii="Times New Roman" w:hAnsi="Times New Roman"/>
          <w:i/>
          <w:sz w:val="24"/>
        </w:rPr>
        <w:t>J. Mol. Graph.</w:t>
      </w:r>
      <w:r w:rsidRPr="00D463A2">
        <w:rPr>
          <w:rFonts w:ascii="Times New Roman" w:hAnsi="Times New Roman"/>
          <w:sz w:val="24"/>
        </w:rPr>
        <w:t xml:space="preserve"> </w:t>
      </w:r>
      <w:r w:rsidRPr="00D463A2">
        <w:rPr>
          <w:rFonts w:ascii="Times New Roman" w:hAnsi="Times New Roman"/>
          <w:b/>
          <w:sz w:val="24"/>
        </w:rPr>
        <w:t>1996</w:t>
      </w:r>
      <w:r w:rsidRPr="00D463A2">
        <w:rPr>
          <w:rFonts w:ascii="Times New Roman" w:hAnsi="Times New Roman"/>
          <w:sz w:val="24"/>
        </w:rPr>
        <w:t xml:space="preserve">, </w:t>
      </w:r>
      <w:r w:rsidRPr="00D463A2">
        <w:rPr>
          <w:rFonts w:ascii="Times New Roman" w:hAnsi="Times New Roman"/>
          <w:i/>
          <w:sz w:val="24"/>
        </w:rPr>
        <w:t>14</w:t>
      </w:r>
      <w:r w:rsidRPr="00D463A2">
        <w:rPr>
          <w:rFonts w:ascii="Times New Roman" w:hAnsi="Times New Roman"/>
          <w:sz w:val="24"/>
        </w:rPr>
        <w:t>, 33–38.</w:t>
      </w:r>
    </w:p>
    <w:p w:rsidR="001B385A" w:rsidRPr="00D463A2" w:rsidRDefault="001B385A">
      <w:pPr>
        <w:pStyle w:val="NormalWeb"/>
        <w:spacing w:before="2" w:after="2"/>
        <w:ind w:left="640" w:hanging="640"/>
        <w:divId w:val="62144489"/>
        <w:rPr>
          <w:rFonts w:ascii="Times New Roman" w:hAnsi="Times New Roman"/>
          <w:sz w:val="24"/>
        </w:rPr>
      </w:pPr>
      <w:r w:rsidRPr="00D463A2">
        <w:rPr>
          <w:rFonts w:ascii="Times New Roman" w:hAnsi="Times New Roman"/>
          <w:sz w:val="24"/>
        </w:rPr>
        <w:t xml:space="preserve">(98) </w:t>
      </w:r>
      <w:r w:rsidRPr="00D463A2">
        <w:rPr>
          <w:rFonts w:ascii="Times New Roman" w:hAnsi="Times New Roman"/>
          <w:sz w:val="24"/>
        </w:rPr>
        <w:tab/>
        <w:t xml:space="preserve">Grossfield, A. WHAM: the weighted histogram analysis method. version 2.0.9 http://membrane.urmc.rochester.edu/content/wham. </w:t>
      </w:r>
    </w:p>
    <w:p w:rsidR="00514EE5" w:rsidRPr="00D463A2" w:rsidRDefault="00DC7B6B" w:rsidP="00514EE5">
      <w:pPr>
        <w:pStyle w:val="Body"/>
        <w:spacing w:line="276" w:lineRule="auto"/>
        <w:jc w:val="both"/>
        <w:rPr>
          <w:rFonts w:ascii="Times New Roman" w:eastAsia="Times New Roman Bold" w:hAnsi="Times New Roman" w:cs="Times New Roman"/>
        </w:rPr>
      </w:pPr>
      <w:r w:rsidRPr="00D463A2">
        <w:rPr>
          <w:rFonts w:ascii="Times New Roman" w:hAnsi="Times New Roman" w:cs="Times New Roman"/>
        </w:rPr>
        <w:fldChar w:fldCharType="end"/>
      </w:r>
      <w:r w:rsidR="00514EE5" w:rsidRPr="00D463A2">
        <w:rPr>
          <w:rFonts w:ascii="Times New Roman" w:eastAsia="Times New Roman Bold" w:hAnsi="Times New Roman" w:cs="Times New Roman"/>
        </w:rPr>
        <w:t xml:space="preserve"> </w:t>
      </w:r>
    </w:p>
    <w:p w:rsidR="00514EE5" w:rsidRDefault="00514EE5">
      <w:pPr>
        <w:rPr>
          <w:rFonts w:eastAsia="Cambria" w:cs="Cambria"/>
          <w:color w:val="000000"/>
          <w:u w:color="000000"/>
          <w:lang w:eastAsia="en-GB"/>
        </w:rPr>
      </w:pPr>
      <w:r>
        <w:br w:type="page"/>
      </w:r>
    </w:p>
    <w:p w:rsidR="007F7DAD" w:rsidRPr="007E6880" w:rsidRDefault="00160357">
      <w:pPr>
        <w:pStyle w:val="Body"/>
        <w:spacing w:after="0"/>
        <w:jc w:val="both"/>
        <w:rPr>
          <w:rFonts w:ascii="Times New Roman" w:hAnsi="Times New Roman"/>
          <w:b/>
        </w:rPr>
      </w:pPr>
      <w:r w:rsidRPr="007E6880">
        <w:rPr>
          <w:rFonts w:ascii="Times New Roman" w:hAnsi="Times New Roman"/>
          <w:b/>
        </w:rPr>
        <w:lastRenderedPageBreak/>
        <w:t>Figure</w:t>
      </w:r>
      <w:r w:rsidR="00514EE5">
        <w:rPr>
          <w:rFonts w:ascii="Times New Roman" w:hAnsi="Times New Roman"/>
          <w:b/>
        </w:rPr>
        <w:t>s</w:t>
      </w:r>
    </w:p>
    <w:p w:rsidR="007F7DAD" w:rsidRDefault="007F7DAD">
      <w:pPr>
        <w:pStyle w:val="Body"/>
        <w:spacing w:after="0" w:line="276" w:lineRule="auto"/>
        <w:jc w:val="both"/>
        <w:rPr>
          <w:rFonts w:ascii="Times New Roman" w:hAnsi="Times New Roman"/>
        </w:rPr>
      </w:pPr>
    </w:p>
    <w:p w:rsidR="00514EE5" w:rsidRDefault="00514EE5">
      <w:pPr>
        <w:pStyle w:val="Body"/>
        <w:spacing w:after="0" w:line="276" w:lineRule="auto"/>
        <w:jc w:val="both"/>
        <w:rPr>
          <w:rFonts w:ascii="Times New Roman" w:hAnsi="Times New Roman"/>
        </w:rPr>
      </w:pPr>
    </w:p>
    <w:p w:rsidR="00514EE5" w:rsidRPr="00AA3FAF" w:rsidRDefault="00514EE5">
      <w:pPr>
        <w:pStyle w:val="Body"/>
        <w:spacing w:after="0" w:line="276" w:lineRule="auto"/>
        <w:jc w:val="both"/>
        <w:rPr>
          <w:rFonts w:ascii="Times New Roman" w:hAnsi="Times New Roman"/>
        </w:rPr>
      </w:pPr>
    </w:p>
    <w:p w:rsidR="007F7DAD" w:rsidRPr="00AA3FAF" w:rsidRDefault="00160357" w:rsidP="007E6880">
      <w:pPr>
        <w:pStyle w:val="Body"/>
        <w:spacing w:after="0" w:line="276" w:lineRule="auto"/>
        <w:jc w:val="both"/>
        <w:outlineLvl w:val="0"/>
        <w:rPr>
          <w:rFonts w:ascii="Times New Roman" w:hAnsi="Times New Roman"/>
        </w:rPr>
      </w:pPr>
      <w:r w:rsidRPr="00AA3FAF">
        <w:rPr>
          <w:rFonts w:ascii="Times New Roman" w:hAnsi="Times New Roman"/>
          <w:i/>
          <w:iCs/>
          <w:u w:val="single"/>
        </w:rPr>
        <w:t>Figure 1:</w:t>
      </w:r>
    </w:p>
    <w:p w:rsidR="007F7DAD" w:rsidRPr="00AA3FAF" w:rsidRDefault="00160357" w:rsidP="007E6880">
      <w:pPr>
        <w:pStyle w:val="Body"/>
        <w:spacing w:after="0" w:line="276" w:lineRule="auto"/>
        <w:jc w:val="both"/>
        <w:rPr>
          <w:rFonts w:ascii="Times New Roman" w:hAnsi="Times New Roman"/>
        </w:rPr>
      </w:pPr>
      <w:proofErr w:type="gramStart"/>
      <w:r w:rsidRPr="00AA3FAF">
        <w:rPr>
          <w:rFonts w:ascii="Times New Roman" w:hAnsi="Times New Roman"/>
        </w:rPr>
        <w:t xml:space="preserve">Overview of nanopore modelling </w:t>
      </w:r>
      <w:r w:rsidR="007E6880">
        <w:rPr>
          <w:rFonts w:ascii="Times New Roman" w:hAnsi="Times New Roman"/>
        </w:rPr>
        <w:t xml:space="preserve">and </w:t>
      </w:r>
      <w:r w:rsidRPr="00AA3FAF">
        <w:rPr>
          <w:rFonts w:ascii="Times New Roman" w:hAnsi="Times New Roman"/>
        </w:rPr>
        <w:t>simulations.</w:t>
      </w:r>
      <w:proofErr w:type="gramEnd"/>
    </w:p>
    <w:p w:rsidR="007F7DAD" w:rsidRPr="00AA3FAF" w:rsidRDefault="00160357" w:rsidP="007E6880">
      <w:pPr>
        <w:pStyle w:val="Body"/>
        <w:spacing w:after="0" w:line="276" w:lineRule="auto"/>
        <w:jc w:val="both"/>
        <w:rPr>
          <w:rFonts w:ascii="Times New Roman" w:hAnsi="Times New Roman"/>
        </w:rPr>
      </w:pPr>
      <w:r w:rsidRPr="007E6880">
        <w:rPr>
          <w:rFonts w:ascii="Times New Roman" w:hAnsi="Times New Roman"/>
          <w:b/>
        </w:rPr>
        <w:t>A</w:t>
      </w:r>
      <w:r w:rsidRPr="00AA3FAF">
        <w:rPr>
          <w:rFonts w:ascii="Times New Roman" w:hAnsi="Times New Roman"/>
        </w:rPr>
        <w:t xml:space="preserve"> </w:t>
      </w:r>
      <w:r w:rsidR="00E75615">
        <w:rPr>
          <w:rFonts w:ascii="Times New Roman" w:hAnsi="Times New Roman"/>
        </w:rPr>
        <w:t xml:space="preserve">Spherical </w:t>
      </w:r>
      <w:r w:rsidR="0076209E">
        <w:rPr>
          <w:rFonts w:ascii="Times New Roman" w:hAnsi="Times New Roman"/>
        </w:rPr>
        <w:t>C</w:t>
      </w:r>
      <w:r w:rsidRPr="00AA3FAF">
        <w:rPr>
          <w:rFonts w:ascii="Times New Roman" w:hAnsi="Times New Roman"/>
        </w:rPr>
        <w:t xml:space="preserve">α representation of the idealized peptide backbone template for a 16 stranded antiparallel β-barrel with a barrel shear number </w:t>
      </w:r>
      <w:r w:rsidRPr="007E6880">
        <w:rPr>
          <w:rFonts w:ascii="Times New Roman" w:hAnsi="Times New Roman"/>
          <w:i/>
        </w:rPr>
        <w:t>S</w:t>
      </w:r>
      <w:r w:rsidR="007E6880" w:rsidRPr="007E6880">
        <w:rPr>
          <w:rFonts w:ascii="Times New Roman" w:hAnsi="Times New Roman"/>
          <w:i/>
        </w:rPr>
        <w:t xml:space="preserve"> </w:t>
      </w:r>
      <w:r w:rsidRPr="007E6880">
        <w:rPr>
          <w:rFonts w:ascii="Times New Roman" w:hAnsi="Times New Roman"/>
          <w:i/>
        </w:rPr>
        <w:t>=</w:t>
      </w:r>
      <w:r w:rsidR="007E6880">
        <w:rPr>
          <w:rFonts w:ascii="Times New Roman" w:hAnsi="Times New Roman"/>
        </w:rPr>
        <w:t xml:space="preserve"> </w:t>
      </w:r>
      <w:r w:rsidRPr="00AA3FAF">
        <w:rPr>
          <w:rFonts w:ascii="Times New Roman" w:hAnsi="Times New Roman"/>
        </w:rPr>
        <w:t xml:space="preserve">16.  </w:t>
      </w:r>
    </w:p>
    <w:p w:rsidR="007F7DAD" w:rsidRPr="00AA3FAF" w:rsidRDefault="00160357" w:rsidP="007E6880">
      <w:pPr>
        <w:pStyle w:val="Body"/>
        <w:spacing w:after="0" w:line="276" w:lineRule="auto"/>
        <w:jc w:val="both"/>
        <w:rPr>
          <w:rFonts w:ascii="Times New Roman" w:hAnsi="Times New Roman"/>
        </w:rPr>
      </w:pPr>
      <w:r w:rsidRPr="007E6880">
        <w:rPr>
          <w:rFonts w:ascii="Times New Roman" w:hAnsi="Times New Roman"/>
          <w:b/>
        </w:rPr>
        <w:t>B</w:t>
      </w:r>
      <w:r w:rsidRPr="00AA3FAF">
        <w:rPr>
          <w:rFonts w:ascii="Times New Roman" w:hAnsi="Times New Roman"/>
        </w:rPr>
        <w:t xml:space="preserve"> A β-barrel nanopore model built using the template shown in </w:t>
      </w:r>
      <w:r w:rsidRPr="007E6880">
        <w:rPr>
          <w:rFonts w:ascii="Times New Roman" w:hAnsi="Times New Roman"/>
          <w:b/>
        </w:rPr>
        <w:t>A</w:t>
      </w:r>
      <w:r w:rsidRPr="00AA3FAF">
        <w:rPr>
          <w:rFonts w:ascii="Times New Roman" w:hAnsi="Times New Roman"/>
        </w:rPr>
        <w:t xml:space="preserve">. The protein model is shown with the β-strands in grey, </w:t>
      </w:r>
      <w:r w:rsidRPr="00F14481">
        <w:rPr>
          <w:rFonts w:ascii="Times New Roman" w:hAnsi="Times New Roman"/>
        </w:rPr>
        <w:t>glycine</w:t>
      </w:r>
      <w:r w:rsidR="007E6880" w:rsidRPr="00F14481">
        <w:rPr>
          <w:rFonts w:ascii="Times New Roman" w:hAnsi="Times New Roman"/>
        </w:rPr>
        <w:t>-containing</w:t>
      </w:r>
      <w:r w:rsidRPr="00F14481">
        <w:rPr>
          <w:rFonts w:ascii="Times New Roman" w:hAnsi="Times New Roman"/>
        </w:rPr>
        <w:t xml:space="preserve"> loops</w:t>
      </w:r>
      <w:r w:rsidRPr="00AA3FAF">
        <w:rPr>
          <w:rFonts w:ascii="Times New Roman" w:hAnsi="Times New Roman"/>
        </w:rPr>
        <w:t xml:space="preserve"> in green, and tryptophan </w:t>
      </w:r>
      <w:r w:rsidR="007E6880">
        <w:rPr>
          <w:rFonts w:ascii="Times New Roman" w:hAnsi="Times New Roman"/>
        </w:rPr>
        <w:t xml:space="preserve">anchor </w:t>
      </w:r>
      <w:r w:rsidRPr="00AA3FAF">
        <w:rPr>
          <w:rFonts w:ascii="Times New Roman" w:hAnsi="Times New Roman"/>
        </w:rPr>
        <w:t xml:space="preserve">residues in blue. </w:t>
      </w:r>
    </w:p>
    <w:p w:rsidR="007F7DAD" w:rsidRPr="00AA3FAF" w:rsidRDefault="00160357" w:rsidP="007E6880">
      <w:pPr>
        <w:pStyle w:val="Body"/>
        <w:spacing w:after="0" w:line="276" w:lineRule="auto"/>
        <w:jc w:val="both"/>
        <w:rPr>
          <w:rFonts w:ascii="Times New Roman" w:hAnsi="Times New Roman"/>
        </w:rPr>
      </w:pPr>
      <w:r w:rsidRPr="007E6880">
        <w:rPr>
          <w:rFonts w:ascii="Times New Roman" w:hAnsi="Times New Roman"/>
          <w:b/>
        </w:rPr>
        <w:t>C</w:t>
      </w:r>
      <w:r w:rsidRPr="00AA3FAF">
        <w:rPr>
          <w:rFonts w:ascii="Times New Roman" w:hAnsi="Times New Roman"/>
        </w:rPr>
        <w:t xml:space="preserve"> Snapshot from a MD simulation of the β-barrel nanopore model embedded in a DPPC bilayer (acyl tails in grey, phosphate groups in pink) with surrounding water molecules in blue/white </w:t>
      </w:r>
      <w:r w:rsidR="007E6880">
        <w:rPr>
          <w:rFonts w:ascii="Times New Roman" w:hAnsi="Times New Roman"/>
        </w:rPr>
        <w:t>v</w:t>
      </w:r>
      <w:r w:rsidRPr="00AA3FAF">
        <w:rPr>
          <w:rFonts w:ascii="Times New Roman" w:hAnsi="Times New Roman"/>
        </w:rPr>
        <w:t xml:space="preserve">an </w:t>
      </w:r>
      <w:r w:rsidR="007E6880">
        <w:rPr>
          <w:rFonts w:ascii="Times New Roman" w:hAnsi="Times New Roman"/>
        </w:rPr>
        <w:t>d</w:t>
      </w:r>
      <w:r w:rsidRPr="00AA3FAF">
        <w:rPr>
          <w:rFonts w:ascii="Times New Roman" w:hAnsi="Times New Roman"/>
        </w:rPr>
        <w:t>er Waal</w:t>
      </w:r>
      <w:r w:rsidR="007E6880">
        <w:rPr>
          <w:rFonts w:ascii="Times New Roman" w:hAnsi="Times New Roman"/>
        </w:rPr>
        <w:t>s</w:t>
      </w:r>
      <w:r w:rsidRPr="00AA3FAF">
        <w:rPr>
          <w:rFonts w:ascii="Times New Roman" w:hAnsi="Times New Roman"/>
        </w:rPr>
        <w:t xml:space="preserve"> representation (ions are not shown for clarity).</w:t>
      </w:r>
    </w:p>
    <w:p w:rsidR="00514EE5" w:rsidRDefault="00514EE5">
      <w:pPr>
        <w:rPr>
          <w:rFonts w:eastAsia="Cambria" w:cs="Cambria"/>
          <w:color w:val="000000"/>
          <w:u w:color="000000"/>
          <w:lang w:eastAsia="en-GB"/>
        </w:rPr>
      </w:pPr>
      <w:r>
        <w:br w:type="page"/>
      </w:r>
    </w:p>
    <w:p w:rsidR="007F7DAD" w:rsidRPr="00AA3FAF" w:rsidRDefault="007F7DAD" w:rsidP="007E6880">
      <w:pPr>
        <w:pStyle w:val="Body"/>
        <w:spacing w:after="0" w:line="276" w:lineRule="auto"/>
        <w:jc w:val="both"/>
        <w:outlineLvl w:val="0"/>
        <w:rPr>
          <w:rFonts w:ascii="Times New Roman" w:hAnsi="Times New Roman"/>
        </w:rPr>
      </w:pPr>
    </w:p>
    <w:p w:rsidR="007F7DAD" w:rsidRPr="00AA3FAF" w:rsidRDefault="00160357" w:rsidP="007E6880">
      <w:pPr>
        <w:pStyle w:val="Body"/>
        <w:spacing w:after="0" w:line="276" w:lineRule="auto"/>
        <w:jc w:val="both"/>
        <w:outlineLvl w:val="0"/>
        <w:rPr>
          <w:rFonts w:ascii="Times New Roman" w:hAnsi="Times New Roman"/>
        </w:rPr>
      </w:pPr>
      <w:r w:rsidRPr="00AA3FAF">
        <w:rPr>
          <w:rFonts w:ascii="Times New Roman" w:hAnsi="Times New Roman"/>
          <w:i/>
          <w:iCs/>
          <w:u w:val="single"/>
        </w:rPr>
        <w:t>Figure 2:</w:t>
      </w:r>
    </w:p>
    <w:p w:rsidR="007F7DAD" w:rsidRDefault="00160357" w:rsidP="007E6880">
      <w:pPr>
        <w:pStyle w:val="Body"/>
        <w:spacing w:after="0" w:line="276" w:lineRule="auto"/>
        <w:jc w:val="both"/>
        <w:rPr>
          <w:rFonts w:ascii="Times New Roman" w:hAnsi="Times New Roman"/>
        </w:rPr>
      </w:pPr>
      <w:r w:rsidRPr="00AA3FAF">
        <w:rPr>
          <w:rFonts w:ascii="Times New Roman" w:hAnsi="Times New Roman"/>
        </w:rPr>
        <w:t>Design</w:t>
      </w:r>
      <w:r w:rsidR="007E6880">
        <w:rPr>
          <w:rFonts w:ascii="Times New Roman" w:hAnsi="Times New Roman"/>
        </w:rPr>
        <w:t xml:space="preserve"> of </w:t>
      </w:r>
      <w:r w:rsidRPr="00AA3FAF">
        <w:rPr>
          <w:rFonts w:ascii="Times New Roman" w:hAnsi="Times New Roman"/>
        </w:rPr>
        <w:t>nanopore</w:t>
      </w:r>
      <w:r w:rsidR="007E6880">
        <w:rPr>
          <w:rFonts w:ascii="Times New Roman" w:hAnsi="Times New Roman"/>
        </w:rPr>
        <w:t>s</w:t>
      </w:r>
      <w:r w:rsidRPr="00AA3FAF">
        <w:rPr>
          <w:rFonts w:ascii="Times New Roman" w:hAnsi="Times New Roman"/>
        </w:rPr>
        <w:t>, from concept to model.</w:t>
      </w:r>
      <w:r w:rsidR="00514EE5">
        <w:rPr>
          <w:rFonts w:ascii="Times New Roman" w:hAnsi="Times New Roman"/>
        </w:rPr>
        <w:t xml:space="preserve"> </w:t>
      </w:r>
      <w:r w:rsidRPr="007E6880">
        <w:rPr>
          <w:rFonts w:ascii="Times New Roman" w:hAnsi="Times New Roman"/>
          <w:b/>
        </w:rPr>
        <w:t>A</w:t>
      </w:r>
      <w:r w:rsidRPr="00AA3FAF">
        <w:rPr>
          <w:rFonts w:ascii="Times New Roman" w:hAnsi="Times New Roman"/>
        </w:rPr>
        <w:t xml:space="preserve"> Design of the shape of a nanopore, </w:t>
      </w:r>
      <w:r w:rsidR="007E6880">
        <w:rPr>
          <w:rFonts w:ascii="Times New Roman" w:hAnsi="Times New Roman"/>
        </w:rPr>
        <w:t xml:space="preserve">showing </w:t>
      </w:r>
      <w:r w:rsidRPr="00AA3FAF">
        <w:rPr>
          <w:rFonts w:ascii="Times New Roman" w:hAnsi="Times New Roman"/>
        </w:rPr>
        <w:t>funnel or hourglass shaped pores.</w:t>
      </w:r>
      <w:r w:rsidR="00514EE5">
        <w:rPr>
          <w:rFonts w:ascii="Times New Roman" w:hAnsi="Times New Roman"/>
        </w:rPr>
        <w:t xml:space="preserve"> </w:t>
      </w:r>
      <w:r w:rsidRPr="007E6880">
        <w:rPr>
          <w:rFonts w:ascii="Times New Roman" w:hAnsi="Times New Roman"/>
          <w:b/>
        </w:rPr>
        <w:t>B</w:t>
      </w:r>
      <w:r w:rsidRPr="00AA3FAF">
        <w:rPr>
          <w:rFonts w:ascii="Times New Roman" w:hAnsi="Times New Roman"/>
        </w:rPr>
        <w:t xml:space="preserve"> Implementation of the design </w:t>
      </w:r>
      <w:r w:rsidRPr="00F14481">
        <w:rPr>
          <w:rFonts w:ascii="Times New Roman" w:hAnsi="Times New Roman"/>
        </w:rPr>
        <w:t>based</w:t>
      </w:r>
      <w:r w:rsidR="00BB474B" w:rsidRPr="00F14481">
        <w:rPr>
          <w:rFonts w:ascii="Times New Roman" w:hAnsi="Times New Roman"/>
        </w:rPr>
        <w:t xml:space="preserve"> on</w:t>
      </w:r>
      <w:r w:rsidRPr="00F14481">
        <w:rPr>
          <w:rFonts w:ascii="Times New Roman" w:hAnsi="Times New Roman"/>
        </w:rPr>
        <w:t xml:space="preserve"> the sizes</w:t>
      </w:r>
      <w:r w:rsidRPr="00AA3FAF">
        <w:rPr>
          <w:rFonts w:ascii="Times New Roman" w:hAnsi="Times New Roman"/>
        </w:rPr>
        <w:t xml:space="preserve"> of the side chains lining the </w:t>
      </w:r>
      <w:r w:rsidRPr="00933D6B">
        <w:rPr>
          <w:rFonts w:ascii="Times New Roman" w:hAnsi="Times New Roman"/>
        </w:rPr>
        <w:t xml:space="preserve">pore (SI </w:t>
      </w:r>
      <w:r w:rsidR="006710B9" w:rsidRPr="00933D6B">
        <w:rPr>
          <w:rFonts w:ascii="Times New Roman" w:hAnsi="Times New Roman"/>
        </w:rPr>
        <w:t>Fig.1</w:t>
      </w:r>
      <w:r w:rsidR="00933D6B">
        <w:rPr>
          <w:rFonts w:ascii="Times New Roman" w:hAnsi="Times New Roman"/>
        </w:rPr>
        <w:t xml:space="preserve"> </w:t>
      </w:r>
      <w:r w:rsidRPr="00933D6B">
        <w:rPr>
          <w:rFonts w:ascii="Times New Roman" w:hAnsi="Times New Roman"/>
        </w:rPr>
        <w:t>for further details of the protein sequence). Representations of a hydrophobic funnel-shaped pore</w:t>
      </w:r>
      <w:r w:rsidRPr="00AA3FAF">
        <w:rPr>
          <w:rFonts w:ascii="Times New Roman" w:hAnsi="Times New Roman"/>
        </w:rPr>
        <w:t xml:space="preserve"> and a hydrophilic hourglass-shaped pore are shown. The </w:t>
      </w:r>
      <w:proofErr w:type="spellStart"/>
      <w:r w:rsidRPr="00AA3FAF">
        <w:rPr>
          <w:rFonts w:ascii="Times New Roman" w:hAnsi="Times New Roman"/>
        </w:rPr>
        <w:t>colour</w:t>
      </w:r>
      <w:proofErr w:type="spellEnd"/>
      <w:r w:rsidRPr="00AA3FAF">
        <w:rPr>
          <w:rFonts w:ascii="Times New Roman" w:hAnsi="Times New Roman"/>
        </w:rPr>
        <w:t xml:space="preserve"> code is pink for hydrophilic pore-lining side chains and blue for hydrophobic, with the gradient from pale to dark indicating increasing size of the residue </w:t>
      </w:r>
      <w:proofErr w:type="spellStart"/>
      <w:r w:rsidR="0076209E" w:rsidRPr="00EC5DDE">
        <w:rPr>
          <w:rFonts w:ascii="Times New Roman" w:hAnsi="Times New Roman"/>
          <w:highlight w:val="yellow"/>
        </w:rPr>
        <w:t>sidechain</w:t>
      </w:r>
      <w:proofErr w:type="spellEnd"/>
      <w:r w:rsidRPr="00AA3FAF">
        <w:rPr>
          <w:rFonts w:ascii="Times New Roman" w:hAnsi="Times New Roman"/>
        </w:rPr>
        <w:t>.</w:t>
      </w:r>
      <w:r w:rsidR="00514EE5">
        <w:rPr>
          <w:rFonts w:ascii="Times New Roman" w:hAnsi="Times New Roman"/>
        </w:rPr>
        <w:t xml:space="preserve"> </w:t>
      </w:r>
      <w:r w:rsidRPr="007E6880">
        <w:rPr>
          <w:rFonts w:ascii="Times New Roman" w:hAnsi="Times New Roman"/>
          <w:b/>
        </w:rPr>
        <w:t>C</w:t>
      </w:r>
      <w:r w:rsidRPr="00AA3FAF">
        <w:rPr>
          <w:rFonts w:ascii="Times New Roman" w:hAnsi="Times New Roman"/>
        </w:rPr>
        <w:t xml:space="preserve"> Space filling models (with the pore-lining surface as defined by HOLE (Smart, 1996) in green) of funnel shaped (</w:t>
      </w:r>
      <w:r w:rsidRPr="00EC5DDE">
        <w:rPr>
          <w:rFonts w:ascii="Times New Roman" w:hAnsi="Times New Roman"/>
          <w:i/>
        </w:rPr>
        <w:t>F</w:t>
      </w:r>
      <w:r w:rsidRPr="00AA3FAF">
        <w:rPr>
          <w:rFonts w:ascii="Times New Roman" w:hAnsi="Times New Roman"/>
        </w:rPr>
        <w:t>) and hourglass shaped (</w:t>
      </w:r>
      <w:r w:rsidRPr="00EC5DDE">
        <w:rPr>
          <w:rFonts w:ascii="Times New Roman" w:hAnsi="Times New Roman"/>
          <w:i/>
        </w:rPr>
        <w:t>HG</w:t>
      </w:r>
      <w:r w:rsidRPr="00AA3FAF">
        <w:rPr>
          <w:rFonts w:ascii="Times New Roman" w:hAnsi="Times New Roman"/>
        </w:rPr>
        <w:t xml:space="preserve">) hydrophilic </w:t>
      </w:r>
      <w:r w:rsidRPr="00EC5DDE">
        <w:rPr>
          <w:rFonts w:ascii="Times New Roman" w:hAnsi="Times New Roman"/>
          <w:i/>
        </w:rPr>
        <w:t>N</w:t>
      </w:r>
      <w:r w:rsidR="0076209E" w:rsidRPr="00EC5DDE">
        <w:rPr>
          <w:rFonts w:ascii="Times New Roman" w:hAnsi="Times New Roman"/>
          <w:i/>
        </w:rPr>
        <w:t xml:space="preserve"> </w:t>
      </w:r>
      <w:r w:rsidRPr="00EC5DDE">
        <w:rPr>
          <w:rFonts w:ascii="Times New Roman" w:hAnsi="Times New Roman"/>
          <w:i/>
        </w:rPr>
        <w:t>=</w:t>
      </w:r>
      <w:r w:rsidR="0076209E" w:rsidRPr="00EC5DDE">
        <w:rPr>
          <w:rFonts w:ascii="Times New Roman" w:hAnsi="Times New Roman"/>
          <w:i/>
        </w:rPr>
        <w:t xml:space="preserve"> </w:t>
      </w:r>
      <w:r w:rsidRPr="00EC5DDE">
        <w:rPr>
          <w:rFonts w:ascii="Times New Roman" w:hAnsi="Times New Roman"/>
          <w:i/>
        </w:rPr>
        <w:t>14</w:t>
      </w:r>
      <w:r w:rsidRPr="00AA3FAF">
        <w:rPr>
          <w:rFonts w:ascii="Times New Roman" w:hAnsi="Times New Roman"/>
        </w:rPr>
        <w:t xml:space="preserve"> β-barrel pores, with the pore lining rings of polar side chains (STNQNTS) shown using the same pink scale as in</w:t>
      </w:r>
      <w:r w:rsidR="00514EE5">
        <w:rPr>
          <w:rFonts w:ascii="Times New Roman" w:hAnsi="Times New Roman"/>
        </w:rPr>
        <w:t xml:space="preserve"> </w:t>
      </w:r>
      <w:r w:rsidRPr="007E6880">
        <w:rPr>
          <w:rFonts w:ascii="Times New Roman" w:hAnsi="Times New Roman"/>
          <w:b/>
        </w:rPr>
        <w:t>B</w:t>
      </w:r>
      <w:r w:rsidRPr="00AA3FAF">
        <w:rPr>
          <w:rFonts w:ascii="Times New Roman" w:hAnsi="Times New Roman"/>
        </w:rPr>
        <w:t xml:space="preserve"> and the surrounding β-barrel in grey.</w:t>
      </w:r>
    </w:p>
    <w:p w:rsidR="00514EE5" w:rsidRDefault="00514EE5">
      <w:pPr>
        <w:rPr>
          <w:rFonts w:eastAsia="Cambria" w:cs="Cambria"/>
          <w:color w:val="000000"/>
          <w:u w:color="000000"/>
          <w:lang w:eastAsia="en-GB"/>
        </w:rPr>
      </w:pPr>
      <w:r>
        <w:br w:type="page"/>
      </w:r>
    </w:p>
    <w:p w:rsidR="00514EE5" w:rsidRPr="00AA3FAF" w:rsidRDefault="00514EE5" w:rsidP="007E6880">
      <w:pPr>
        <w:pStyle w:val="Body"/>
        <w:spacing w:after="0" w:line="276" w:lineRule="auto"/>
        <w:jc w:val="both"/>
        <w:rPr>
          <w:rFonts w:ascii="Times New Roman" w:hAnsi="Times New Roman"/>
        </w:rPr>
      </w:pPr>
    </w:p>
    <w:p w:rsidR="007F7DAD" w:rsidRPr="00AA3FAF" w:rsidRDefault="007F7DAD" w:rsidP="007E6880">
      <w:pPr>
        <w:pStyle w:val="Body"/>
        <w:spacing w:after="0" w:line="276" w:lineRule="auto"/>
        <w:jc w:val="both"/>
        <w:rPr>
          <w:rFonts w:ascii="Times New Roman" w:hAnsi="Times New Roman"/>
        </w:rPr>
      </w:pPr>
    </w:p>
    <w:p w:rsidR="007F7DAD" w:rsidRPr="00AA3FAF" w:rsidRDefault="00160357">
      <w:pPr>
        <w:pStyle w:val="Body"/>
        <w:spacing w:after="0" w:line="276" w:lineRule="auto"/>
        <w:jc w:val="both"/>
        <w:rPr>
          <w:rFonts w:ascii="Times New Roman" w:hAnsi="Times New Roman"/>
        </w:rPr>
      </w:pPr>
      <w:r w:rsidRPr="00AA3FAF">
        <w:rPr>
          <w:rFonts w:ascii="Times New Roman" w:hAnsi="Times New Roman"/>
          <w:i/>
          <w:iCs/>
          <w:u w:val="single"/>
        </w:rPr>
        <w:t>Figure 3:</w:t>
      </w:r>
    </w:p>
    <w:p w:rsidR="007F7DAD" w:rsidRPr="00AA3FAF" w:rsidRDefault="00160357">
      <w:pPr>
        <w:pStyle w:val="Body"/>
        <w:spacing w:after="0" w:line="276" w:lineRule="auto"/>
        <w:ind w:left="720" w:hanging="720"/>
        <w:jc w:val="both"/>
        <w:rPr>
          <w:rFonts w:ascii="Times New Roman" w:hAnsi="Times New Roman"/>
        </w:rPr>
      </w:pPr>
      <w:r w:rsidRPr="00F14481">
        <w:rPr>
          <w:rFonts w:ascii="Times New Roman" w:hAnsi="Times New Roman"/>
        </w:rPr>
        <w:t>Three generations of</w:t>
      </w:r>
      <w:r w:rsidR="0057577E" w:rsidRPr="00F14481">
        <w:rPr>
          <w:rFonts w:ascii="Times New Roman" w:hAnsi="Times New Roman"/>
        </w:rPr>
        <w:t xml:space="preserve"> designs of β-barrel nanopores.</w:t>
      </w:r>
      <w:r w:rsidRPr="00F14481">
        <w:rPr>
          <w:rFonts w:ascii="Times New Roman" w:hAnsi="Times New Roman"/>
        </w:rPr>
        <w:t xml:space="preserve"> The flow</w:t>
      </w:r>
      <w:r w:rsidRPr="00AA3FAF">
        <w:rPr>
          <w:rFonts w:ascii="Times New Roman" w:hAnsi="Times New Roman"/>
        </w:rPr>
        <w:t xml:space="preserve"> diagram indicates the evolution</w:t>
      </w:r>
    </w:p>
    <w:p w:rsidR="007F7DAD" w:rsidRPr="00AA3FAF" w:rsidRDefault="00160357">
      <w:pPr>
        <w:pStyle w:val="Body"/>
        <w:spacing w:after="0" w:line="276" w:lineRule="auto"/>
        <w:ind w:left="720" w:hanging="720"/>
        <w:jc w:val="both"/>
        <w:rPr>
          <w:rFonts w:ascii="Times New Roman" w:hAnsi="Times New Roman"/>
        </w:rPr>
      </w:pPr>
      <w:proofErr w:type="gramStart"/>
      <w:r w:rsidRPr="00AA3FAF">
        <w:rPr>
          <w:rFonts w:ascii="Times New Roman" w:hAnsi="Times New Roman"/>
        </w:rPr>
        <w:t>of</w:t>
      </w:r>
      <w:proofErr w:type="gramEnd"/>
      <w:r w:rsidRPr="00AA3FAF">
        <w:rPr>
          <w:rFonts w:ascii="Times New Roman" w:hAnsi="Times New Roman"/>
        </w:rPr>
        <w:t xml:space="preserve"> the designs in terms of number of β-stands (N), shape (hourglass </w:t>
      </w:r>
      <w:r w:rsidRPr="00EC5DDE">
        <w:rPr>
          <w:rFonts w:ascii="Times New Roman" w:hAnsi="Times New Roman"/>
          <w:i/>
        </w:rPr>
        <w:t>HG</w:t>
      </w:r>
      <w:r w:rsidRPr="00AA3FAF">
        <w:rPr>
          <w:rFonts w:ascii="Times New Roman" w:hAnsi="Times New Roman"/>
        </w:rPr>
        <w:t xml:space="preserve"> vs. funnel </w:t>
      </w:r>
      <w:r w:rsidRPr="00EC5DDE">
        <w:rPr>
          <w:rFonts w:ascii="Times New Roman" w:hAnsi="Times New Roman"/>
          <w:i/>
        </w:rPr>
        <w:t>F</w:t>
      </w:r>
      <w:r w:rsidRPr="00AA3FAF">
        <w:rPr>
          <w:rFonts w:ascii="Times New Roman" w:hAnsi="Times New Roman"/>
        </w:rPr>
        <w:t>) and the</w:t>
      </w:r>
    </w:p>
    <w:p w:rsidR="007F7DAD" w:rsidRDefault="00160357">
      <w:pPr>
        <w:pStyle w:val="Body"/>
        <w:spacing w:after="0" w:line="276" w:lineRule="auto"/>
        <w:ind w:left="720" w:hanging="720"/>
        <w:jc w:val="both"/>
        <w:rPr>
          <w:rFonts w:ascii="Times New Roman" w:hAnsi="Times New Roman"/>
        </w:rPr>
      </w:pPr>
      <w:proofErr w:type="gramStart"/>
      <w:r w:rsidRPr="00AA3FAF">
        <w:rPr>
          <w:rFonts w:ascii="Times New Roman" w:hAnsi="Times New Roman"/>
        </w:rPr>
        <w:t>nature</w:t>
      </w:r>
      <w:proofErr w:type="gramEnd"/>
      <w:r w:rsidRPr="00AA3FAF">
        <w:rPr>
          <w:rFonts w:ascii="Times New Roman" w:hAnsi="Times New Roman"/>
        </w:rPr>
        <w:t xml:space="preserve"> of the pore-lining residues (shown using the same </w:t>
      </w:r>
      <w:proofErr w:type="spellStart"/>
      <w:r w:rsidRPr="00AA3FAF">
        <w:rPr>
          <w:rFonts w:ascii="Times New Roman" w:hAnsi="Times New Roman"/>
        </w:rPr>
        <w:t>colour</w:t>
      </w:r>
      <w:proofErr w:type="spellEnd"/>
      <w:r w:rsidRPr="00AA3FAF">
        <w:rPr>
          <w:rFonts w:ascii="Times New Roman" w:hAnsi="Times New Roman"/>
        </w:rPr>
        <w:t xml:space="preserve"> scheme as in Fig.2B).</w:t>
      </w:r>
    </w:p>
    <w:p w:rsidR="00514EE5" w:rsidRDefault="00514EE5">
      <w:pPr>
        <w:rPr>
          <w:rFonts w:eastAsia="Cambria" w:cs="Cambria"/>
          <w:color w:val="000000"/>
          <w:u w:color="000000"/>
          <w:lang w:eastAsia="en-GB"/>
        </w:rPr>
      </w:pPr>
      <w:r>
        <w:br w:type="page"/>
      </w:r>
    </w:p>
    <w:p w:rsidR="00514EE5" w:rsidRPr="00AA3FAF" w:rsidRDefault="00514EE5">
      <w:pPr>
        <w:pStyle w:val="Body"/>
        <w:spacing w:after="0" w:line="276" w:lineRule="auto"/>
        <w:ind w:left="720" w:hanging="720"/>
        <w:jc w:val="both"/>
        <w:rPr>
          <w:rFonts w:ascii="Times New Roman" w:hAnsi="Times New Roman"/>
        </w:rPr>
      </w:pPr>
    </w:p>
    <w:p w:rsidR="007F7DAD" w:rsidRPr="00AA3FAF" w:rsidRDefault="00160357">
      <w:pPr>
        <w:pStyle w:val="Body"/>
        <w:spacing w:after="0" w:line="276" w:lineRule="auto"/>
        <w:jc w:val="both"/>
        <w:outlineLvl w:val="0"/>
        <w:rPr>
          <w:rFonts w:ascii="Times New Roman" w:hAnsi="Times New Roman"/>
          <w:i/>
          <w:iCs/>
          <w:u w:val="single"/>
        </w:rPr>
      </w:pPr>
      <w:r w:rsidRPr="00AA3FAF">
        <w:rPr>
          <w:rFonts w:ascii="Times New Roman" w:hAnsi="Times New Roman"/>
          <w:i/>
          <w:iCs/>
          <w:u w:val="single"/>
        </w:rPr>
        <w:t>Figure 4:</w:t>
      </w:r>
    </w:p>
    <w:p w:rsidR="00514EE5" w:rsidRDefault="00160357" w:rsidP="00514EE5">
      <w:pPr>
        <w:pStyle w:val="Body"/>
        <w:spacing w:after="0" w:line="276" w:lineRule="auto"/>
        <w:jc w:val="both"/>
      </w:pPr>
      <w:r w:rsidRPr="00AA3FAF">
        <w:rPr>
          <w:rFonts w:ascii="Times New Roman" w:hAnsi="Times New Roman"/>
        </w:rPr>
        <w:t>Water flux through 1</w:t>
      </w:r>
      <w:r w:rsidRPr="00AA3FAF">
        <w:rPr>
          <w:rFonts w:ascii="Times New Roman" w:hAnsi="Times New Roman"/>
          <w:vertAlign w:val="superscript"/>
        </w:rPr>
        <w:t>st</w:t>
      </w:r>
      <w:r w:rsidRPr="00AA3FAF">
        <w:rPr>
          <w:rFonts w:ascii="Times New Roman" w:hAnsi="Times New Roman"/>
        </w:rPr>
        <w:t xml:space="preserve"> generation models of β-barrel nanopores.</w:t>
      </w:r>
      <w:r w:rsidR="00514EE5">
        <w:rPr>
          <w:rFonts w:ascii="Times New Roman" w:hAnsi="Times New Roman"/>
        </w:rPr>
        <w:t xml:space="preserve"> </w:t>
      </w:r>
      <w:r w:rsidRPr="007E6880">
        <w:rPr>
          <w:rFonts w:ascii="Times New Roman" w:hAnsi="Times New Roman"/>
          <w:b/>
        </w:rPr>
        <w:t>A</w:t>
      </w:r>
      <w:r w:rsidRPr="00AA3FAF">
        <w:rPr>
          <w:rFonts w:ascii="Times New Roman" w:hAnsi="Times New Roman"/>
        </w:rPr>
        <w:t xml:space="preserve"> Pore radius profiles (calculated using HOLE) for the 1</w:t>
      </w:r>
      <w:r w:rsidRPr="00AA3FAF">
        <w:rPr>
          <w:rFonts w:ascii="Times New Roman" w:hAnsi="Times New Roman"/>
          <w:vertAlign w:val="superscript"/>
        </w:rPr>
        <w:t>st</w:t>
      </w:r>
      <w:r w:rsidRPr="00AA3FAF">
        <w:rPr>
          <w:rFonts w:ascii="Times New Roman" w:hAnsi="Times New Roman"/>
        </w:rPr>
        <w:t xml:space="preserve"> generation </w:t>
      </w:r>
      <w:r w:rsidRPr="00EC5DDE">
        <w:rPr>
          <w:rFonts w:ascii="Times New Roman" w:hAnsi="Times New Roman"/>
          <w:i/>
        </w:rPr>
        <w:t xml:space="preserve">N = 12, 14, </w:t>
      </w:r>
      <w:r w:rsidRPr="0076209E">
        <w:rPr>
          <w:rFonts w:ascii="Times New Roman" w:hAnsi="Times New Roman"/>
        </w:rPr>
        <w:t>&amp;</w:t>
      </w:r>
      <w:r w:rsidRPr="00EC5DDE">
        <w:rPr>
          <w:rFonts w:ascii="Times New Roman" w:hAnsi="Times New Roman"/>
          <w:i/>
        </w:rPr>
        <w:t xml:space="preserve"> 16</w:t>
      </w:r>
      <w:r w:rsidRPr="00AA3FAF">
        <w:rPr>
          <w:rFonts w:ascii="Times New Roman" w:hAnsi="Times New Roman"/>
        </w:rPr>
        <w:t xml:space="preserve"> hydrophilic hourglass model </w:t>
      </w:r>
      <w:r w:rsidRPr="00F14481">
        <w:rPr>
          <w:rFonts w:ascii="Times New Roman" w:hAnsi="Times New Roman"/>
        </w:rPr>
        <w:t xml:space="preserve">pores. The profiles shown are the averages across 100 ns MD simulations of the pores in a bilayer, </w:t>
      </w:r>
      <w:r w:rsidR="00BB474B" w:rsidRPr="00F14481">
        <w:rPr>
          <w:rFonts w:ascii="Times New Roman" w:hAnsi="Times New Roman"/>
        </w:rPr>
        <w:t xml:space="preserve">where the shaded region corresponds to the </w:t>
      </w:r>
      <w:r w:rsidR="001164BC" w:rsidRPr="00F14481">
        <w:rPr>
          <w:rFonts w:ascii="Times New Roman" w:hAnsi="Times New Roman"/>
        </w:rPr>
        <w:t xml:space="preserve">standard deviation of the RMSD of the pore throughout the simulation. </w:t>
      </w:r>
      <w:r w:rsidRPr="00F14481">
        <w:rPr>
          <w:rFonts w:ascii="Times New Roman" w:hAnsi="Times New Roman"/>
          <w:b/>
        </w:rPr>
        <w:t>B</w:t>
      </w:r>
      <w:r w:rsidRPr="00F14481">
        <w:rPr>
          <w:rFonts w:ascii="Times New Roman" w:hAnsi="Times New Roman"/>
        </w:rPr>
        <w:t xml:space="preserve"> Cumulative water fluxes (solid lines</w:t>
      </w:r>
      <w:r w:rsidR="0076209E">
        <w:rPr>
          <w:rFonts w:ascii="Times New Roman" w:hAnsi="Times New Roman"/>
        </w:rPr>
        <w:t xml:space="preserve"> indicate</w:t>
      </w:r>
      <w:r w:rsidRPr="00F14481">
        <w:rPr>
          <w:rFonts w:ascii="Times New Roman" w:hAnsi="Times New Roman"/>
        </w:rPr>
        <w:t xml:space="preserve"> ‘upwards’ and</w:t>
      </w:r>
      <w:r w:rsidRPr="00AA3FAF">
        <w:rPr>
          <w:rFonts w:ascii="Times New Roman" w:hAnsi="Times New Roman"/>
        </w:rPr>
        <w:t xml:space="preserve"> broken lines ‘downwards’ flux with respect to the protein and the simulation box) for the </w:t>
      </w:r>
      <w:r w:rsidRPr="00EC5DDE">
        <w:rPr>
          <w:rFonts w:ascii="Times New Roman" w:hAnsi="Times New Roman"/>
          <w:i/>
        </w:rPr>
        <w:t>N = 12, 14</w:t>
      </w:r>
      <w:r w:rsidRPr="00AA3FAF">
        <w:rPr>
          <w:rFonts w:ascii="Times New Roman" w:hAnsi="Times New Roman"/>
        </w:rPr>
        <w:t xml:space="preserve"> &amp; </w:t>
      </w:r>
      <w:r w:rsidRPr="00EC5DDE">
        <w:rPr>
          <w:rFonts w:ascii="Times New Roman" w:hAnsi="Times New Roman"/>
          <w:i/>
        </w:rPr>
        <w:t>16</w:t>
      </w:r>
      <w:r w:rsidRPr="00AA3FAF">
        <w:rPr>
          <w:rFonts w:ascii="Times New Roman" w:hAnsi="Times New Roman"/>
        </w:rPr>
        <w:t xml:space="preserve"> pores in </w:t>
      </w:r>
      <w:r w:rsidRPr="00EC5DDE">
        <w:rPr>
          <w:rFonts w:ascii="Times New Roman" w:hAnsi="Times New Roman"/>
          <w:b/>
        </w:rPr>
        <w:t>A</w:t>
      </w:r>
      <w:r w:rsidRPr="00AA3FAF">
        <w:rPr>
          <w:rFonts w:ascii="Times New Roman" w:hAnsi="Times New Roman"/>
        </w:rPr>
        <w:t xml:space="preserve">. The slopes of the lines </w:t>
      </w:r>
      <w:r w:rsidR="008432EC">
        <w:rPr>
          <w:rFonts w:ascii="Times New Roman" w:hAnsi="Times New Roman"/>
        </w:rPr>
        <w:t>correspond to water fluxes of 13.3, 31.9</w:t>
      </w:r>
      <w:r w:rsidRPr="00AA3FAF">
        <w:rPr>
          <w:rFonts w:ascii="Times New Roman" w:hAnsi="Times New Roman"/>
        </w:rPr>
        <w:t>, &amp; 63</w:t>
      </w:r>
      <w:r w:rsidR="008432EC">
        <w:rPr>
          <w:rFonts w:ascii="Times New Roman" w:hAnsi="Times New Roman"/>
        </w:rPr>
        <w:t>.3</w:t>
      </w:r>
      <w:r w:rsidRPr="00AA3FAF">
        <w:rPr>
          <w:rFonts w:ascii="Times New Roman" w:hAnsi="Times New Roman"/>
        </w:rPr>
        <w:t xml:space="preserve"> ns</w:t>
      </w:r>
      <w:r w:rsidRPr="00AA3FAF">
        <w:rPr>
          <w:rFonts w:ascii="Times New Roman" w:hAnsi="Times New Roman"/>
          <w:vertAlign w:val="superscript"/>
        </w:rPr>
        <w:t>-1</w:t>
      </w:r>
      <w:r w:rsidRPr="00AA3FAF">
        <w:rPr>
          <w:rFonts w:ascii="Times New Roman" w:hAnsi="Times New Roman"/>
        </w:rPr>
        <w:t xml:space="preserve"> for the </w:t>
      </w:r>
      <w:r w:rsidRPr="00EC5DDE">
        <w:rPr>
          <w:rFonts w:ascii="Times New Roman" w:hAnsi="Times New Roman"/>
          <w:i/>
        </w:rPr>
        <w:t>N = 12, 14</w:t>
      </w:r>
      <w:r w:rsidRPr="00AA3FAF">
        <w:rPr>
          <w:rFonts w:ascii="Times New Roman" w:hAnsi="Times New Roman"/>
        </w:rPr>
        <w:t xml:space="preserve"> &amp; </w:t>
      </w:r>
      <w:r w:rsidRPr="00EC5DDE">
        <w:rPr>
          <w:rFonts w:ascii="Times New Roman" w:hAnsi="Times New Roman"/>
          <w:i/>
        </w:rPr>
        <w:t>16</w:t>
      </w:r>
      <w:r w:rsidRPr="00AA3FAF">
        <w:rPr>
          <w:rFonts w:ascii="Times New Roman" w:hAnsi="Times New Roman"/>
        </w:rPr>
        <w:t xml:space="preserve"> pores respectively.</w:t>
      </w:r>
      <w:r w:rsidR="00514EE5">
        <w:rPr>
          <w:rFonts w:ascii="Times New Roman" w:hAnsi="Times New Roman"/>
        </w:rPr>
        <w:t xml:space="preserve"> </w:t>
      </w:r>
      <w:r w:rsidRPr="007E6880">
        <w:rPr>
          <w:rFonts w:ascii="Times New Roman" w:hAnsi="Times New Roman"/>
          <w:b/>
        </w:rPr>
        <w:t>C</w:t>
      </w:r>
      <w:r w:rsidRPr="00AA3FAF">
        <w:rPr>
          <w:rFonts w:ascii="Times New Roman" w:hAnsi="Times New Roman"/>
        </w:rPr>
        <w:t xml:space="preserve"> Relationship between the water flux rate (averaged in each case over a 100 ns simulation) and the cross-sectional area at the </w:t>
      </w:r>
      <w:r w:rsidRPr="00F14481">
        <w:rPr>
          <w:rFonts w:ascii="Times New Roman" w:hAnsi="Times New Roman"/>
        </w:rPr>
        <w:t>pore</w:t>
      </w:r>
      <w:r w:rsidR="004F5868" w:rsidRPr="00F14481">
        <w:rPr>
          <w:rFonts w:ascii="Times New Roman" w:hAnsi="Times New Roman"/>
        </w:rPr>
        <w:t xml:space="preserve"> constriction</w:t>
      </w:r>
      <w:r w:rsidRPr="00AA3FAF">
        <w:rPr>
          <w:rFonts w:ascii="Times New Roman" w:hAnsi="Times New Roman"/>
        </w:rPr>
        <w:t xml:space="preserve">. Points are shown for </w:t>
      </w:r>
      <w:r w:rsidRPr="00EC5DDE">
        <w:rPr>
          <w:rFonts w:ascii="Times New Roman" w:hAnsi="Times New Roman"/>
          <w:i/>
        </w:rPr>
        <w:t>N = 12</w:t>
      </w:r>
      <w:r w:rsidRPr="00AA3FAF">
        <w:rPr>
          <w:rFonts w:ascii="Times New Roman" w:hAnsi="Times New Roman"/>
        </w:rPr>
        <w:t xml:space="preserve"> (red), </w:t>
      </w:r>
      <w:r w:rsidRPr="00EC5DDE">
        <w:rPr>
          <w:rFonts w:ascii="Times New Roman" w:hAnsi="Times New Roman"/>
          <w:i/>
        </w:rPr>
        <w:t>14</w:t>
      </w:r>
      <w:r w:rsidRPr="00AA3FAF">
        <w:rPr>
          <w:rFonts w:ascii="Times New Roman" w:hAnsi="Times New Roman"/>
        </w:rPr>
        <w:t xml:space="preserve"> (blue), and </w:t>
      </w:r>
      <w:r w:rsidRPr="00EC5DDE">
        <w:rPr>
          <w:rFonts w:ascii="Times New Roman" w:hAnsi="Times New Roman"/>
          <w:i/>
        </w:rPr>
        <w:t>16</w:t>
      </w:r>
      <w:r w:rsidRPr="00AA3FAF">
        <w:rPr>
          <w:rFonts w:ascii="Times New Roman" w:hAnsi="Times New Roman"/>
        </w:rPr>
        <w:t xml:space="preserve"> (green) models, with circles corresponding to </w:t>
      </w:r>
      <w:r w:rsidRPr="00EC5DDE">
        <w:rPr>
          <w:rFonts w:ascii="Times New Roman" w:hAnsi="Times New Roman"/>
          <w:i/>
        </w:rPr>
        <w:t>HG</w:t>
      </w:r>
      <w:r w:rsidRPr="00AA3FAF">
        <w:rPr>
          <w:rFonts w:ascii="Times New Roman" w:hAnsi="Times New Roman"/>
        </w:rPr>
        <w:t xml:space="preserve"> and triangles to </w:t>
      </w:r>
      <w:r w:rsidRPr="00EC5DDE">
        <w:rPr>
          <w:rFonts w:ascii="Times New Roman" w:hAnsi="Times New Roman"/>
          <w:i/>
        </w:rPr>
        <w:t>F</w:t>
      </w:r>
      <w:r w:rsidRPr="00AA3FAF">
        <w:rPr>
          <w:rFonts w:ascii="Times New Roman" w:hAnsi="Times New Roman"/>
        </w:rPr>
        <w:t xml:space="preserve"> shaped pores. </w:t>
      </w:r>
      <w:r w:rsidR="00792299" w:rsidRPr="00AA3FAF">
        <w:rPr>
          <w:rFonts w:ascii="Times New Roman" w:hAnsi="Times New Roman"/>
        </w:rPr>
        <w:t xml:space="preserve">Hydrophobic pores are not shown. </w:t>
      </w:r>
      <w:r w:rsidR="00514EE5">
        <w:rPr>
          <w:rFonts w:ascii="Times New Roman" w:hAnsi="Times New Roman"/>
        </w:rPr>
        <w:br w:type="page"/>
      </w:r>
    </w:p>
    <w:p w:rsidR="00792299" w:rsidRPr="00AA3FAF" w:rsidRDefault="00792299" w:rsidP="00792299">
      <w:pPr>
        <w:pStyle w:val="Body"/>
        <w:spacing w:after="0" w:line="276" w:lineRule="auto"/>
        <w:jc w:val="both"/>
        <w:rPr>
          <w:rFonts w:ascii="Times New Roman" w:hAnsi="Times New Roman"/>
          <w:shd w:val="clear" w:color="auto" w:fill="FFFF00"/>
        </w:rPr>
      </w:pPr>
    </w:p>
    <w:p w:rsidR="007F7DAD" w:rsidRPr="00AA3FAF" w:rsidRDefault="007F7DAD" w:rsidP="00792299">
      <w:pPr>
        <w:pStyle w:val="Body"/>
        <w:spacing w:after="0" w:line="276" w:lineRule="auto"/>
        <w:jc w:val="both"/>
        <w:rPr>
          <w:rFonts w:ascii="Times New Roman" w:hAnsi="Times New Roman"/>
        </w:rPr>
      </w:pPr>
    </w:p>
    <w:p w:rsidR="007F7DAD" w:rsidRPr="00AA3FAF" w:rsidRDefault="00160357">
      <w:pPr>
        <w:pStyle w:val="Body"/>
        <w:spacing w:after="0" w:line="276" w:lineRule="auto"/>
        <w:jc w:val="both"/>
        <w:rPr>
          <w:rFonts w:ascii="Times New Roman" w:hAnsi="Times New Roman"/>
        </w:rPr>
      </w:pPr>
      <w:r w:rsidRPr="00AA3FAF">
        <w:rPr>
          <w:rFonts w:ascii="Times New Roman" w:hAnsi="Times New Roman"/>
          <w:i/>
          <w:iCs/>
          <w:u w:val="single"/>
        </w:rPr>
        <w:t>Figure 5:</w:t>
      </w:r>
    </w:p>
    <w:p w:rsidR="007F7DAD" w:rsidRPr="00AA3FAF" w:rsidRDefault="00160357">
      <w:pPr>
        <w:pStyle w:val="Body"/>
        <w:spacing w:after="0" w:line="276" w:lineRule="auto"/>
        <w:jc w:val="both"/>
        <w:rPr>
          <w:rFonts w:ascii="Times New Roman" w:hAnsi="Times New Roman"/>
        </w:rPr>
      </w:pPr>
      <w:r w:rsidRPr="00AA3FAF">
        <w:rPr>
          <w:rFonts w:ascii="Times New Roman" w:hAnsi="Times New Roman"/>
        </w:rPr>
        <w:t>Water flux through 2</w:t>
      </w:r>
      <w:r w:rsidRPr="00AA3FAF">
        <w:rPr>
          <w:rFonts w:ascii="Times New Roman" w:hAnsi="Times New Roman"/>
          <w:vertAlign w:val="superscript"/>
        </w:rPr>
        <w:t>nd</w:t>
      </w:r>
      <w:r w:rsidRPr="00AA3FAF">
        <w:rPr>
          <w:rFonts w:ascii="Times New Roman" w:hAnsi="Times New Roman"/>
        </w:rPr>
        <w:t xml:space="preserve"> generation pore models.</w:t>
      </w:r>
      <w:r w:rsidR="00B83BD1">
        <w:rPr>
          <w:rFonts w:ascii="Times New Roman" w:hAnsi="Times New Roman"/>
        </w:rPr>
        <w:t xml:space="preserve"> </w:t>
      </w:r>
      <w:r w:rsidRPr="007E6880">
        <w:rPr>
          <w:rFonts w:ascii="Times New Roman" w:hAnsi="Times New Roman"/>
          <w:b/>
        </w:rPr>
        <w:t>A</w:t>
      </w:r>
      <w:r w:rsidRPr="00AA3FAF">
        <w:rPr>
          <w:rFonts w:ascii="Times New Roman" w:hAnsi="Times New Roman"/>
        </w:rPr>
        <w:t xml:space="preserve"> Pore radius profiles through the 2</w:t>
      </w:r>
      <w:r w:rsidRPr="00AA3FAF">
        <w:rPr>
          <w:rFonts w:ascii="Times New Roman" w:hAnsi="Times New Roman"/>
          <w:vertAlign w:val="superscript"/>
        </w:rPr>
        <w:t>nd</w:t>
      </w:r>
      <w:r w:rsidRPr="00AA3FAF">
        <w:rPr>
          <w:rFonts w:ascii="Times New Roman" w:hAnsi="Times New Roman"/>
        </w:rPr>
        <w:t xml:space="preserve"> </w:t>
      </w:r>
      <w:r w:rsidRPr="00EC5DDE">
        <w:rPr>
          <w:rFonts w:ascii="Times New Roman" w:hAnsi="Times New Roman"/>
          <w:i/>
        </w:rPr>
        <w:t>N</w:t>
      </w:r>
      <w:r w:rsidR="0076209E" w:rsidRPr="00EC5DDE">
        <w:rPr>
          <w:rFonts w:ascii="Times New Roman" w:hAnsi="Times New Roman"/>
          <w:i/>
        </w:rPr>
        <w:t xml:space="preserve"> </w:t>
      </w:r>
      <w:r w:rsidRPr="00EC5DDE">
        <w:rPr>
          <w:rFonts w:ascii="Times New Roman" w:hAnsi="Times New Roman"/>
          <w:i/>
        </w:rPr>
        <w:t>=</w:t>
      </w:r>
      <w:r w:rsidR="0076209E" w:rsidRPr="00EC5DDE">
        <w:rPr>
          <w:rFonts w:ascii="Times New Roman" w:hAnsi="Times New Roman"/>
          <w:i/>
        </w:rPr>
        <w:t xml:space="preserve"> </w:t>
      </w:r>
      <w:r w:rsidRPr="00EC5DDE">
        <w:rPr>
          <w:rFonts w:ascii="Times New Roman" w:hAnsi="Times New Roman"/>
          <w:i/>
        </w:rPr>
        <w:t>14, HG, hydrophobic-x</w:t>
      </w:r>
      <w:r w:rsidRPr="00AA3FAF">
        <w:rPr>
          <w:rFonts w:ascii="Times New Roman" w:hAnsi="Times New Roman"/>
        </w:rPr>
        <w:t xml:space="preserve"> pore models, where </w:t>
      </w:r>
      <w:r w:rsidRPr="00EC5DDE">
        <w:rPr>
          <w:rFonts w:ascii="Times New Roman" w:hAnsi="Times New Roman"/>
          <w:i/>
        </w:rPr>
        <w:t>x = L</w:t>
      </w:r>
      <w:r w:rsidRPr="00AA3FAF">
        <w:rPr>
          <w:rFonts w:ascii="Times New Roman" w:hAnsi="Times New Roman"/>
        </w:rPr>
        <w:t xml:space="preserve"> (blue) or </w:t>
      </w:r>
      <w:r w:rsidRPr="00EC5DDE">
        <w:rPr>
          <w:rFonts w:ascii="Times New Roman" w:hAnsi="Times New Roman"/>
          <w:i/>
        </w:rPr>
        <w:t>Q</w:t>
      </w:r>
      <w:r w:rsidRPr="00AA3FAF">
        <w:rPr>
          <w:rFonts w:ascii="Times New Roman" w:hAnsi="Times New Roman"/>
        </w:rPr>
        <w:t xml:space="preserve"> (orange).</w:t>
      </w:r>
      <w:r w:rsidR="00B83BD1">
        <w:rPr>
          <w:rFonts w:ascii="Times New Roman" w:hAnsi="Times New Roman"/>
        </w:rPr>
        <w:t xml:space="preserve"> </w:t>
      </w:r>
      <w:r w:rsidRPr="007E6880">
        <w:rPr>
          <w:rFonts w:ascii="Times New Roman" w:hAnsi="Times New Roman"/>
          <w:b/>
        </w:rPr>
        <w:t>B</w:t>
      </w:r>
      <w:r w:rsidRPr="00AA3FAF">
        <w:rPr>
          <w:rFonts w:ascii="Times New Roman" w:hAnsi="Times New Roman"/>
        </w:rPr>
        <w:t xml:space="preserve"> Cumulative water fluxes (solid lines ‘upwards’ and broken lines ‘downwards’) for the </w:t>
      </w:r>
      <w:r w:rsidRPr="00EC5DDE">
        <w:rPr>
          <w:rFonts w:ascii="Times New Roman" w:hAnsi="Times New Roman"/>
          <w:i/>
        </w:rPr>
        <w:t>N = 14 hydrophobic-L</w:t>
      </w:r>
      <w:r w:rsidRPr="00AA3FAF">
        <w:rPr>
          <w:rFonts w:ascii="Times New Roman" w:hAnsi="Times New Roman"/>
        </w:rPr>
        <w:t xml:space="preserve"> (blue) and </w:t>
      </w:r>
      <w:r w:rsidRPr="00EC5DDE">
        <w:rPr>
          <w:rFonts w:ascii="Times New Roman" w:hAnsi="Times New Roman"/>
          <w:i/>
        </w:rPr>
        <w:t>hydrophobic-Q</w:t>
      </w:r>
      <w:r w:rsidRPr="00AA3FAF">
        <w:rPr>
          <w:rFonts w:ascii="Times New Roman" w:hAnsi="Times New Roman"/>
        </w:rPr>
        <w:t xml:space="preserve"> (orange) pores in </w:t>
      </w:r>
      <w:r w:rsidRPr="00EC5DDE">
        <w:rPr>
          <w:rFonts w:ascii="Times New Roman" w:hAnsi="Times New Roman"/>
          <w:b/>
        </w:rPr>
        <w:t>A</w:t>
      </w:r>
      <w:r w:rsidRPr="00AA3FAF">
        <w:rPr>
          <w:rFonts w:ascii="Times New Roman" w:hAnsi="Times New Roman"/>
        </w:rPr>
        <w:t xml:space="preserve">. The slopes of the lines correspond to water fluxes of </w:t>
      </w:r>
      <w:r w:rsidR="00A45ECF">
        <w:rPr>
          <w:rFonts w:ascii="Times New Roman" w:hAnsi="Times New Roman"/>
        </w:rPr>
        <w:t>0.4</w:t>
      </w:r>
      <w:r w:rsidRPr="00AA3FAF">
        <w:rPr>
          <w:rFonts w:ascii="Times New Roman" w:hAnsi="Times New Roman"/>
        </w:rPr>
        <w:t xml:space="preserve"> </w:t>
      </w:r>
      <w:r w:rsidR="007E6880">
        <w:rPr>
          <w:rFonts w:ascii="Times New Roman" w:hAnsi="Times New Roman"/>
        </w:rPr>
        <w:t>and</w:t>
      </w:r>
      <w:r w:rsidR="00A45ECF">
        <w:rPr>
          <w:rFonts w:ascii="Times New Roman" w:hAnsi="Times New Roman"/>
        </w:rPr>
        <w:t xml:space="preserve"> 34.9</w:t>
      </w:r>
      <w:r w:rsidRPr="00AA3FAF">
        <w:rPr>
          <w:rFonts w:ascii="Times New Roman" w:hAnsi="Times New Roman"/>
        </w:rPr>
        <w:t xml:space="preserve"> ns</w:t>
      </w:r>
      <w:r w:rsidRPr="00AA3FAF">
        <w:rPr>
          <w:rFonts w:ascii="Times New Roman" w:hAnsi="Times New Roman"/>
          <w:vertAlign w:val="superscript"/>
        </w:rPr>
        <w:t>-1</w:t>
      </w:r>
      <w:r w:rsidRPr="00AA3FAF">
        <w:rPr>
          <w:rFonts w:ascii="Times New Roman" w:hAnsi="Times New Roman"/>
        </w:rPr>
        <w:t xml:space="preserve"> for the </w:t>
      </w:r>
      <w:r w:rsidRPr="00EC5DDE">
        <w:rPr>
          <w:rFonts w:ascii="Times New Roman" w:hAnsi="Times New Roman"/>
          <w:i/>
        </w:rPr>
        <w:t>hydrophobic-L</w:t>
      </w:r>
      <w:r w:rsidRPr="00AA3FAF">
        <w:rPr>
          <w:rFonts w:ascii="Times New Roman" w:hAnsi="Times New Roman"/>
        </w:rPr>
        <w:t xml:space="preserve"> and </w:t>
      </w:r>
      <w:r w:rsidRPr="00EC5DDE">
        <w:rPr>
          <w:rFonts w:ascii="Times New Roman" w:hAnsi="Times New Roman"/>
          <w:i/>
        </w:rPr>
        <w:t>hydrophobic-Q</w:t>
      </w:r>
      <w:r w:rsidRPr="00AA3FAF">
        <w:rPr>
          <w:rFonts w:ascii="Times New Roman" w:hAnsi="Times New Roman"/>
        </w:rPr>
        <w:t xml:space="preserve"> pores respectively.</w:t>
      </w:r>
      <w:r w:rsidR="00B83BD1">
        <w:rPr>
          <w:rFonts w:ascii="Times New Roman" w:hAnsi="Times New Roman"/>
        </w:rPr>
        <w:t xml:space="preserve"> </w:t>
      </w:r>
      <w:r w:rsidRPr="007E6880">
        <w:rPr>
          <w:rFonts w:ascii="Times New Roman" w:hAnsi="Times New Roman"/>
          <w:b/>
        </w:rPr>
        <w:t>C</w:t>
      </w:r>
      <w:r w:rsidRPr="00AA3FAF">
        <w:rPr>
          <w:rFonts w:ascii="Times New Roman" w:hAnsi="Times New Roman"/>
        </w:rPr>
        <w:t xml:space="preserve"> Water flux</w:t>
      </w:r>
      <w:r w:rsidR="00C31C28">
        <w:rPr>
          <w:rFonts w:ascii="Times New Roman" w:hAnsi="Times New Roman"/>
        </w:rPr>
        <w:t>es</w:t>
      </w:r>
      <w:r w:rsidRPr="00AA3FAF">
        <w:rPr>
          <w:rFonts w:ascii="Times New Roman" w:hAnsi="Times New Roman"/>
        </w:rPr>
        <w:t xml:space="preserve"> for the </w:t>
      </w:r>
      <w:r w:rsidRPr="00EC5DDE">
        <w:rPr>
          <w:rFonts w:ascii="Times New Roman" w:hAnsi="Times New Roman"/>
          <w:i/>
        </w:rPr>
        <w:t>hydrophobic-x</w:t>
      </w:r>
      <w:r w:rsidRPr="00380FAC">
        <w:rPr>
          <w:rFonts w:ascii="Times New Roman" w:hAnsi="Times New Roman"/>
        </w:rPr>
        <w:t xml:space="preserve"> and </w:t>
      </w:r>
      <w:r w:rsidRPr="00EC5DDE">
        <w:rPr>
          <w:rFonts w:ascii="Times New Roman" w:hAnsi="Times New Roman"/>
          <w:i/>
        </w:rPr>
        <w:t>hydrophilic-x</w:t>
      </w:r>
      <w:r w:rsidRPr="00380FAC">
        <w:rPr>
          <w:rFonts w:ascii="Times New Roman" w:hAnsi="Times New Roman"/>
        </w:rPr>
        <w:t xml:space="preserve"> pores shown as a function of the </w:t>
      </w:r>
      <w:r w:rsidR="00380FAC" w:rsidRPr="00380FAC">
        <w:rPr>
          <w:rFonts w:ascii="Times New Roman" w:hAnsi="Times New Roman"/>
        </w:rPr>
        <w:t xml:space="preserve">central constriction side chain </w:t>
      </w:r>
      <w:r w:rsidR="00BB474B" w:rsidRPr="00380FAC">
        <w:rPr>
          <w:rFonts w:ascii="Times New Roman" w:hAnsi="Times New Roman"/>
        </w:rPr>
        <w:t>residue</w:t>
      </w:r>
      <w:r w:rsidR="00380FAC" w:rsidRPr="00380FAC">
        <w:rPr>
          <w:rFonts w:ascii="Times New Roman" w:hAnsi="Times New Roman"/>
        </w:rPr>
        <w:t xml:space="preserve"> ‘</w:t>
      </w:r>
      <w:r w:rsidRPr="00380FAC">
        <w:rPr>
          <w:rFonts w:ascii="Times New Roman" w:hAnsi="Times New Roman"/>
        </w:rPr>
        <w:t>x</w:t>
      </w:r>
      <w:r w:rsidR="00380FAC" w:rsidRPr="00380FAC">
        <w:rPr>
          <w:rFonts w:ascii="Times New Roman" w:hAnsi="Times New Roman"/>
        </w:rPr>
        <w:t>’</w:t>
      </w:r>
      <w:r w:rsidRPr="00380FAC">
        <w:rPr>
          <w:rFonts w:ascii="Times New Roman" w:hAnsi="Times New Roman"/>
        </w:rPr>
        <w:t xml:space="preserve"> depicted in</w:t>
      </w:r>
      <w:r w:rsidRPr="00AA3FAF">
        <w:rPr>
          <w:rFonts w:ascii="Times New Roman" w:hAnsi="Times New Roman"/>
        </w:rPr>
        <w:t xml:space="preserve"> </w:t>
      </w:r>
      <w:r w:rsidR="00C31C28">
        <w:rPr>
          <w:rFonts w:ascii="Times New Roman" w:hAnsi="Times New Roman"/>
        </w:rPr>
        <w:t>F</w:t>
      </w:r>
      <w:r w:rsidRPr="00AA3FAF">
        <w:rPr>
          <w:rFonts w:ascii="Times New Roman" w:hAnsi="Times New Roman"/>
        </w:rPr>
        <w:t>igure 3.</w:t>
      </w:r>
    </w:p>
    <w:p w:rsidR="007F7DAD" w:rsidRDefault="007F7DAD">
      <w:pPr>
        <w:pStyle w:val="Body"/>
        <w:spacing w:after="0" w:line="276" w:lineRule="auto"/>
        <w:jc w:val="both"/>
        <w:outlineLvl w:val="0"/>
        <w:rPr>
          <w:rFonts w:ascii="Times New Roman" w:hAnsi="Times New Roman"/>
        </w:rPr>
      </w:pPr>
    </w:p>
    <w:p w:rsidR="00B83BD1" w:rsidRDefault="00B83BD1">
      <w:pPr>
        <w:rPr>
          <w:rFonts w:eastAsia="Cambria" w:cs="Cambria"/>
          <w:color w:val="000000"/>
          <w:u w:color="000000"/>
          <w:lang w:eastAsia="en-GB"/>
        </w:rPr>
      </w:pPr>
      <w:r>
        <w:br w:type="page"/>
      </w:r>
    </w:p>
    <w:p w:rsidR="00B83BD1" w:rsidRPr="00AA3FAF" w:rsidRDefault="0076209E">
      <w:pPr>
        <w:pStyle w:val="Body"/>
        <w:spacing w:after="0" w:line="276" w:lineRule="auto"/>
        <w:jc w:val="both"/>
        <w:outlineLvl w:val="0"/>
        <w:rPr>
          <w:rFonts w:ascii="Times New Roman" w:hAnsi="Times New Roman"/>
        </w:rPr>
      </w:pPr>
      <w:r>
        <w:rPr>
          <w:rFonts w:ascii="Times New Roman" w:hAnsi="Times New Roman"/>
        </w:rPr>
        <w:lastRenderedPageBreak/>
        <w:t xml:space="preserve"> </w:t>
      </w:r>
    </w:p>
    <w:p w:rsidR="007F7DAD" w:rsidRPr="00AA3FAF" w:rsidRDefault="00160357">
      <w:pPr>
        <w:pStyle w:val="Body"/>
        <w:spacing w:after="0" w:line="276" w:lineRule="auto"/>
        <w:jc w:val="both"/>
        <w:outlineLvl w:val="0"/>
        <w:rPr>
          <w:rFonts w:ascii="Times New Roman" w:hAnsi="Times New Roman"/>
        </w:rPr>
      </w:pPr>
      <w:r w:rsidRPr="00AA3FAF">
        <w:rPr>
          <w:rFonts w:ascii="Times New Roman" w:hAnsi="Times New Roman"/>
          <w:i/>
          <w:iCs/>
          <w:u w:val="single"/>
        </w:rPr>
        <w:t>Figure 6:</w:t>
      </w:r>
    </w:p>
    <w:p w:rsidR="007F7DAD" w:rsidRPr="00AA3FAF" w:rsidRDefault="0076209E">
      <w:pPr>
        <w:pStyle w:val="Body"/>
        <w:spacing w:after="0" w:line="276" w:lineRule="auto"/>
        <w:jc w:val="both"/>
        <w:rPr>
          <w:rFonts w:ascii="Times New Roman" w:hAnsi="Times New Roman"/>
        </w:rPr>
      </w:pPr>
      <w:proofErr w:type="gramStart"/>
      <w:r>
        <w:rPr>
          <w:rFonts w:ascii="Times New Roman" w:hAnsi="Times New Roman"/>
        </w:rPr>
        <w:t>A h</w:t>
      </w:r>
      <w:r w:rsidR="00160357" w:rsidRPr="00AA3FAF">
        <w:rPr>
          <w:rFonts w:ascii="Times New Roman" w:hAnsi="Times New Roman"/>
        </w:rPr>
        <w:t xml:space="preserve">ydrophobic </w:t>
      </w:r>
      <w:r w:rsidRPr="00EC5DDE">
        <w:rPr>
          <w:rFonts w:ascii="Times New Roman" w:hAnsi="Times New Roman"/>
          <w:highlight w:val="yellow"/>
        </w:rPr>
        <w:t>barrier</w:t>
      </w:r>
      <w:r>
        <w:rPr>
          <w:rFonts w:ascii="Times New Roman" w:hAnsi="Times New Roman"/>
        </w:rPr>
        <w:t xml:space="preserve"> </w:t>
      </w:r>
      <w:r w:rsidR="00160357" w:rsidRPr="00AA3FAF">
        <w:rPr>
          <w:rFonts w:ascii="Times New Roman" w:hAnsi="Times New Roman"/>
        </w:rPr>
        <w:t>in 3</w:t>
      </w:r>
      <w:r w:rsidR="00160357" w:rsidRPr="00AA3FAF">
        <w:rPr>
          <w:rFonts w:ascii="Times New Roman" w:hAnsi="Times New Roman"/>
          <w:vertAlign w:val="superscript"/>
        </w:rPr>
        <w:t>rd</w:t>
      </w:r>
      <w:r w:rsidR="00160357" w:rsidRPr="00AA3FAF">
        <w:rPr>
          <w:rFonts w:ascii="Times New Roman" w:hAnsi="Times New Roman"/>
        </w:rPr>
        <w:t xml:space="preserve"> generation pore models.</w:t>
      </w:r>
      <w:proofErr w:type="gramEnd"/>
    </w:p>
    <w:p w:rsidR="007F7DAD" w:rsidRDefault="00160357">
      <w:pPr>
        <w:pStyle w:val="Body"/>
        <w:spacing w:after="0" w:line="276" w:lineRule="auto"/>
        <w:jc w:val="both"/>
        <w:rPr>
          <w:rFonts w:ascii="Times New Roman" w:hAnsi="Times New Roman"/>
        </w:rPr>
      </w:pPr>
      <w:r w:rsidRPr="00AA3FAF">
        <w:rPr>
          <w:rFonts w:ascii="Times New Roman" w:hAnsi="Times New Roman"/>
        </w:rPr>
        <w:t xml:space="preserve">Cumulative water fluxes (solid lines ‘upwards’ and broken lines ‘downwards’) for the </w:t>
      </w:r>
      <w:r w:rsidRPr="00AA3FAF">
        <w:rPr>
          <w:rFonts w:ascii="Times New Roman" w:hAnsi="Times New Roman"/>
          <w:i/>
          <w:iCs/>
        </w:rPr>
        <w:t>N</w:t>
      </w:r>
      <w:r w:rsidR="0076209E">
        <w:rPr>
          <w:rFonts w:ascii="Times New Roman" w:hAnsi="Times New Roman"/>
          <w:i/>
          <w:iCs/>
        </w:rPr>
        <w:t xml:space="preserve"> </w:t>
      </w:r>
      <w:r w:rsidRPr="00AA3FAF">
        <w:rPr>
          <w:rFonts w:ascii="Times New Roman" w:hAnsi="Times New Roman"/>
          <w:i/>
          <w:iCs/>
        </w:rPr>
        <w:t>=</w:t>
      </w:r>
      <w:r w:rsidR="0076209E">
        <w:rPr>
          <w:rFonts w:ascii="Times New Roman" w:hAnsi="Times New Roman"/>
          <w:i/>
          <w:iCs/>
        </w:rPr>
        <w:t xml:space="preserve"> </w:t>
      </w:r>
      <w:r w:rsidRPr="00AA3FAF">
        <w:rPr>
          <w:rFonts w:ascii="Times New Roman" w:hAnsi="Times New Roman"/>
          <w:i/>
          <w:iCs/>
        </w:rPr>
        <w:t>14, HG L-gate</w:t>
      </w:r>
      <w:r w:rsidRPr="00AA3FAF">
        <w:rPr>
          <w:rFonts w:ascii="Times New Roman" w:hAnsi="Times New Roman"/>
        </w:rPr>
        <w:t xml:space="preserve"> pores. The inset images show three snapshots from the simulation of the STNLLTS pore, illustrating stochastic wetting and drying of the hydrophobic </w:t>
      </w:r>
      <w:r w:rsidR="0076209E" w:rsidRPr="00EC5DDE">
        <w:rPr>
          <w:rFonts w:ascii="Times New Roman" w:hAnsi="Times New Roman"/>
          <w:highlight w:val="yellow"/>
        </w:rPr>
        <w:t>barrier</w:t>
      </w:r>
      <w:r w:rsidR="0076209E" w:rsidRPr="00AA3FAF">
        <w:rPr>
          <w:rFonts w:ascii="Times New Roman" w:hAnsi="Times New Roman"/>
        </w:rPr>
        <w:t xml:space="preserve"> </w:t>
      </w:r>
      <w:r w:rsidRPr="00AA3FAF">
        <w:rPr>
          <w:rFonts w:ascii="Times New Roman" w:hAnsi="Times New Roman"/>
        </w:rPr>
        <w:t>region (</w:t>
      </w:r>
      <w:r w:rsidR="0076209E" w:rsidRPr="00EC5DDE">
        <w:rPr>
          <w:rFonts w:ascii="Times New Roman" w:hAnsi="Times New Roman"/>
          <w:highlight w:val="yellow"/>
        </w:rPr>
        <w:t>barrier</w:t>
      </w:r>
      <w:r w:rsidR="0076209E">
        <w:rPr>
          <w:rFonts w:ascii="Times New Roman" w:hAnsi="Times New Roman"/>
        </w:rPr>
        <w:t xml:space="preserve"> </w:t>
      </w:r>
      <w:r w:rsidR="0067207D">
        <w:rPr>
          <w:rFonts w:ascii="Times New Roman" w:hAnsi="Times New Roman"/>
        </w:rPr>
        <w:t xml:space="preserve">shown in grey, </w:t>
      </w:r>
      <w:r w:rsidRPr="00AA3FAF">
        <w:rPr>
          <w:rFonts w:ascii="Times New Roman" w:hAnsi="Times New Roman"/>
        </w:rPr>
        <w:t xml:space="preserve">the water molecules are shown in blue/white). The small vertical arrows show the corresponding points on the water flux curve. Average flux indicated on figure. </w:t>
      </w:r>
    </w:p>
    <w:p w:rsidR="006674CF" w:rsidRDefault="006674CF">
      <w:pPr>
        <w:rPr>
          <w:rFonts w:eastAsia="Cambria" w:cs="Cambria"/>
          <w:i/>
          <w:iCs/>
          <w:color w:val="000000"/>
          <w:u w:color="000000"/>
          <w:lang w:eastAsia="en-GB"/>
        </w:rPr>
      </w:pPr>
      <w:r>
        <w:rPr>
          <w:i/>
          <w:iCs/>
        </w:rPr>
        <w:br w:type="page"/>
      </w:r>
    </w:p>
    <w:p w:rsidR="00B53C18" w:rsidRPr="00B53C18" w:rsidRDefault="00B53C18">
      <w:pPr>
        <w:pStyle w:val="Body"/>
        <w:spacing w:after="0" w:line="276" w:lineRule="auto"/>
        <w:jc w:val="both"/>
        <w:outlineLvl w:val="0"/>
        <w:rPr>
          <w:rFonts w:ascii="Times New Roman" w:hAnsi="Times New Roman"/>
          <w:i/>
          <w:iCs/>
        </w:rPr>
      </w:pPr>
    </w:p>
    <w:p w:rsidR="00B53C18" w:rsidRDefault="00B53C18">
      <w:pPr>
        <w:pStyle w:val="Body"/>
        <w:spacing w:after="0" w:line="276" w:lineRule="auto"/>
        <w:jc w:val="both"/>
        <w:outlineLvl w:val="0"/>
        <w:rPr>
          <w:rFonts w:ascii="Times New Roman" w:hAnsi="Times New Roman"/>
          <w:i/>
          <w:iCs/>
          <w:u w:val="single"/>
        </w:rPr>
      </w:pPr>
    </w:p>
    <w:p w:rsidR="00B53C18" w:rsidRDefault="00B53C18">
      <w:pPr>
        <w:pStyle w:val="Body"/>
        <w:spacing w:after="0" w:line="276" w:lineRule="auto"/>
        <w:jc w:val="both"/>
        <w:outlineLvl w:val="0"/>
        <w:rPr>
          <w:rFonts w:ascii="Times New Roman" w:hAnsi="Times New Roman"/>
          <w:i/>
          <w:iCs/>
          <w:u w:val="single"/>
        </w:rPr>
      </w:pPr>
    </w:p>
    <w:p w:rsidR="007F7DAD" w:rsidRPr="00AA3FAF" w:rsidRDefault="00160357">
      <w:pPr>
        <w:pStyle w:val="Body"/>
        <w:spacing w:after="0" w:line="276" w:lineRule="auto"/>
        <w:jc w:val="both"/>
        <w:outlineLvl w:val="0"/>
        <w:rPr>
          <w:rFonts w:ascii="Times New Roman" w:hAnsi="Times New Roman"/>
        </w:rPr>
      </w:pPr>
      <w:r w:rsidRPr="00AA3FAF">
        <w:rPr>
          <w:rFonts w:ascii="Times New Roman" w:hAnsi="Times New Roman"/>
          <w:i/>
          <w:iCs/>
          <w:u w:val="single"/>
        </w:rPr>
        <w:t>Figure 7:</w:t>
      </w:r>
    </w:p>
    <w:p w:rsidR="00EC5DDE" w:rsidDel="00CF2400" w:rsidRDefault="00160357">
      <w:pPr>
        <w:pStyle w:val="Body"/>
        <w:spacing w:after="0" w:line="276" w:lineRule="auto"/>
        <w:jc w:val="both"/>
        <w:rPr>
          <w:ins w:id="78" w:author="Mark Sansom" w:date="2014-09-24T08:49:00Z"/>
          <w:del w:id="79" w:author="Jemma Trick" w:date="2014-09-26T15:54:00Z"/>
          <w:rFonts w:ascii="Times New Roman" w:hAnsi="Times New Roman"/>
          <w:highlight w:val="yellow"/>
        </w:rPr>
      </w:pPr>
      <w:r w:rsidRPr="00C31C28">
        <w:rPr>
          <w:rFonts w:ascii="Times New Roman" w:hAnsi="Times New Roman"/>
          <w:b/>
        </w:rPr>
        <w:t>A</w:t>
      </w:r>
      <w:r w:rsidRPr="00AA3FAF">
        <w:rPr>
          <w:rFonts w:ascii="Times New Roman" w:hAnsi="Times New Roman"/>
        </w:rPr>
        <w:t xml:space="preserve"> Potentials of mean force (PMF) calculations for a water molecule along the three </w:t>
      </w:r>
      <w:r w:rsidRPr="00AA3FAF">
        <w:rPr>
          <w:rFonts w:ascii="Times New Roman" w:hAnsi="Times New Roman"/>
          <w:i/>
          <w:iCs/>
        </w:rPr>
        <w:t>N</w:t>
      </w:r>
      <w:ins w:id="80" w:author="Mark Sansom" w:date="2014-09-21T18:22:00Z">
        <w:r w:rsidR="0076209E">
          <w:rPr>
            <w:rFonts w:ascii="Times New Roman" w:hAnsi="Times New Roman"/>
            <w:i/>
            <w:iCs/>
          </w:rPr>
          <w:t xml:space="preserve"> </w:t>
        </w:r>
      </w:ins>
      <w:r w:rsidRPr="00AA3FAF">
        <w:rPr>
          <w:rFonts w:ascii="Times New Roman" w:hAnsi="Times New Roman"/>
          <w:i/>
          <w:iCs/>
        </w:rPr>
        <w:t>=</w:t>
      </w:r>
      <w:ins w:id="81" w:author="Mark Sansom" w:date="2014-09-21T18:22:00Z">
        <w:r w:rsidR="0076209E">
          <w:rPr>
            <w:rFonts w:ascii="Times New Roman" w:hAnsi="Times New Roman"/>
            <w:i/>
            <w:iCs/>
          </w:rPr>
          <w:t xml:space="preserve"> </w:t>
        </w:r>
      </w:ins>
      <w:r w:rsidRPr="00AA3FAF">
        <w:rPr>
          <w:rFonts w:ascii="Times New Roman" w:hAnsi="Times New Roman"/>
          <w:i/>
          <w:iCs/>
        </w:rPr>
        <w:t>14, HG L-gate</w:t>
      </w:r>
      <w:r w:rsidRPr="00AA3FAF">
        <w:rPr>
          <w:rFonts w:ascii="Times New Roman" w:hAnsi="Times New Roman"/>
        </w:rPr>
        <w:t xml:space="preserve"> pores. </w:t>
      </w:r>
      <w:r w:rsidR="00C31C28">
        <w:rPr>
          <w:rFonts w:ascii="Times New Roman" w:hAnsi="Times New Roman"/>
        </w:rPr>
        <w:t>The reaction coordinate corresponds to the z co</w:t>
      </w:r>
      <w:r w:rsidRPr="00AA3FAF">
        <w:rPr>
          <w:rFonts w:ascii="Times New Roman" w:hAnsi="Times New Roman"/>
        </w:rPr>
        <w:t xml:space="preserve">ordinates </w:t>
      </w:r>
      <w:r w:rsidR="006850C6">
        <w:rPr>
          <w:rFonts w:ascii="Times New Roman" w:hAnsi="Times New Roman"/>
        </w:rPr>
        <w:t>of the water (oxygen atom</w:t>
      </w:r>
      <w:r w:rsidR="00C31C28">
        <w:rPr>
          <w:rFonts w:ascii="Times New Roman" w:hAnsi="Times New Roman"/>
        </w:rPr>
        <w:t xml:space="preserve">) relative to </w:t>
      </w:r>
      <w:r w:rsidRPr="00AA3FAF">
        <w:rPr>
          <w:rFonts w:ascii="Times New Roman" w:hAnsi="Times New Roman"/>
        </w:rPr>
        <w:t xml:space="preserve">the centre of mass of the pore. </w:t>
      </w:r>
      <w:r w:rsidR="00C31C28">
        <w:rPr>
          <w:rFonts w:ascii="Times New Roman" w:hAnsi="Times New Roman"/>
        </w:rPr>
        <w:t xml:space="preserve">The protein spans from z = </w:t>
      </w:r>
      <w:r w:rsidRPr="00AA3FAF">
        <w:rPr>
          <w:rFonts w:ascii="Times New Roman" w:hAnsi="Times New Roman"/>
        </w:rPr>
        <w:t xml:space="preserve">-20 to </w:t>
      </w:r>
      <w:r w:rsidR="00C31C28">
        <w:rPr>
          <w:rFonts w:ascii="Times New Roman" w:hAnsi="Times New Roman"/>
        </w:rPr>
        <w:t>+</w:t>
      </w:r>
      <w:r w:rsidRPr="00AA3FAF">
        <w:rPr>
          <w:rFonts w:ascii="Times New Roman" w:hAnsi="Times New Roman"/>
        </w:rPr>
        <w:t xml:space="preserve">20 Å (light grey) with darker grey </w:t>
      </w:r>
      <w:r w:rsidR="00C31C28">
        <w:rPr>
          <w:rFonts w:ascii="Times New Roman" w:hAnsi="Times New Roman"/>
        </w:rPr>
        <w:t xml:space="preserve">panels </w:t>
      </w:r>
      <w:r w:rsidRPr="00AA3FAF">
        <w:rPr>
          <w:rFonts w:ascii="Times New Roman" w:hAnsi="Times New Roman"/>
        </w:rPr>
        <w:t xml:space="preserve">showing </w:t>
      </w:r>
      <w:r w:rsidR="00C31C28" w:rsidRPr="00933D6B">
        <w:rPr>
          <w:rFonts w:ascii="Times New Roman" w:hAnsi="Times New Roman"/>
        </w:rPr>
        <w:t xml:space="preserve">the </w:t>
      </w:r>
      <w:del w:id="82" w:author="Mark Sansom" w:date="2014-09-21T18:23:00Z">
        <w:r w:rsidR="00DC7B6B" w:rsidRPr="00DC7B6B">
          <w:rPr>
            <w:highlight w:val="yellow"/>
            <w:rPrChange w:id="83" w:author="Mark Sansom" w:date="2014-09-21T18:23:00Z">
              <w:rPr/>
            </w:rPrChange>
          </w:rPr>
          <w:delText xml:space="preserve">gate </w:delText>
        </w:r>
      </w:del>
      <w:r w:rsidR="00DC7B6B" w:rsidRPr="00DC7B6B">
        <w:rPr>
          <w:highlight w:val="yellow"/>
          <w:rPrChange w:id="84" w:author="Mark Sansom" w:date="2014-09-21T18:23:00Z">
            <w:rPr/>
          </w:rPrChange>
        </w:rPr>
        <w:t>hydrophobic barrier</w:t>
      </w:r>
      <w:r w:rsidR="0076209E" w:rsidRPr="00933D6B">
        <w:rPr>
          <w:rFonts w:ascii="Times New Roman" w:hAnsi="Times New Roman"/>
        </w:rPr>
        <w:t xml:space="preserve"> </w:t>
      </w:r>
      <w:r w:rsidR="00C31C28" w:rsidRPr="00933D6B">
        <w:rPr>
          <w:rFonts w:ascii="Times New Roman" w:hAnsi="Times New Roman"/>
        </w:rPr>
        <w:t>region, i.e.</w:t>
      </w:r>
      <w:r w:rsidR="00C31C28">
        <w:rPr>
          <w:rFonts w:ascii="Times New Roman" w:hAnsi="Times New Roman"/>
        </w:rPr>
        <w:t xml:space="preserve"> </w:t>
      </w:r>
      <w:r w:rsidRPr="00AA3FAF">
        <w:rPr>
          <w:rFonts w:ascii="Times New Roman" w:hAnsi="Times New Roman"/>
        </w:rPr>
        <w:t xml:space="preserve">NLL or LLL for all models. </w:t>
      </w:r>
      <w:r w:rsidR="00C31C28">
        <w:rPr>
          <w:rFonts w:ascii="Times New Roman" w:hAnsi="Times New Roman"/>
        </w:rPr>
        <w:t>T</w:t>
      </w:r>
      <w:r w:rsidRPr="00AA3FAF">
        <w:rPr>
          <w:rFonts w:ascii="Times New Roman" w:hAnsi="Times New Roman"/>
        </w:rPr>
        <w:t xml:space="preserve">he </w:t>
      </w:r>
      <w:r w:rsidR="00C31C28">
        <w:rPr>
          <w:rFonts w:ascii="Times New Roman" w:hAnsi="Times New Roman"/>
        </w:rPr>
        <w:t>second and third l</w:t>
      </w:r>
      <w:r w:rsidRPr="00AA3FAF">
        <w:rPr>
          <w:rFonts w:ascii="Times New Roman" w:hAnsi="Times New Roman"/>
        </w:rPr>
        <w:t>eucine</w:t>
      </w:r>
      <w:r w:rsidR="00C31C28">
        <w:rPr>
          <w:rFonts w:ascii="Times New Roman" w:hAnsi="Times New Roman"/>
        </w:rPr>
        <w:t xml:space="preserve">s </w:t>
      </w:r>
      <w:r w:rsidRPr="00AA3FAF">
        <w:rPr>
          <w:rFonts w:ascii="Times New Roman" w:hAnsi="Times New Roman"/>
        </w:rPr>
        <w:t xml:space="preserve">are represented </w:t>
      </w:r>
      <w:r w:rsidR="00C31C28">
        <w:rPr>
          <w:rFonts w:ascii="Times New Roman" w:hAnsi="Times New Roman"/>
        </w:rPr>
        <w:t xml:space="preserve">by </w:t>
      </w:r>
      <w:r w:rsidRPr="00AA3FAF">
        <w:rPr>
          <w:rFonts w:ascii="Times New Roman" w:hAnsi="Times New Roman"/>
        </w:rPr>
        <w:t xml:space="preserve">the darkest grey panel. </w:t>
      </w:r>
      <w:r w:rsidR="00C31C28" w:rsidRPr="00C31C28">
        <w:rPr>
          <w:rFonts w:ascii="Times New Roman" w:hAnsi="Times New Roman"/>
          <w:b/>
        </w:rPr>
        <w:t>B</w:t>
      </w:r>
      <w:r w:rsidRPr="00AA3FAF">
        <w:rPr>
          <w:rFonts w:ascii="Times New Roman" w:hAnsi="Times New Roman"/>
        </w:rPr>
        <w:t xml:space="preserve"> </w:t>
      </w:r>
      <w:r w:rsidR="00C31C28">
        <w:rPr>
          <w:rFonts w:ascii="Times New Roman" w:hAnsi="Times New Roman"/>
        </w:rPr>
        <w:t>The corresponding</w:t>
      </w:r>
      <w:r w:rsidRPr="00AA3FAF">
        <w:rPr>
          <w:rFonts w:ascii="Times New Roman" w:hAnsi="Times New Roman"/>
        </w:rPr>
        <w:t xml:space="preserve"> PMFs for </w:t>
      </w:r>
      <w:r w:rsidR="00C31C28" w:rsidRPr="00380FAC">
        <w:rPr>
          <w:rFonts w:ascii="Times New Roman" w:hAnsi="Times New Roman"/>
        </w:rPr>
        <w:t xml:space="preserve">a </w:t>
      </w:r>
      <w:r w:rsidRPr="00380FAC">
        <w:rPr>
          <w:rFonts w:ascii="Times New Roman" w:hAnsi="Times New Roman"/>
        </w:rPr>
        <w:t>Cl</w:t>
      </w:r>
      <w:r w:rsidRPr="00380FAC">
        <w:rPr>
          <w:rFonts w:ascii="Times New Roman" w:hAnsi="Times New Roman"/>
          <w:vertAlign w:val="superscript"/>
        </w:rPr>
        <w:t>-</w:t>
      </w:r>
      <w:r w:rsidR="00792299" w:rsidRPr="00380FAC">
        <w:rPr>
          <w:rFonts w:ascii="Times New Roman" w:hAnsi="Times New Roman"/>
        </w:rPr>
        <w:t xml:space="preserve"> </w:t>
      </w:r>
      <w:r w:rsidR="00BB474B" w:rsidRPr="00380FAC">
        <w:rPr>
          <w:rFonts w:ascii="Times New Roman" w:hAnsi="Times New Roman"/>
        </w:rPr>
        <w:t>ion</w:t>
      </w:r>
      <w:del w:id="85" w:author="Mark Sansom" w:date="2014-09-21T18:23:00Z">
        <w:r w:rsidR="00BB474B" w:rsidRPr="00380FAC" w:rsidDel="0076209E">
          <w:rPr>
            <w:rFonts w:ascii="Times New Roman" w:hAnsi="Times New Roman"/>
            <w:strike/>
          </w:rPr>
          <w:delText>s</w:delText>
        </w:r>
      </w:del>
      <w:r w:rsidR="00C31C28" w:rsidRPr="00380FAC">
        <w:rPr>
          <w:rFonts w:ascii="Times New Roman" w:hAnsi="Times New Roman"/>
        </w:rPr>
        <w:t xml:space="preserve"> </w:t>
      </w:r>
      <w:r w:rsidR="00792299" w:rsidRPr="00380FAC">
        <w:rPr>
          <w:rFonts w:ascii="Times New Roman" w:hAnsi="Times New Roman"/>
        </w:rPr>
        <w:t xml:space="preserve">along the </w:t>
      </w:r>
      <w:r w:rsidR="00C31C28" w:rsidRPr="00380FAC">
        <w:rPr>
          <w:rFonts w:ascii="Times New Roman" w:hAnsi="Times New Roman"/>
        </w:rPr>
        <w:t>same</w:t>
      </w:r>
      <w:r w:rsidR="00C31C28">
        <w:rPr>
          <w:rFonts w:ascii="Times New Roman" w:hAnsi="Times New Roman"/>
        </w:rPr>
        <w:t xml:space="preserve"> </w:t>
      </w:r>
      <w:r w:rsidR="00792299" w:rsidRPr="00AA3FAF">
        <w:rPr>
          <w:rFonts w:ascii="Times New Roman" w:hAnsi="Times New Roman"/>
        </w:rPr>
        <w:t>pore</w:t>
      </w:r>
      <w:r w:rsidR="00C31C28">
        <w:rPr>
          <w:rFonts w:ascii="Times New Roman" w:hAnsi="Times New Roman"/>
        </w:rPr>
        <w:t xml:space="preserve">s as in </w:t>
      </w:r>
      <w:r w:rsidR="00C31C28">
        <w:rPr>
          <w:rFonts w:ascii="Times New Roman" w:hAnsi="Times New Roman"/>
          <w:b/>
        </w:rPr>
        <w:t>A</w:t>
      </w:r>
      <w:r w:rsidR="00792299" w:rsidRPr="00AA3FAF">
        <w:rPr>
          <w:rFonts w:ascii="Times New Roman" w:hAnsi="Times New Roman"/>
        </w:rPr>
        <w:t>.</w:t>
      </w:r>
      <w:r w:rsidR="00B53C18">
        <w:rPr>
          <w:rFonts w:ascii="Times New Roman" w:hAnsi="Times New Roman"/>
        </w:rPr>
        <w:t xml:space="preserve"> </w:t>
      </w:r>
      <w:del w:id="86" w:author="Jemma Trick" w:date="2014-09-26T15:54:00Z">
        <w:r w:rsidR="00B53C18" w:rsidRPr="0094202D" w:rsidDel="00CF2400">
          <w:rPr>
            <w:rFonts w:ascii="Times New Roman" w:hAnsi="Times New Roman"/>
            <w:b/>
            <w:highlight w:val="yellow"/>
          </w:rPr>
          <w:delText>C</w:delText>
        </w:r>
        <w:r w:rsidR="00DC7B6B" w:rsidRPr="00DC7B6B">
          <w:rPr>
            <w:highlight w:val="yellow"/>
            <w:rPrChange w:id="87" w:author="Mark Sansom" w:date="2014-09-24T08:45:00Z">
              <w:rPr>
                <w:b/>
                <w:highlight w:val="yellow"/>
              </w:rPr>
            </w:rPrChange>
          </w:rPr>
          <w:delText xml:space="preserve"> </w:delText>
        </w:r>
      </w:del>
      <w:ins w:id="88" w:author="Mark Sansom" w:date="2014-09-24T08:45:00Z">
        <w:del w:id="89" w:author="Jemma Trick" w:date="2014-09-26T15:54:00Z">
          <w:r w:rsidR="00DC7B6B" w:rsidRPr="00DC7B6B">
            <w:rPr>
              <w:highlight w:val="yellow"/>
              <w:rPrChange w:id="90" w:author="Mark Sansom" w:date="2014-09-24T08:45:00Z">
                <w:rPr>
                  <w:b/>
                  <w:highlight w:val="yellow"/>
                </w:rPr>
              </w:rPrChange>
            </w:rPr>
            <w:delText xml:space="preserve">Solvation </w:delText>
          </w:r>
          <w:r w:rsidR="00EC5DDE" w:rsidDel="00CF2400">
            <w:rPr>
              <w:rFonts w:ascii="Times New Roman" w:hAnsi="Times New Roman"/>
              <w:highlight w:val="yellow"/>
            </w:rPr>
            <w:delText xml:space="preserve">numbers for </w:delText>
          </w:r>
        </w:del>
      </w:ins>
      <w:del w:id="91" w:author="Jemma Trick" w:date="2014-09-26T15:54:00Z">
        <w:r w:rsidR="00CE1ED3" w:rsidRPr="0094202D" w:rsidDel="00CF2400">
          <w:rPr>
            <w:rFonts w:ascii="Times New Roman" w:hAnsi="Times New Roman"/>
            <w:highlight w:val="yellow"/>
          </w:rPr>
          <w:delText xml:space="preserve">Water shell number for both </w:delText>
        </w:r>
      </w:del>
      <w:ins w:id="92" w:author="Mark Sansom" w:date="2014-09-24T08:45:00Z">
        <w:del w:id="93" w:author="Jemma Trick" w:date="2014-09-26T15:54:00Z">
          <w:r w:rsidR="00EC5DDE" w:rsidDel="00CF2400">
            <w:rPr>
              <w:rFonts w:ascii="Times New Roman" w:hAnsi="Times New Roman"/>
              <w:highlight w:val="yellow"/>
            </w:rPr>
            <w:delText>Cl</w:delText>
          </w:r>
          <w:r w:rsidR="00DC7B6B" w:rsidRPr="00DC7B6B">
            <w:rPr>
              <w:highlight w:val="yellow"/>
              <w:vertAlign w:val="superscript"/>
              <w:rPrChange w:id="94" w:author="Mark Sansom" w:date="2014-09-24T08:48:00Z">
                <w:rPr>
                  <w:highlight w:val="yellow"/>
                </w:rPr>
              </w:rPrChange>
            </w:rPr>
            <w:delText>-</w:delText>
          </w:r>
          <w:r w:rsidR="00EC5DDE" w:rsidDel="00CF2400">
            <w:rPr>
              <w:rFonts w:ascii="Times New Roman" w:hAnsi="Times New Roman"/>
              <w:highlight w:val="yellow"/>
            </w:rPr>
            <w:delText xml:space="preserve"> </w:delText>
          </w:r>
        </w:del>
      </w:ins>
      <w:ins w:id="95" w:author="Mark Sansom" w:date="2014-09-24T08:51:00Z">
        <w:del w:id="96" w:author="Jemma Trick" w:date="2014-09-26T15:54:00Z">
          <w:r w:rsidR="00EC5DDE" w:rsidDel="00CF2400">
            <w:rPr>
              <w:rFonts w:ascii="Times New Roman" w:hAnsi="Times New Roman"/>
              <w:highlight w:val="yellow"/>
            </w:rPr>
            <w:delText xml:space="preserve">(blue) </w:delText>
          </w:r>
        </w:del>
      </w:ins>
      <w:ins w:id="97" w:author="Mark Sansom" w:date="2014-09-24T08:45:00Z">
        <w:del w:id="98" w:author="Jemma Trick" w:date="2014-09-26T15:54:00Z">
          <w:r w:rsidR="00EC5DDE" w:rsidDel="00CF2400">
            <w:rPr>
              <w:rFonts w:ascii="Times New Roman" w:hAnsi="Times New Roman"/>
              <w:highlight w:val="yellow"/>
            </w:rPr>
            <w:delText>and for Na</w:delText>
          </w:r>
          <w:r w:rsidR="00DC7B6B" w:rsidRPr="00DC7B6B">
            <w:rPr>
              <w:highlight w:val="yellow"/>
              <w:vertAlign w:val="superscript"/>
              <w:rPrChange w:id="99" w:author="Mark Sansom" w:date="2014-09-24T08:48:00Z">
                <w:rPr>
                  <w:highlight w:val="yellow"/>
                </w:rPr>
              </w:rPrChange>
            </w:rPr>
            <w:delText>+</w:delText>
          </w:r>
        </w:del>
      </w:ins>
      <w:ins w:id="100" w:author="Mark Sansom" w:date="2014-09-24T08:51:00Z">
        <w:del w:id="101" w:author="Jemma Trick" w:date="2014-09-26T15:54:00Z">
          <w:r w:rsidR="00EC5DDE" w:rsidDel="00CF2400">
            <w:rPr>
              <w:rFonts w:ascii="Times New Roman" w:hAnsi="Times New Roman"/>
              <w:highlight w:val="yellow"/>
              <w:vertAlign w:val="superscript"/>
            </w:rPr>
            <w:delText xml:space="preserve"> </w:delText>
          </w:r>
          <w:r w:rsidR="00EC5DDE" w:rsidDel="00CF2400">
            <w:rPr>
              <w:rFonts w:ascii="Times New Roman" w:hAnsi="Times New Roman"/>
              <w:highlight w:val="yellow"/>
            </w:rPr>
            <w:delText>(red),</w:delText>
          </w:r>
        </w:del>
      </w:ins>
      <w:ins w:id="102" w:author="Mark Sansom" w:date="2014-09-24T08:50:00Z">
        <w:del w:id="103" w:author="Jemma Trick" w:date="2014-09-26T15:54:00Z">
          <w:r w:rsidR="00EC5DDE" w:rsidDel="00CF2400">
            <w:rPr>
              <w:rFonts w:ascii="Times New Roman" w:hAnsi="Times New Roman"/>
              <w:highlight w:val="yellow"/>
            </w:rPr>
            <w:delText xml:space="preserve"> </w:delText>
          </w:r>
        </w:del>
      </w:ins>
      <w:ins w:id="104" w:author="Mark Sansom" w:date="2014-09-24T08:48:00Z">
        <w:del w:id="105" w:author="Jemma Trick" w:date="2014-09-26T15:54:00Z">
          <w:r w:rsidR="00EC5DDE" w:rsidDel="00CF2400">
            <w:rPr>
              <w:rFonts w:ascii="Times New Roman" w:hAnsi="Times New Roman"/>
              <w:highlight w:val="yellow"/>
            </w:rPr>
            <w:delText xml:space="preserve">using </w:delText>
          </w:r>
        </w:del>
      </w:ins>
      <w:ins w:id="106" w:author="Mark Sansom" w:date="2014-09-24T08:49:00Z">
        <w:del w:id="107" w:author="Jemma Trick" w:date="2014-09-26T15:54:00Z">
          <w:r w:rsidR="00EC5DDE" w:rsidDel="00CF2400">
            <w:rPr>
              <w:rFonts w:ascii="Times New Roman" w:hAnsi="Times New Roman"/>
              <w:highlight w:val="yellow"/>
            </w:rPr>
            <w:delText xml:space="preserve">distances </w:delText>
          </w:r>
        </w:del>
      </w:ins>
      <w:ins w:id="108" w:author="Mark Sansom" w:date="2014-09-24T08:48:00Z">
        <w:del w:id="109" w:author="Jemma Trick" w:date="2014-09-26T15:54:00Z">
          <w:r w:rsidR="00EC5DDE" w:rsidDel="00CF2400">
            <w:rPr>
              <w:rFonts w:ascii="Times New Roman" w:hAnsi="Times New Roman"/>
              <w:highlight w:val="yellow"/>
            </w:rPr>
            <w:delText>cuto</w:delText>
          </w:r>
        </w:del>
      </w:ins>
      <w:ins w:id="110" w:author="Mark Sansom" w:date="2014-09-24T08:49:00Z">
        <w:del w:id="111" w:author="Jemma Trick" w:date="2014-09-26T15:54:00Z">
          <w:r w:rsidR="00EC5DDE" w:rsidDel="00CF2400">
            <w:rPr>
              <w:rFonts w:ascii="Times New Roman" w:hAnsi="Times New Roman"/>
              <w:highlight w:val="yellow"/>
            </w:rPr>
            <w:delText>f</w:delText>
          </w:r>
        </w:del>
      </w:ins>
      <w:ins w:id="112" w:author="Mark Sansom" w:date="2014-09-24T08:48:00Z">
        <w:del w:id="113" w:author="Jemma Trick" w:date="2014-09-26T15:54:00Z">
          <w:r w:rsidR="00EC5DDE" w:rsidDel="00CF2400">
            <w:rPr>
              <w:rFonts w:ascii="Times New Roman" w:hAnsi="Times New Roman"/>
              <w:highlight w:val="yellow"/>
            </w:rPr>
            <w:delText xml:space="preserve">fs of </w:delText>
          </w:r>
        </w:del>
      </w:ins>
      <w:ins w:id="114" w:author="Mark Sansom" w:date="2014-09-24T08:49:00Z">
        <w:del w:id="115" w:author="Jemma Trick" w:date="2014-09-26T15:54:00Z">
          <w:r w:rsidR="00EC5DDE" w:rsidDel="00CF2400">
            <w:rPr>
              <w:rFonts w:ascii="Times New Roman" w:hAnsi="Times New Roman"/>
              <w:highlight w:val="yellow"/>
            </w:rPr>
            <w:delText xml:space="preserve">4.0 </w:delText>
          </w:r>
          <w:r w:rsidR="00EC5DDE" w:rsidRPr="0094202D" w:rsidDel="00CF2400">
            <w:rPr>
              <w:rFonts w:ascii="Times New Roman" w:hAnsi="Times New Roman"/>
              <w:highlight w:val="yellow"/>
            </w:rPr>
            <w:delText>Å</w:delText>
          </w:r>
          <w:r w:rsidR="00EC5DDE" w:rsidDel="00CF2400">
            <w:rPr>
              <w:rFonts w:ascii="Times New Roman" w:hAnsi="Times New Roman"/>
              <w:highlight w:val="yellow"/>
            </w:rPr>
            <w:delText xml:space="preserve"> for the inner shell</w:delText>
          </w:r>
        </w:del>
      </w:ins>
      <w:ins w:id="116" w:author="Mark Sansom" w:date="2014-09-24T08:52:00Z">
        <w:del w:id="117" w:author="Jemma Trick" w:date="2014-09-26T15:54:00Z">
          <w:r w:rsidR="00EC5DDE" w:rsidDel="00CF2400">
            <w:rPr>
              <w:rFonts w:ascii="Times New Roman" w:hAnsi="Times New Roman"/>
              <w:highlight w:val="yellow"/>
            </w:rPr>
            <w:delText xml:space="preserve"> (thick lines)</w:delText>
          </w:r>
        </w:del>
      </w:ins>
      <w:ins w:id="118" w:author="Mark Sansom" w:date="2014-09-24T08:49:00Z">
        <w:del w:id="119" w:author="Jemma Trick" w:date="2014-09-26T15:54:00Z">
          <w:r w:rsidR="00EC5DDE" w:rsidDel="00CF2400">
            <w:rPr>
              <w:rFonts w:ascii="Times New Roman" w:hAnsi="Times New Roman"/>
              <w:highlight w:val="yellow"/>
            </w:rPr>
            <w:delText xml:space="preserve"> and 6.3 </w:delText>
          </w:r>
          <w:r w:rsidR="00EC5DDE" w:rsidRPr="0094202D" w:rsidDel="00CF2400">
            <w:rPr>
              <w:rFonts w:ascii="Times New Roman" w:hAnsi="Times New Roman"/>
              <w:highlight w:val="yellow"/>
            </w:rPr>
            <w:delText>Å</w:delText>
          </w:r>
          <w:r w:rsidR="00EC5DDE" w:rsidDel="00CF2400">
            <w:rPr>
              <w:rFonts w:ascii="Times New Roman" w:hAnsi="Times New Roman"/>
              <w:highlight w:val="yellow"/>
            </w:rPr>
            <w:delText xml:space="preserve"> for the 2</w:delText>
          </w:r>
          <w:r w:rsidR="00DC7B6B" w:rsidRPr="00DC7B6B">
            <w:rPr>
              <w:highlight w:val="yellow"/>
              <w:vertAlign w:val="superscript"/>
              <w:rPrChange w:id="120" w:author="Mark Sansom" w:date="2014-09-24T08:49:00Z">
                <w:rPr>
                  <w:highlight w:val="yellow"/>
                </w:rPr>
              </w:rPrChange>
            </w:rPr>
            <w:delText>nd</w:delText>
          </w:r>
          <w:r w:rsidR="00EC5DDE" w:rsidDel="00CF2400">
            <w:rPr>
              <w:rFonts w:ascii="Times New Roman" w:hAnsi="Times New Roman"/>
              <w:highlight w:val="yellow"/>
            </w:rPr>
            <w:delText xml:space="preserve"> shell </w:delText>
          </w:r>
        </w:del>
      </w:ins>
      <w:ins w:id="121" w:author="Mark Sansom" w:date="2014-09-24T08:52:00Z">
        <w:del w:id="122" w:author="Jemma Trick" w:date="2014-09-26T15:54:00Z">
          <w:r w:rsidR="00EC5DDE" w:rsidDel="00CF2400">
            <w:rPr>
              <w:rFonts w:ascii="Times New Roman" w:hAnsi="Times New Roman"/>
              <w:highlight w:val="yellow"/>
            </w:rPr>
            <w:delText xml:space="preserve">(thin lines) </w:delText>
          </w:r>
        </w:del>
      </w:ins>
      <w:ins w:id="123" w:author="Mark Sansom" w:date="2014-09-24T08:49:00Z">
        <w:del w:id="124" w:author="Jemma Trick" w:date="2014-09-26T15:54:00Z">
          <w:r w:rsidR="00EC5DDE" w:rsidDel="00CF2400">
            <w:rPr>
              <w:rFonts w:ascii="Times New Roman" w:hAnsi="Times New Roman"/>
              <w:highlight w:val="yellow"/>
            </w:rPr>
            <w:delText>for Cl</w:delText>
          </w:r>
          <w:r w:rsidR="00DC7B6B" w:rsidRPr="00DC7B6B">
            <w:rPr>
              <w:highlight w:val="yellow"/>
              <w:vertAlign w:val="superscript"/>
              <w:rPrChange w:id="125" w:author="Mark Sansom" w:date="2014-09-24T08:50:00Z">
                <w:rPr>
                  <w:highlight w:val="yellow"/>
                </w:rPr>
              </w:rPrChange>
            </w:rPr>
            <w:delText>-</w:delText>
          </w:r>
        </w:del>
      </w:ins>
      <w:ins w:id="126" w:author="Mark Sansom" w:date="2014-09-24T08:50:00Z">
        <w:del w:id="127" w:author="Jemma Trick" w:date="2014-09-26T15:54:00Z">
          <w:r w:rsidR="00EC5DDE" w:rsidDel="00CF2400">
            <w:rPr>
              <w:rFonts w:ascii="Times New Roman" w:hAnsi="Times New Roman"/>
              <w:highlight w:val="yellow"/>
            </w:rPr>
            <w:delText xml:space="preserve">, </w:delText>
          </w:r>
        </w:del>
      </w:ins>
      <w:ins w:id="128" w:author="Mark Sansom" w:date="2014-09-24T08:49:00Z">
        <w:del w:id="129" w:author="Jemma Trick" w:date="2014-09-26T15:54:00Z">
          <w:r w:rsidR="00EC5DDE" w:rsidDel="00CF2400">
            <w:rPr>
              <w:rFonts w:ascii="Times New Roman" w:hAnsi="Times New Roman"/>
              <w:highlight w:val="yellow"/>
            </w:rPr>
            <w:delText xml:space="preserve">and of </w:delText>
          </w:r>
        </w:del>
      </w:ins>
      <w:ins w:id="130" w:author="Mark Sansom" w:date="2014-09-24T08:50:00Z">
        <w:del w:id="131" w:author="Jemma Trick" w:date="2014-09-26T15:54:00Z">
          <w:r w:rsidR="00EC5DDE" w:rsidDel="00CF2400">
            <w:rPr>
              <w:rFonts w:ascii="Times New Roman" w:hAnsi="Times New Roman"/>
              <w:highlight w:val="yellow"/>
            </w:rPr>
            <w:delText xml:space="preserve">3.1 </w:delText>
          </w:r>
          <w:r w:rsidR="00EC5DDE" w:rsidRPr="0094202D" w:rsidDel="00CF2400">
            <w:rPr>
              <w:rFonts w:ascii="Times New Roman" w:hAnsi="Times New Roman"/>
              <w:highlight w:val="yellow"/>
            </w:rPr>
            <w:delText>Å</w:delText>
          </w:r>
          <w:r w:rsidR="00EC5DDE" w:rsidDel="00CF2400">
            <w:rPr>
              <w:rFonts w:ascii="Times New Roman" w:hAnsi="Times New Roman"/>
              <w:highlight w:val="yellow"/>
            </w:rPr>
            <w:delText xml:space="preserve"> for the inner shell and 5.4 </w:delText>
          </w:r>
          <w:r w:rsidR="00EC5DDE" w:rsidRPr="0094202D" w:rsidDel="00CF2400">
            <w:rPr>
              <w:rFonts w:ascii="Times New Roman" w:hAnsi="Times New Roman"/>
              <w:highlight w:val="yellow"/>
            </w:rPr>
            <w:delText>Å</w:delText>
          </w:r>
          <w:r w:rsidR="00EC5DDE" w:rsidDel="00CF2400">
            <w:rPr>
              <w:rFonts w:ascii="Times New Roman" w:hAnsi="Times New Roman"/>
              <w:highlight w:val="yellow"/>
            </w:rPr>
            <w:delText xml:space="preserve"> for the 2</w:delText>
          </w:r>
          <w:r w:rsidR="00EC5DDE" w:rsidRPr="00991F6A" w:rsidDel="00CF2400">
            <w:rPr>
              <w:rFonts w:ascii="Times New Roman" w:hAnsi="Times New Roman"/>
              <w:highlight w:val="yellow"/>
              <w:vertAlign w:val="superscript"/>
            </w:rPr>
            <w:delText>nd</w:delText>
          </w:r>
          <w:r w:rsidR="00EC5DDE" w:rsidDel="00CF2400">
            <w:rPr>
              <w:rFonts w:ascii="Times New Roman" w:hAnsi="Times New Roman"/>
              <w:highlight w:val="yellow"/>
            </w:rPr>
            <w:delText xml:space="preserve"> shell for Na</w:delText>
          </w:r>
          <w:r w:rsidR="00DC7B6B" w:rsidRPr="00DC7B6B">
            <w:rPr>
              <w:highlight w:val="yellow"/>
              <w:vertAlign w:val="superscript"/>
              <w:rPrChange w:id="132" w:author="Mark Sansom" w:date="2014-09-24T08:50:00Z">
                <w:rPr>
                  <w:highlight w:val="yellow"/>
                </w:rPr>
              </w:rPrChange>
            </w:rPr>
            <w:delText>+</w:delText>
          </w:r>
          <w:r w:rsidR="00EC5DDE" w:rsidDel="00CF2400">
            <w:rPr>
              <w:rFonts w:ascii="Times New Roman" w:hAnsi="Times New Roman"/>
              <w:highlight w:val="yellow"/>
            </w:rPr>
            <w:delText xml:space="preserve">. </w:delText>
          </w:r>
        </w:del>
      </w:ins>
    </w:p>
    <w:p w:rsidR="00EC5DDE" w:rsidRDefault="00EC5DDE">
      <w:pPr>
        <w:pStyle w:val="Body"/>
        <w:spacing w:after="0" w:line="276" w:lineRule="auto"/>
        <w:jc w:val="both"/>
        <w:rPr>
          <w:ins w:id="133" w:author="Mark Sansom" w:date="2014-09-24T08:49:00Z"/>
          <w:rFonts w:ascii="Times New Roman" w:hAnsi="Times New Roman"/>
          <w:highlight w:val="yellow"/>
        </w:rPr>
      </w:pPr>
    </w:p>
    <w:p w:rsidR="007F7DAD" w:rsidRPr="00CE1ED3" w:rsidDel="00EC5DDE" w:rsidRDefault="00CE1ED3">
      <w:pPr>
        <w:pStyle w:val="Body"/>
        <w:spacing w:after="0" w:line="276" w:lineRule="auto"/>
        <w:jc w:val="both"/>
        <w:rPr>
          <w:del w:id="134" w:author="Mark Sansom" w:date="2014-09-24T08:52:00Z"/>
          <w:rFonts w:ascii="Times New Roman" w:hAnsi="Times New Roman"/>
          <w:vertAlign w:val="subscript"/>
        </w:rPr>
      </w:pPr>
      <w:del w:id="135" w:author="Mark Sansom" w:date="2014-09-24T08:52:00Z">
        <w:r w:rsidRPr="0094202D" w:rsidDel="00EC5DDE">
          <w:rPr>
            <w:rFonts w:ascii="Times New Roman" w:hAnsi="Times New Roman"/>
            <w:highlight w:val="yellow"/>
          </w:rPr>
          <w:delText>Chloride and Sodium</w:delText>
        </w:r>
        <w:r w:rsidR="00B53C18" w:rsidRPr="0094202D" w:rsidDel="00EC5DDE">
          <w:rPr>
            <w:rFonts w:ascii="Times New Roman" w:hAnsi="Times New Roman"/>
            <w:highlight w:val="yellow"/>
          </w:rPr>
          <w:delText xml:space="preserve"> within radial distribution function of the ion-oxygen distance of the STLLLTS PMF. Distances are 3.1</w:delText>
        </w:r>
        <w:r w:rsidRPr="0094202D" w:rsidDel="00EC5DDE">
          <w:rPr>
            <w:rFonts w:ascii="Times New Roman" w:hAnsi="Times New Roman"/>
            <w:highlight w:val="yellow"/>
          </w:rPr>
          <w:delText xml:space="preserve"> Å</w:delText>
        </w:r>
        <w:r w:rsidR="00B53C18" w:rsidRPr="0094202D" w:rsidDel="00EC5DDE">
          <w:rPr>
            <w:rFonts w:ascii="Times New Roman" w:hAnsi="Times New Roman"/>
            <w:highlight w:val="yellow"/>
          </w:rPr>
          <w:delText xml:space="preserve"> (thin red line) and 5.4 </w:delText>
        </w:r>
        <w:r w:rsidRPr="0094202D" w:rsidDel="00EC5DDE">
          <w:rPr>
            <w:rFonts w:ascii="Times New Roman" w:hAnsi="Times New Roman"/>
            <w:highlight w:val="yellow"/>
          </w:rPr>
          <w:delText>Å (thicker red line) for Na</w:delText>
        </w:r>
        <w:r w:rsidRPr="0094202D" w:rsidDel="00EC5DDE">
          <w:rPr>
            <w:rFonts w:ascii="Times New Roman" w:hAnsi="Times New Roman"/>
            <w:highlight w:val="yellow"/>
            <w:vertAlign w:val="superscript"/>
          </w:rPr>
          <w:delText>+</w:delText>
        </w:r>
        <w:r w:rsidRPr="0094202D" w:rsidDel="00EC5DDE">
          <w:rPr>
            <w:rFonts w:ascii="Times New Roman" w:hAnsi="Times New Roman"/>
            <w:highlight w:val="yellow"/>
          </w:rPr>
          <w:delText xml:space="preserve"> and 4.0 Å  (thin green line) and 6.3 Å (thick green line) for Cl</w:delText>
        </w:r>
        <w:r w:rsidRPr="0094202D" w:rsidDel="00EC5DDE">
          <w:rPr>
            <w:rFonts w:ascii="Times New Roman" w:hAnsi="Times New Roman"/>
            <w:highlight w:val="yellow"/>
            <w:vertAlign w:val="superscript"/>
          </w:rPr>
          <w:delText>-</w:delText>
        </w:r>
        <w:r w:rsidRPr="0094202D" w:rsidDel="00EC5DDE">
          <w:rPr>
            <w:rFonts w:ascii="Times New Roman" w:hAnsi="Times New Roman"/>
            <w:highlight w:val="yellow"/>
          </w:rPr>
          <w:delText>.</w:delText>
        </w:r>
      </w:del>
    </w:p>
    <w:p w:rsidR="00C31C28" w:rsidRPr="00AA3FAF" w:rsidDel="00EC5DDE" w:rsidRDefault="00C31C28">
      <w:pPr>
        <w:pStyle w:val="Body"/>
        <w:spacing w:after="0" w:line="276" w:lineRule="auto"/>
        <w:jc w:val="both"/>
        <w:rPr>
          <w:del w:id="136" w:author="Mark Sansom" w:date="2014-09-24T08:52:00Z"/>
          <w:rFonts w:ascii="Times New Roman" w:hAnsi="Times New Roman"/>
        </w:rPr>
      </w:pPr>
    </w:p>
    <w:p w:rsidR="00EC5DDE" w:rsidRPr="00694741" w:rsidRDefault="00EC5DDE" w:rsidP="00EC5DDE">
      <w:pPr>
        <w:pStyle w:val="Body"/>
        <w:spacing w:line="360" w:lineRule="auto"/>
        <w:jc w:val="both"/>
        <w:rPr>
          <w:ins w:id="137" w:author="Mark Sansom" w:date="2014-09-24T08:46:00Z"/>
          <w:rFonts w:ascii="Times New Roman" w:hAnsi="Times New Roman"/>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933D6B" w:rsidRDefault="00933D6B"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B53C18" w:rsidRDefault="00B53C18" w:rsidP="00B83BD1">
      <w:pPr>
        <w:pStyle w:val="Body"/>
        <w:spacing w:after="0" w:line="276" w:lineRule="auto"/>
        <w:jc w:val="both"/>
        <w:rPr>
          <w:rFonts w:ascii="Times New Roman" w:hAnsi="Times New Roman" w:cs="Times New Roman"/>
          <w:b/>
        </w:rPr>
      </w:pPr>
    </w:p>
    <w:p w:rsidR="00CF2400" w:rsidRPr="00CF2400" w:rsidRDefault="00DC7B6B" w:rsidP="00B83BD1">
      <w:pPr>
        <w:pStyle w:val="Body"/>
        <w:spacing w:after="0" w:line="276" w:lineRule="auto"/>
        <w:jc w:val="both"/>
        <w:rPr>
          <w:ins w:id="138" w:author="Jemma Trick" w:date="2014-09-26T15:53:00Z"/>
          <w:rFonts w:ascii="Times New Roman" w:hAnsi="Times New Roman" w:cs="Times New Roman"/>
          <w:b/>
          <w:i/>
          <w:highlight w:val="yellow"/>
          <w:u w:val="single"/>
          <w:rPrChange w:id="139" w:author="Jemma Trick" w:date="2014-09-26T15:54:00Z">
            <w:rPr>
              <w:ins w:id="140" w:author="Jemma Trick" w:date="2014-09-26T15:53:00Z"/>
              <w:rFonts w:ascii="Times New Roman" w:hAnsi="Times New Roman" w:cs="Times New Roman"/>
              <w:b/>
              <w:i/>
              <w:u w:val="single"/>
            </w:rPr>
          </w:rPrChange>
        </w:rPr>
      </w:pPr>
      <w:ins w:id="141" w:author="Jemma Trick" w:date="2014-09-26T15:52:00Z">
        <w:r w:rsidRPr="00DC7B6B">
          <w:rPr>
            <w:rFonts w:ascii="Times New Roman" w:hAnsi="Times New Roman" w:cs="Times New Roman"/>
            <w:b/>
            <w:i/>
            <w:highlight w:val="yellow"/>
            <w:u w:val="single"/>
            <w:rPrChange w:id="142" w:author="Jemma Trick" w:date="2014-09-26T15:54:00Z">
              <w:rPr>
                <w:rFonts w:ascii="Times New Roman" w:eastAsia="Arial Unicode MS" w:hAnsi="Times New Roman" w:cs="Times New Roman"/>
                <w:b/>
                <w:i/>
                <w:color w:val="auto"/>
                <w:u w:val="single"/>
                <w:lang w:eastAsia="en-US"/>
              </w:rPr>
            </w:rPrChange>
          </w:rPr>
          <w:t>Figure 8</w:t>
        </w:r>
      </w:ins>
    </w:p>
    <w:p w:rsidR="00CF2400" w:rsidRPr="00CF2400" w:rsidRDefault="00DC7B6B" w:rsidP="00B83BD1">
      <w:pPr>
        <w:pStyle w:val="Body"/>
        <w:numPr>
          <w:ins w:id="143" w:author="Jemma Trick" w:date="2014-09-26T15:53:00Z"/>
        </w:numPr>
        <w:spacing w:after="0" w:line="276" w:lineRule="auto"/>
        <w:jc w:val="both"/>
        <w:rPr>
          <w:ins w:id="144" w:author="Jemma Trick" w:date="2014-09-26T15:53:00Z"/>
          <w:rFonts w:ascii="Times New Roman" w:hAnsi="Times New Roman" w:cs="Times New Roman"/>
          <w:b/>
          <w:highlight w:val="yellow"/>
          <w:rPrChange w:id="145" w:author="Jemma Trick" w:date="2014-09-26T15:54:00Z">
            <w:rPr>
              <w:ins w:id="146" w:author="Jemma Trick" w:date="2014-09-26T15:53:00Z"/>
              <w:rFonts w:ascii="Times New Roman" w:hAnsi="Times New Roman" w:cs="Times New Roman"/>
              <w:b/>
            </w:rPr>
          </w:rPrChange>
        </w:rPr>
      </w:pPr>
      <w:ins w:id="147" w:author="Jemma Trick" w:date="2014-09-26T15:53:00Z">
        <w:r w:rsidRPr="00DC7B6B">
          <w:rPr>
            <w:rFonts w:ascii="Times New Roman" w:hAnsi="Times New Roman" w:cs="Times New Roman"/>
            <w:b/>
            <w:highlight w:val="yellow"/>
            <w:rPrChange w:id="148" w:author="Jemma Trick" w:date="2014-09-26T15:54:00Z">
              <w:rPr>
                <w:rFonts w:ascii="Times New Roman" w:eastAsia="Arial Unicode MS" w:hAnsi="Times New Roman" w:cs="Times New Roman"/>
                <w:b/>
                <w:color w:val="auto"/>
                <w:lang w:eastAsia="en-US"/>
              </w:rPr>
            </w:rPrChange>
          </w:rPr>
          <w:t>A</w:t>
        </w:r>
      </w:ins>
      <w:ins w:id="149" w:author="Jemma Trick" w:date="2014-09-26T15:54:00Z">
        <w:r w:rsidRPr="00DC7B6B">
          <w:rPr>
            <w:rFonts w:ascii="Times New Roman" w:hAnsi="Times New Roman" w:cs="Times New Roman"/>
            <w:b/>
            <w:highlight w:val="yellow"/>
            <w:rPrChange w:id="150" w:author="Jemma Trick" w:date="2014-09-26T15:54:00Z">
              <w:rPr>
                <w:rFonts w:ascii="Times New Roman" w:eastAsia="Arial Unicode MS" w:hAnsi="Times New Roman" w:cs="Times New Roman"/>
                <w:b/>
                <w:color w:val="auto"/>
                <w:lang w:eastAsia="en-US"/>
              </w:rPr>
            </w:rPrChange>
          </w:rPr>
          <w:t xml:space="preserve"> </w:t>
        </w:r>
        <w:r w:rsidRPr="00DC7B6B">
          <w:rPr>
            <w:rFonts w:ascii="Times New Roman" w:hAnsi="Times New Roman"/>
            <w:highlight w:val="yellow"/>
            <w:rPrChange w:id="151" w:author="Jemma Trick" w:date="2014-09-26T15:54:00Z">
              <w:rPr>
                <w:rFonts w:ascii="Times New Roman" w:eastAsia="Arial Unicode MS" w:hAnsi="Times New Roman" w:cs="Times New Roman"/>
                <w:color w:val="auto"/>
                <w:lang w:eastAsia="en-US"/>
              </w:rPr>
            </w:rPrChange>
          </w:rPr>
          <w:t xml:space="preserve">Potentials of mean force (PMFs) calculations for a water molecule (purple), a </w:t>
        </w:r>
        <w:proofErr w:type="spellStart"/>
        <w:r w:rsidRPr="00DC7B6B">
          <w:rPr>
            <w:rFonts w:ascii="Times New Roman" w:hAnsi="Times New Roman"/>
            <w:highlight w:val="yellow"/>
            <w:rPrChange w:id="152" w:author="Jemma Trick" w:date="2014-09-26T15:54:00Z">
              <w:rPr>
                <w:rFonts w:ascii="Times New Roman" w:eastAsia="Arial Unicode MS" w:hAnsi="Times New Roman" w:cs="Times New Roman"/>
                <w:color w:val="auto"/>
                <w:lang w:eastAsia="en-US"/>
              </w:rPr>
            </w:rPrChange>
          </w:rPr>
          <w:t>Cl</w:t>
        </w:r>
        <w:proofErr w:type="spellEnd"/>
        <w:r w:rsidRPr="00DC7B6B">
          <w:rPr>
            <w:rFonts w:ascii="Times New Roman" w:hAnsi="Times New Roman"/>
            <w:highlight w:val="yellow"/>
            <w:vertAlign w:val="superscript"/>
            <w:rPrChange w:id="153" w:author="Jemma Trick" w:date="2014-09-26T15:54:00Z">
              <w:rPr>
                <w:rFonts w:ascii="Times New Roman" w:eastAsia="Arial Unicode MS" w:hAnsi="Times New Roman" w:cs="Times New Roman"/>
                <w:color w:val="auto"/>
                <w:vertAlign w:val="superscript"/>
                <w:lang w:eastAsia="en-US"/>
              </w:rPr>
            </w:rPrChange>
          </w:rPr>
          <w:t>-</w:t>
        </w:r>
        <w:r w:rsidRPr="00DC7B6B">
          <w:rPr>
            <w:rFonts w:ascii="Times New Roman" w:hAnsi="Times New Roman"/>
            <w:highlight w:val="yellow"/>
            <w:rPrChange w:id="154" w:author="Jemma Trick" w:date="2014-09-26T15:54:00Z">
              <w:rPr>
                <w:rFonts w:ascii="Times New Roman" w:eastAsia="Arial Unicode MS" w:hAnsi="Times New Roman" w:cs="Times New Roman"/>
                <w:color w:val="auto"/>
                <w:lang w:eastAsia="en-US"/>
              </w:rPr>
            </w:rPrChange>
          </w:rPr>
          <w:t xml:space="preserve"> ion (blue) or a Na</w:t>
        </w:r>
        <w:r w:rsidRPr="00DC7B6B">
          <w:rPr>
            <w:rFonts w:ascii="Times New Roman" w:hAnsi="Times New Roman"/>
            <w:highlight w:val="yellow"/>
            <w:vertAlign w:val="superscript"/>
            <w:rPrChange w:id="155" w:author="Jemma Trick" w:date="2014-09-26T15:54:00Z">
              <w:rPr>
                <w:rFonts w:ascii="Times New Roman" w:eastAsia="Arial Unicode MS" w:hAnsi="Times New Roman" w:cs="Times New Roman"/>
                <w:color w:val="auto"/>
                <w:vertAlign w:val="superscript"/>
                <w:lang w:eastAsia="en-US"/>
              </w:rPr>
            </w:rPrChange>
          </w:rPr>
          <w:t>+</w:t>
        </w:r>
        <w:r w:rsidRPr="00DC7B6B">
          <w:rPr>
            <w:rFonts w:ascii="Times New Roman" w:hAnsi="Times New Roman"/>
            <w:highlight w:val="yellow"/>
            <w:rPrChange w:id="156" w:author="Jemma Trick" w:date="2014-09-26T15:54:00Z">
              <w:rPr>
                <w:rFonts w:ascii="Times New Roman" w:eastAsia="Arial Unicode MS" w:hAnsi="Times New Roman" w:cs="Times New Roman"/>
                <w:color w:val="auto"/>
                <w:lang w:eastAsia="en-US"/>
              </w:rPr>
            </w:rPrChange>
          </w:rPr>
          <w:t xml:space="preserve"> ion (red) along the three </w:t>
        </w:r>
        <w:r w:rsidRPr="00DC7B6B">
          <w:rPr>
            <w:rFonts w:ascii="Times New Roman" w:hAnsi="Times New Roman"/>
            <w:i/>
            <w:iCs/>
            <w:highlight w:val="yellow"/>
            <w:rPrChange w:id="157" w:author="Jemma Trick" w:date="2014-09-26T15:54:00Z">
              <w:rPr>
                <w:rFonts w:ascii="Times New Roman" w:eastAsia="Arial Unicode MS" w:hAnsi="Times New Roman" w:cs="Times New Roman"/>
                <w:i/>
                <w:iCs/>
                <w:color w:val="auto"/>
                <w:lang w:eastAsia="en-US"/>
              </w:rPr>
            </w:rPrChange>
          </w:rPr>
          <w:t>N=14, HG L-gate</w:t>
        </w:r>
        <w:r w:rsidRPr="00DC7B6B">
          <w:rPr>
            <w:rFonts w:ascii="Times New Roman" w:hAnsi="Times New Roman"/>
            <w:highlight w:val="yellow"/>
            <w:rPrChange w:id="158" w:author="Jemma Trick" w:date="2014-09-26T15:54:00Z">
              <w:rPr>
                <w:rFonts w:ascii="Times New Roman" w:eastAsia="Arial Unicode MS" w:hAnsi="Times New Roman" w:cs="Times New Roman"/>
                <w:color w:val="auto"/>
                <w:lang w:eastAsia="en-US"/>
              </w:rPr>
            </w:rPrChange>
          </w:rPr>
          <w:t xml:space="preserve"> LLL pore (see main text and Fig 7B for details).</w:t>
        </w:r>
      </w:ins>
    </w:p>
    <w:p w:rsidR="00CF2400" w:rsidRPr="00CF2400" w:rsidRDefault="00DC7B6B" w:rsidP="00B83BD1">
      <w:pPr>
        <w:pStyle w:val="Body"/>
        <w:numPr>
          <w:ins w:id="159" w:author="Jemma Trick" w:date="2014-09-26T15:53:00Z"/>
        </w:numPr>
        <w:spacing w:after="0" w:line="276" w:lineRule="auto"/>
        <w:jc w:val="both"/>
        <w:rPr>
          <w:rFonts w:ascii="Times New Roman" w:hAnsi="Times New Roman" w:cs="Times New Roman"/>
          <w:b/>
        </w:rPr>
      </w:pPr>
      <w:ins w:id="160" w:author="Jemma Trick" w:date="2014-09-26T15:53:00Z">
        <w:r w:rsidRPr="00DC7B6B">
          <w:rPr>
            <w:rFonts w:ascii="Times New Roman" w:hAnsi="Times New Roman" w:cs="Times New Roman"/>
            <w:b/>
            <w:highlight w:val="yellow"/>
            <w:rPrChange w:id="161" w:author="Jemma Trick" w:date="2014-09-26T15:54:00Z">
              <w:rPr>
                <w:rFonts w:ascii="Times New Roman" w:eastAsia="Arial Unicode MS" w:hAnsi="Times New Roman" w:cs="Times New Roman"/>
                <w:b/>
                <w:color w:val="auto"/>
                <w:lang w:eastAsia="en-US"/>
              </w:rPr>
            </w:rPrChange>
          </w:rPr>
          <w:t>B</w:t>
        </w:r>
      </w:ins>
      <w:ins w:id="162" w:author="Jemma Trick" w:date="2014-09-26T15:54:00Z">
        <w:r w:rsidRPr="00DC7B6B">
          <w:rPr>
            <w:rFonts w:ascii="Times New Roman" w:hAnsi="Times New Roman" w:cs="Times New Roman"/>
            <w:b/>
            <w:highlight w:val="yellow"/>
            <w:rPrChange w:id="163" w:author="Jemma Trick" w:date="2014-09-26T15:54:00Z">
              <w:rPr>
                <w:rFonts w:ascii="Times New Roman" w:eastAsia="Arial Unicode MS" w:hAnsi="Times New Roman" w:cs="Times New Roman"/>
                <w:b/>
                <w:color w:val="auto"/>
                <w:lang w:eastAsia="en-US"/>
              </w:rPr>
            </w:rPrChange>
          </w:rPr>
          <w:t xml:space="preserve"> </w:t>
        </w:r>
        <w:r w:rsidR="00CF2400" w:rsidRPr="00CF2400">
          <w:rPr>
            <w:rFonts w:ascii="Times New Roman" w:hAnsi="Times New Roman"/>
            <w:highlight w:val="yellow"/>
          </w:rPr>
          <w:t xml:space="preserve">Solvation numbers for </w:t>
        </w:r>
        <w:proofErr w:type="spellStart"/>
        <w:r w:rsidR="00CF2400" w:rsidRPr="00CF2400">
          <w:rPr>
            <w:rFonts w:ascii="Times New Roman" w:hAnsi="Times New Roman"/>
            <w:highlight w:val="yellow"/>
          </w:rPr>
          <w:t>Cl</w:t>
        </w:r>
        <w:proofErr w:type="spellEnd"/>
        <w:r w:rsidR="00CF2400" w:rsidRPr="00CF2400">
          <w:rPr>
            <w:rFonts w:ascii="Times New Roman" w:hAnsi="Times New Roman"/>
            <w:highlight w:val="yellow"/>
            <w:vertAlign w:val="superscript"/>
          </w:rPr>
          <w:t>-</w:t>
        </w:r>
        <w:r w:rsidR="00CF2400" w:rsidRPr="00CF2400">
          <w:rPr>
            <w:rFonts w:ascii="Times New Roman" w:hAnsi="Times New Roman"/>
            <w:highlight w:val="yellow"/>
          </w:rPr>
          <w:t xml:space="preserve"> (blue) and for Na</w:t>
        </w:r>
        <w:r w:rsidRPr="00DC7B6B">
          <w:rPr>
            <w:rFonts w:ascii="Times New Roman" w:hAnsi="Times New Roman"/>
            <w:highlight w:val="yellow"/>
            <w:vertAlign w:val="superscript"/>
            <w:rPrChange w:id="164" w:author="Jemma Trick" w:date="2014-09-26T15:54:00Z">
              <w:rPr>
                <w:rFonts w:ascii="Times New Roman" w:eastAsia="Arial Unicode MS" w:hAnsi="Times New Roman" w:cs="Times New Roman"/>
                <w:color w:val="auto"/>
                <w:highlight w:val="yellow"/>
                <w:vertAlign w:val="superscript"/>
                <w:lang w:eastAsia="en-US"/>
              </w:rPr>
            </w:rPrChange>
          </w:rPr>
          <w:t xml:space="preserve">+ </w:t>
        </w:r>
        <w:r w:rsidRPr="00DC7B6B">
          <w:rPr>
            <w:rFonts w:ascii="Times New Roman" w:hAnsi="Times New Roman"/>
            <w:highlight w:val="yellow"/>
            <w:rPrChange w:id="165" w:author="Jemma Trick" w:date="2014-09-26T15:54:00Z">
              <w:rPr>
                <w:rFonts w:ascii="Times New Roman" w:eastAsia="Arial Unicode MS" w:hAnsi="Times New Roman" w:cs="Times New Roman"/>
                <w:color w:val="auto"/>
                <w:highlight w:val="yellow"/>
                <w:lang w:eastAsia="en-US"/>
              </w:rPr>
            </w:rPrChange>
          </w:rPr>
          <w:t xml:space="preserve">(red), using distances cutoffs of 4.0 Å for the inner shell </w:t>
        </w:r>
        <w:r w:rsidR="00CF2400">
          <w:rPr>
            <w:rFonts w:ascii="Times New Roman" w:hAnsi="Times New Roman"/>
            <w:highlight w:val="yellow"/>
          </w:rPr>
          <w:t xml:space="preserve">(thick lines) and 6.3 </w:t>
        </w:r>
        <w:r w:rsidR="00CF2400" w:rsidRPr="0094202D">
          <w:rPr>
            <w:rFonts w:ascii="Times New Roman" w:hAnsi="Times New Roman"/>
            <w:highlight w:val="yellow"/>
          </w:rPr>
          <w:t>Å</w:t>
        </w:r>
        <w:r w:rsidR="00CF2400">
          <w:rPr>
            <w:rFonts w:ascii="Times New Roman" w:hAnsi="Times New Roman"/>
            <w:highlight w:val="yellow"/>
          </w:rPr>
          <w:t xml:space="preserve"> for the 2</w:t>
        </w:r>
        <w:r w:rsidR="00CF2400" w:rsidRPr="00ED7FC8">
          <w:rPr>
            <w:rFonts w:ascii="Times New Roman" w:hAnsi="Times New Roman"/>
            <w:highlight w:val="yellow"/>
            <w:vertAlign w:val="superscript"/>
          </w:rPr>
          <w:t>nd</w:t>
        </w:r>
        <w:r w:rsidR="00CF2400">
          <w:rPr>
            <w:rFonts w:ascii="Times New Roman" w:hAnsi="Times New Roman"/>
            <w:highlight w:val="yellow"/>
          </w:rPr>
          <w:t xml:space="preserve"> shell (thin lines) for </w:t>
        </w:r>
        <w:proofErr w:type="spellStart"/>
        <w:r w:rsidR="00CF2400">
          <w:rPr>
            <w:rFonts w:ascii="Times New Roman" w:hAnsi="Times New Roman"/>
            <w:highlight w:val="yellow"/>
          </w:rPr>
          <w:t>Cl</w:t>
        </w:r>
        <w:proofErr w:type="spellEnd"/>
        <w:r w:rsidR="00CF2400" w:rsidRPr="00ED7FC8">
          <w:rPr>
            <w:rFonts w:ascii="Times New Roman" w:hAnsi="Times New Roman"/>
            <w:highlight w:val="yellow"/>
            <w:vertAlign w:val="superscript"/>
          </w:rPr>
          <w:t>-</w:t>
        </w:r>
        <w:r w:rsidR="00CF2400">
          <w:rPr>
            <w:rFonts w:ascii="Times New Roman" w:hAnsi="Times New Roman"/>
            <w:highlight w:val="yellow"/>
          </w:rPr>
          <w:t xml:space="preserve">, and of 3.1 </w:t>
        </w:r>
        <w:r w:rsidR="00CF2400" w:rsidRPr="0094202D">
          <w:rPr>
            <w:rFonts w:ascii="Times New Roman" w:hAnsi="Times New Roman"/>
            <w:highlight w:val="yellow"/>
          </w:rPr>
          <w:t>Å</w:t>
        </w:r>
        <w:r w:rsidR="00CF2400">
          <w:rPr>
            <w:rFonts w:ascii="Times New Roman" w:hAnsi="Times New Roman"/>
            <w:highlight w:val="yellow"/>
          </w:rPr>
          <w:t xml:space="preserve"> for the inner shell and 5.4 </w:t>
        </w:r>
        <w:r w:rsidR="00CF2400" w:rsidRPr="0094202D">
          <w:rPr>
            <w:rFonts w:ascii="Times New Roman" w:hAnsi="Times New Roman"/>
            <w:highlight w:val="yellow"/>
          </w:rPr>
          <w:t>Å</w:t>
        </w:r>
        <w:r w:rsidR="00CF2400">
          <w:rPr>
            <w:rFonts w:ascii="Times New Roman" w:hAnsi="Times New Roman"/>
            <w:highlight w:val="yellow"/>
          </w:rPr>
          <w:t xml:space="preserve"> for the 2</w:t>
        </w:r>
        <w:r w:rsidR="00CF2400" w:rsidRPr="00991F6A">
          <w:rPr>
            <w:rFonts w:ascii="Times New Roman" w:hAnsi="Times New Roman"/>
            <w:highlight w:val="yellow"/>
            <w:vertAlign w:val="superscript"/>
          </w:rPr>
          <w:t>nd</w:t>
        </w:r>
        <w:r w:rsidR="00CF2400">
          <w:rPr>
            <w:rFonts w:ascii="Times New Roman" w:hAnsi="Times New Roman"/>
            <w:highlight w:val="yellow"/>
          </w:rPr>
          <w:t xml:space="preserve"> shell for Na</w:t>
        </w:r>
        <w:r w:rsidR="00CF2400" w:rsidRPr="00ED7FC8">
          <w:rPr>
            <w:rFonts w:ascii="Times New Roman" w:hAnsi="Times New Roman"/>
            <w:highlight w:val="yellow"/>
            <w:vertAlign w:val="superscript"/>
          </w:rPr>
          <w:t>+</w:t>
        </w:r>
        <w:r w:rsidR="00CF2400">
          <w:rPr>
            <w:rFonts w:ascii="Times New Roman" w:hAnsi="Times New Roman"/>
            <w:highlight w:val="yellow"/>
          </w:rPr>
          <w:t>.</w:t>
        </w:r>
      </w:ins>
    </w:p>
    <w:p w:rsidR="00B53C18" w:rsidRDefault="00B53C18" w:rsidP="00B83BD1">
      <w:pPr>
        <w:pStyle w:val="Body"/>
        <w:spacing w:after="0" w:line="276" w:lineRule="auto"/>
        <w:jc w:val="both"/>
        <w:rPr>
          <w:rFonts w:ascii="Times New Roman" w:hAnsi="Times New Roman" w:cs="Times New Roman"/>
          <w:b/>
        </w:rPr>
      </w:pPr>
    </w:p>
    <w:p w:rsidR="007F7DAD" w:rsidRPr="00514EE5" w:rsidRDefault="00160357" w:rsidP="00B83BD1">
      <w:pPr>
        <w:pStyle w:val="Body"/>
        <w:spacing w:after="0" w:line="276" w:lineRule="auto"/>
        <w:jc w:val="both"/>
        <w:rPr>
          <w:rFonts w:ascii="Times New Roman" w:hAnsi="Times New Roman" w:cs="Times New Roman"/>
          <w:b/>
        </w:rPr>
      </w:pPr>
      <w:r w:rsidRPr="00514EE5">
        <w:rPr>
          <w:rFonts w:ascii="Times New Roman" w:hAnsi="Times New Roman" w:cs="Times New Roman"/>
          <w:b/>
        </w:rPr>
        <w:t xml:space="preserve">Supporting Information </w:t>
      </w:r>
    </w:p>
    <w:p w:rsidR="007F7DAD" w:rsidRPr="00514EE5" w:rsidRDefault="00160357" w:rsidP="00915E3F">
      <w:pPr>
        <w:pStyle w:val="Body"/>
        <w:rPr>
          <w:rFonts w:ascii="Times New Roman" w:hAnsi="Times New Roman" w:cs="Times New Roman"/>
        </w:rPr>
      </w:pPr>
      <w:r w:rsidRPr="00514EE5">
        <w:rPr>
          <w:rFonts w:ascii="Times New Roman" w:hAnsi="Times New Roman" w:cs="Times New Roman"/>
        </w:rPr>
        <w:t xml:space="preserve">Additional </w:t>
      </w:r>
      <w:r w:rsidR="00B25D56" w:rsidRPr="00514EE5">
        <w:rPr>
          <w:rFonts w:ascii="Times New Roman" w:hAnsi="Times New Roman" w:cs="Times New Roman"/>
        </w:rPr>
        <w:t xml:space="preserve">data </w:t>
      </w:r>
      <w:r w:rsidR="00514EE5" w:rsidRPr="00514EE5">
        <w:rPr>
          <w:rFonts w:ascii="Times New Roman" w:hAnsi="Times New Roman" w:cs="Times New Roman"/>
        </w:rPr>
        <w:t>analysi</w:t>
      </w:r>
      <w:r w:rsidR="00B25D56" w:rsidRPr="00514EE5">
        <w:rPr>
          <w:rFonts w:ascii="Times New Roman" w:hAnsi="Times New Roman" w:cs="Times New Roman"/>
        </w:rPr>
        <w:t>s and details of the</w:t>
      </w:r>
      <w:r w:rsidR="00514EE5" w:rsidRPr="00514EE5">
        <w:rPr>
          <w:rFonts w:ascii="Times New Roman" w:hAnsi="Times New Roman" w:cs="Times New Roman"/>
        </w:rPr>
        <w:t xml:space="preserve"> models are provided</w:t>
      </w:r>
      <w:r w:rsidRPr="00514EE5">
        <w:rPr>
          <w:rFonts w:ascii="Times New Roman" w:hAnsi="Times New Roman" w:cs="Times New Roman"/>
        </w:rPr>
        <w:t xml:space="preserve">. This material is available free of charge </w:t>
      </w:r>
      <w:r w:rsidRPr="00233629">
        <w:rPr>
          <w:rFonts w:ascii="Times New Roman" w:hAnsi="Times New Roman" w:cs="Times New Roman"/>
          <w:i/>
        </w:rPr>
        <w:t>via</w:t>
      </w:r>
      <w:r w:rsidRPr="00514EE5">
        <w:rPr>
          <w:rFonts w:ascii="Times New Roman" w:hAnsi="Times New Roman" w:cs="Times New Roman"/>
        </w:rPr>
        <w:t xml:space="preserve"> the Internet at </w:t>
      </w:r>
      <w:r w:rsidRPr="00514EE5">
        <w:rPr>
          <w:rStyle w:val="Hyperlink0"/>
          <w:rFonts w:ascii="Times New Roman" w:hAnsi="Times New Roman" w:cs="Times New Roman"/>
        </w:rPr>
        <w:t>http://pubs.acs.org</w:t>
      </w:r>
      <w:r w:rsidR="00514EE5">
        <w:rPr>
          <w:rStyle w:val="Hyperlink0"/>
          <w:rFonts w:ascii="Times New Roman" w:hAnsi="Times New Roman" w:cs="Times New Roman"/>
        </w:rPr>
        <w:t>.</w:t>
      </w:r>
      <w:r w:rsidRPr="00514EE5">
        <w:rPr>
          <w:rFonts w:ascii="Times New Roman" w:hAnsi="Times New Roman" w:cs="Times New Roman"/>
        </w:rPr>
        <w:t xml:space="preserve"> </w:t>
      </w:r>
    </w:p>
    <w:p w:rsidR="007F7DAD" w:rsidRPr="00AA3FAF" w:rsidRDefault="007F7DAD">
      <w:pPr>
        <w:pStyle w:val="Body"/>
        <w:spacing w:after="0" w:line="276" w:lineRule="auto"/>
        <w:jc w:val="both"/>
        <w:rPr>
          <w:rFonts w:ascii="Times New Roman" w:hAnsi="Times New Roman"/>
        </w:rPr>
      </w:pPr>
    </w:p>
    <w:p w:rsidR="007F7DAD" w:rsidRPr="00AA3FAF" w:rsidRDefault="007F7DAD">
      <w:pPr>
        <w:pStyle w:val="Body"/>
        <w:spacing w:line="360" w:lineRule="auto"/>
        <w:rPr>
          <w:rFonts w:ascii="Times New Roman" w:hAnsi="Times New Roman"/>
        </w:rPr>
      </w:pPr>
    </w:p>
    <w:bookmarkEnd w:id="0"/>
    <w:sectPr w:rsidR="007F7DAD" w:rsidRPr="00AA3FAF" w:rsidSect="00064F20">
      <w:footerReference w:type="default" r:id="rId10"/>
      <w:headerReference w:type="first" r:id="rId11"/>
      <w:pgSz w:w="11900" w:h="16840"/>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Jemma Trick" w:date="2014-09-28T17:41:00Z" w:initials="JT">
    <w:p w:rsidR="0074452A" w:rsidRDefault="0074452A">
      <w:pPr>
        <w:pStyle w:val="CommentText"/>
      </w:pPr>
      <w:r>
        <w:rPr>
          <w:rStyle w:val="CommentReference"/>
        </w:rPr>
        <w:annotationRef/>
      </w:r>
      <w:r>
        <w:t xml:space="preserve">You asked if this is correct – it is.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52A" w:rsidRDefault="0074452A">
      <w:r>
        <w:separator/>
      </w:r>
    </w:p>
  </w:endnote>
  <w:endnote w:type="continuationSeparator" w:id="0">
    <w:p w:rsidR="0074452A" w:rsidRDefault="0074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Lucida Console"/>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433262"/>
      <w:docPartObj>
        <w:docPartGallery w:val="Page Numbers (Bottom of Page)"/>
        <w:docPartUnique/>
      </w:docPartObj>
    </w:sdtPr>
    <w:sdtEndPr>
      <w:rPr>
        <w:noProof/>
      </w:rPr>
    </w:sdtEndPr>
    <w:sdtContent>
      <w:p w:rsidR="0074452A" w:rsidRDefault="000160BF">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74452A" w:rsidRDefault="007445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52A" w:rsidRDefault="0074452A">
      <w:r>
        <w:separator/>
      </w:r>
    </w:p>
  </w:footnote>
  <w:footnote w:type="continuationSeparator" w:id="0">
    <w:p w:rsidR="0074452A" w:rsidRDefault="007445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52A" w:rsidRDefault="000160BF">
    <w:pPr>
      <w:pStyle w:val="Header"/>
    </w:pPr>
    <w:r>
      <w:fldChar w:fldCharType="begin"/>
    </w:r>
    <w:r>
      <w:instrText xml:space="preserve"> FILENAME   \* MERGEFORMAT </w:instrText>
    </w:r>
    <w:r>
      <w:fldChar w:fldCharType="separate"/>
    </w:r>
    <w:r w:rsidR="0074452A">
      <w:rPr>
        <w:noProof/>
      </w:rPr>
      <w:t>hGate_v22MS.docx</w:t>
    </w:r>
    <w:r>
      <w:rPr>
        <w:noProof/>
      </w:rPr>
      <w:fldChar w:fldCharType="end"/>
    </w:r>
    <w:r w:rsidR="0074452A">
      <w:tab/>
    </w:r>
    <w:r w:rsidR="0074452A">
      <w:tab/>
    </w:r>
    <w:r w:rsidR="0074452A">
      <w:fldChar w:fldCharType="begin"/>
    </w:r>
    <w:r w:rsidR="0074452A">
      <w:rPr>
        <w:rFonts w:hAnsi="Times New Roman"/>
      </w:rPr>
      <w:instrText xml:space="preserve"> DATE  \@ "d-MMM-yy"  \* MERGEFORMAT </w:instrText>
    </w:r>
    <w:r w:rsidR="0074452A">
      <w:fldChar w:fldCharType="separate"/>
    </w:r>
    <w:r>
      <w:rPr>
        <w:rFonts w:hAnsi="Times New Roman"/>
        <w:noProof/>
      </w:rPr>
      <w:t>21-Apr-15</w:t>
    </w:r>
    <w:r w:rsidR="0074452A">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7630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9B551A"/>
    <w:multiLevelType w:val="multilevel"/>
    <w:tmpl w:val="0ACEE936"/>
    <w:styleLink w:val="List1"/>
    <w:lvl w:ilvl="0">
      <w:start w:val="8"/>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0EB14AEC"/>
    <w:multiLevelType w:val="hybridMultilevel"/>
    <w:tmpl w:val="F928F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F95BE2"/>
    <w:multiLevelType w:val="multilevel"/>
    <w:tmpl w:val="8BEC3E6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169F08A2"/>
    <w:multiLevelType w:val="multilevel"/>
    <w:tmpl w:val="AB0448DA"/>
    <w:lvl w:ilvl="0">
      <w:start w:val="1"/>
      <w:numFmt w:val="bullet"/>
      <w:lvlText w:val="•"/>
      <w:lvlJc w:val="left"/>
      <w:rPr>
        <w:position w:val="0"/>
        <w:shd w:val="clear" w:color="auto" w:fill="FFFF00"/>
        <w:rtl w:val="0"/>
      </w:rPr>
    </w:lvl>
    <w:lvl w:ilvl="1">
      <w:start w:val="1"/>
      <w:numFmt w:val="bullet"/>
      <w:lvlText w:val="o"/>
      <w:lvlJc w:val="left"/>
      <w:rPr>
        <w:position w:val="0"/>
        <w:shd w:val="clear" w:color="auto" w:fill="FFFF00"/>
        <w:rtl w:val="0"/>
      </w:rPr>
    </w:lvl>
    <w:lvl w:ilvl="2">
      <w:start w:val="1"/>
      <w:numFmt w:val="bullet"/>
      <w:lvlText w:val="▪"/>
      <w:lvlJc w:val="left"/>
      <w:rPr>
        <w:position w:val="0"/>
        <w:shd w:val="clear" w:color="auto" w:fill="FFFF00"/>
        <w:rtl w:val="0"/>
      </w:rPr>
    </w:lvl>
    <w:lvl w:ilvl="3">
      <w:start w:val="1"/>
      <w:numFmt w:val="bullet"/>
      <w:lvlText w:val="•"/>
      <w:lvlJc w:val="left"/>
      <w:rPr>
        <w:position w:val="0"/>
        <w:shd w:val="clear" w:color="auto" w:fill="FFFF00"/>
        <w:rtl w:val="0"/>
      </w:rPr>
    </w:lvl>
    <w:lvl w:ilvl="4">
      <w:start w:val="1"/>
      <w:numFmt w:val="bullet"/>
      <w:lvlText w:val="o"/>
      <w:lvlJc w:val="left"/>
      <w:rPr>
        <w:position w:val="0"/>
        <w:shd w:val="clear" w:color="auto" w:fill="FFFF00"/>
        <w:rtl w:val="0"/>
      </w:rPr>
    </w:lvl>
    <w:lvl w:ilvl="5">
      <w:start w:val="1"/>
      <w:numFmt w:val="bullet"/>
      <w:lvlText w:val="▪"/>
      <w:lvlJc w:val="left"/>
      <w:rPr>
        <w:position w:val="0"/>
        <w:shd w:val="clear" w:color="auto" w:fill="FFFF00"/>
        <w:rtl w:val="0"/>
      </w:rPr>
    </w:lvl>
    <w:lvl w:ilvl="6">
      <w:start w:val="1"/>
      <w:numFmt w:val="bullet"/>
      <w:lvlText w:val="•"/>
      <w:lvlJc w:val="left"/>
      <w:rPr>
        <w:position w:val="0"/>
        <w:shd w:val="clear" w:color="auto" w:fill="FFFF00"/>
        <w:rtl w:val="0"/>
      </w:rPr>
    </w:lvl>
    <w:lvl w:ilvl="7">
      <w:start w:val="1"/>
      <w:numFmt w:val="bullet"/>
      <w:lvlText w:val="o"/>
      <w:lvlJc w:val="left"/>
      <w:rPr>
        <w:position w:val="0"/>
        <w:shd w:val="clear" w:color="auto" w:fill="FFFF00"/>
        <w:rtl w:val="0"/>
      </w:rPr>
    </w:lvl>
    <w:lvl w:ilvl="8">
      <w:start w:val="1"/>
      <w:numFmt w:val="bullet"/>
      <w:lvlText w:val="▪"/>
      <w:lvlJc w:val="left"/>
      <w:rPr>
        <w:position w:val="0"/>
        <w:shd w:val="clear" w:color="auto" w:fill="FFFF00"/>
        <w:rtl w:val="0"/>
      </w:rPr>
    </w:lvl>
  </w:abstractNum>
  <w:abstractNum w:abstractNumId="5">
    <w:nsid w:val="17E5524D"/>
    <w:multiLevelType w:val="hybridMultilevel"/>
    <w:tmpl w:val="39666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116D40"/>
    <w:multiLevelType w:val="hybridMultilevel"/>
    <w:tmpl w:val="D784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08627B"/>
    <w:multiLevelType w:val="hybridMultilevel"/>
    <w:tmpl w:val="895A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6158E"/>
    <w:multiLevelType w:val="hybridMultilevel"/>
    <w:tmpl w:val="5502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6E4B48"/>
    <w:multiLevelType w:val="multilevel"/>
    <w:tmpl w:val="80A82A5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2D9C6D63"/>
    <w:multiLevelType w:val="multilevel"/>
    <w:tmpl w:val="88F6AF18"/>
    <w:lvl w:ilvl="0">
      <w:start w:val="1"/>
      <w:numFmt w:val="bullet"/>
      <w:lvlText w:val="•"/>
      <w:lvlJc w:val="left"/>
      <w:rPr>
        <w:position w:val="0"/>
        <w:shd w:val="clear" w:color="auto" w:fill="FFFF00"/>
        <w:rtl w:val="0"/>
      </w:rPr>
    </w:lvl>
    <w:lvl w:ilvl="1">
      <w:start w:val="1"/>
      <w:numFmt w:val="bullet"/>
      <w:lvlText w:val="o"/>
      <w:lvlJc w:val="left"/>
      <w:rPr>
        <w:position w:val="0"/>
        <w:shd w:val="clear" w:color="auto" w:fill="FFFF00"/>
        <w:rtl w:val="0"/>
      </w:rPr>
    </w:lvl>
    <w:lvl w:ilvl="2">
      <w:start w:val="1"/>
      <w:numFmt w:val="bullet"/>
      <w:lvlText w:val="▪"/>
      <w:lvlJc w:val="left"/>
      <w:rPr>
        <w:position w:val="0"/>
        <w:shd w:val="clear" w:color="auto" w:fill="FFFF00"/>
        <w:rtl w:val="0"/>
      </w:rPr>
    </w:lvl>
    <w:lvl w:ilvl="3">
      <w:start w:val="1"/>
      <w:numFmt w:val="bullet"/>
      <w:lvlText w:val="•"/>
      <w:lvlJc w:val="left"/>
      <w:rPr>
        <w:position w:val="0"/>
        <w:shd w:val="clear" w:color="auto" w:fill="FFFF00"/>
        <w:rtl w:val="0"/>
      </w:rPr>
    </w:lvl>
    <w:lvl w:ilvl="4">
      <w:start w:val="1"/>
      <w:numFmt w:val="bullet"/>
      <w:lvlText w:val="o"/>
      <w:lvlJc w:val="left"/>
      <w:rPr>
        <w:position w:val="0"/>
        <w:shd w:val="clear" w:color="auto" w:fill="FFFF00"/>
        <w:rtl w:val="0"/>
      </w:rPr>
    </w:lvl>
    <w:lvl w:ilvl="5">
      <w:start w:val="1"/>
      <w:numFmt w:val="bullet"/>
      <w:lvlText w:val="▪"/>
      <w:lvlJc w:val="left"/>
      <w:rPr>
        <w:position w:val="0"/>
        <w:shd w:val="clear" w:color="auto" w:fill="FFFF00"/>
        <w:rtl w:val="0"/>
      </w:rPr>
    </w:lvl>
    <w:lvl w:ilvl="6">
      <w:start w:val="1"/>
      <w:numFmt w:val="bullet"/>
      <w:lvlText w:val="•"/>
      <w:lvlJc w:val="left"/>
      <w:rPr>
        <w:position w:val="0"/>
        <w:shd w:val="clear" w:color="auto" w:fill="FFFF00"/>
        <w:rtl w:val="0"/>
      </w:rPr>
    </w:lvl>
    <w:lvl w:ilvl="7">
      <w:start w:val="1"/>
      <w:numFmt w:val="bullet"/>
      <w:lvlText w:val="o"/>
      <w:lvlJc w:val="left"/>
      <w:rPr>
        <w:position w:val="0"/>
        <w:shd w:val="clear" w:color="auto" w:fill="FFFF00"/>
        <w:rtl w:val="0"/>
      </w:rPr>
    </w:lvl>
    <w:lvl w:ilvl="8">
      <w:start w:val="1"/>
      <w:numFmt w:val="bullet"/>
      <w:lvlText w:val="▪"/>
      <w:lvlJc w:val="left"/>
      <w:rPr>
        <w:position w:val="0"/>
        <w:shd w:val="clear" w:color="auto" w:fill="FFFF00"/>
        <w:rtl w:val="0"/>
      </w:rPr>
    </w:lvl>
  </w:abstractNum>
  <w:abstractNum w:abstractNumId="11">
    <w:nsid w:val="348C23AD"/>
    <w:multiLevelType w:val="hybridMultilevel"/>
    <w:tmpl w:val="CEC8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39FA6237"/>
    <w:multiLevelType w:val="multilevel"/>
    <w:tmpl w:val="329291A6"/>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3CCA4180"/>
    <w:multiLevelType w:val="multilevel"/>
    <w:tmpl w:val="12D4986A"/>
    <w:lvl w:ilvl="0">
      <w:start w:val="1"/>
      <w:numFmt w:val="bullet"/>
      <w:lvlText w:val="•"/>
      <w:lvlJc w:val="left"/>
      <w:rPr>
        <w:rFonts w:ascii="Times New Roman Bold" w:eastAsia="Times New Roman Bold" w:hAnsi="Times New Roman Bold" w:cs="Times"/>
        <w:position w:val="-2"/>
      </w:rPr>
    </w:lvl>
    <w:lvl w:ilvl="1">
      <w:start w:val="1"/>
      <w:numFmt w:val="bullet"/>
      <w:lvlText w:val="•"/>
      <w:lvlJc w:val="left"/>
      <w:rPr>
        <w:rFonts w:ascii="Times New Roman Bold" w:eastAsia="Times New Roman Bold" w:hAnsi="Times New Roman Bold" w:cs="Times"/>
        <w:position w:val="-2"/>
      </w:rPr>
    </w:lvl>
    <w:lvl w:ilvl="2">
      <w:start w:val="1"/>
      <w:numFmt w:val="bullet"/>
      <w:lvlText w:val="•"/>
      <w:lvlJc w:val="left"/>
      <w:rPr>
        <w:rFonts w:ascii="Times New Roman Bold" w:eastAsia="Times New Roman Bold" w:hAnsi="Times New Roman Bold" w:cs="Times"/>
        <w:position w:val="-2"/>
      </w:rPr>
    </w:lvl>
    <w:lvl w:ilvl="3">
      <w:start w:val="1"/>
      <w:numFmt w:val="bullet"/>
      <w:lvlText w:val="•"/>
      <w:lvlJc w:val="left"/>
      <w:rPr>
        <w:rFonts w:ascii="Times New Roman Bold" w:eastAsia="Times New Roman Bold" w:hAnsi="Times New Roman Bold" w:cs="Times"/>
        <w:position w:val="-2"/>
      </w:rPr>
    </w:lvl>
    <w:lvl w:ilvl="4">
      <w:start w:val="1"/>
      <w:numFmt w:val="bullet"/>
      <w:lvlText w:val="•"/>
      <w:lvlJc w:val="left"/>
      <w:rPr>
        <w:rFonts w:ascii="Times New Roman Bold" w:eastAsia="Times New Roman Bold" w:hAnsi="Times New Roman Bold" w:cs="Times"/>
        <w:position w:val="-2"/>
      </w:rPr>
    </w:lvl>
    <w:lvl w:ilvl="5">
      <w:start w:val="1"/>
      <w:numFmt w:val="bullet"/>
      <w:lvlText w:val="•"/>
      <w:lvlJc w:val="left"/>
      <w:rPr>
        <w:rFonts w:ascii="Times New Roman Bold" w:eastAsia="Times New Roman Bold" w:hAnsi="Times New Roman Bold" w:cs="Times"/>
        <w:position w:val="-2"/>
      </w:rPr>
    </w:lvl>
    <w:lvl w:ilvl="6">
      <w:start w:val="1"/>
      <w:numFmt w:val="bullet"/>
      <w:lvlText w:val="•"/>
      <w:lvlJc w:val="left"/>
      <w:rPr>
        <w:rFonts w:ascii="Times New Roman Bold" w:eastAsia="Times New Roman Bold" w:hAnsi="Times New Roman Bold" w:cs="Times"/>
        <w:position w:val="-2"/>
      </w:rPr>
    </w:lvl>
    <w:lvl w:ilvl="7">
      <w:start w:val="1"/>
      <w:numFmt w:val="bullet"/>
      <w:lvlText w:val="•"/>
      <w:lvlJc w:val="left"/>
      <w:rPr>
        <w:rFonts w:ascii="Times New Roman Bold" w:eastAsia="Times New Roman Bold" w:hAnsi="Times New Roman Bold" w:cs="Times"/>
        <w:position w:val="-2"/>
      </w:rPr>
    </w:lvl>
    <w:lvl w:ilvl="8">
      <w:start w:val="1"/>
      <w:numFmt w:val="bullet"/>
      <w:lvlText w:val="•"/>
      <w:lvlJc w:val="left"/>
      <w:rPr>
        <w:rFonts w:ascii="Times New Roman Bold" w:eastAsia="Times New Roman Bold" w:hAnsi="Times New Roman Bold" w:cs="Times"/>
        <w:position w:val="-2"/>
      </w:rPr>
    </w:lvl>
  </w:abstractNum>
  <w:abstractNum w:abstractNumId="14">
    <w:nsid w:val="3DDF4F25"/>
    <w:multiLevelType w:val="multilevel"/>
    <w:tmpl w:val="FB10228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3EBB5553"/>
    <w:multiLevelType w:val="hybridMultilevel"/>
    <w:tmpl w:val="43C2F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5E1840"/>
    <w:multiLevelType w:val="hybridMultilevel"/>
    <w:tmpl w:val="0302D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D10C23"/>
    <w:multiLevelType w:val="multilevel"/>
    <w:tmpl w:val="93EE9856"/>
    <w:styleLink w:val="Bullet"/>
    <w:lvl w:ilvl="0">
      <w:start w:val="1"/>
      <w:numFmt w:val="bullet"/>
      <w:lvlText w:val="•"/>
      <w:lvlJc w:val="left"/>
      <w:rPr>
        <w:rFonts w:ascii="Cambria" w:eastAsia="Cambria" w:hAnsi="Cambria" w:cs="Times"/>
        <w:position w:val="-2"/>
      </w:rPr>
    </w:lvl>
    <w:lvl w:ilvl="1">
      <w:start w:val="1"/>
      <w:numFmt w:val="bullet"/>
      <w:lvlText w:val="•"/>
      <w:lvlJc w:val="left"/>
      <w:rPr>
        <w:rFonts w:ascii="Times New Roman Bold" w:eastAsia="Times New Roman Bold" w:hAnsi="Times New Roman Bold" w:cs="Times"/>
        <w:position w:val="-2"/>
      </w:rPr>
    </w:lvl>
    <w:lvl w:ilvl="2">
      <w:start w:val="1"/>
      <w:numFmt w:val="bullet"/>
      <w:lvlText w:val="•"/>
      <w:lvlJc w:val="left"/>
      <w:rPr>
        <w:rFonts w:ascii="Times New Roman Bold" w:eastAsia="Times New Roman Bold" w:hAnsi="Times New Roman Bold" w:cs="Times"/>
        <w:position w:val="-2"/>
      </w:rPr>
    </w:lvl>
    <w:lvl w:ilvl="3">
      <w:start w:val="1"/>
      <w:numFmt w:val="bullet"/>
      <w:lvlText w:val="•"/>
      <w:lvlJc w:val="left"/>
      <w:rPr>
        <w:rFonts w:ascii="Times New Roman Bold" w:eastAsia="Times New Roman Bold" w:hAnsi="Times New Roman Bold" w:cs="Times"/>
        <w:position w:val="-2"/>
      </w:rPr>
    </w:lvl>
    <w:lvl w:ilvl="4">
      <w:start w:val="1"/>
      <w:numFmt w:val="bullet"/>
      <w:lvlText w:val="•"/>
      <w:lvlJc w:val="left"/>
      <w:rPr>
        <w:rFonts w:ascii="Times New Roman Bold" w:eastAsia="Times New Roman Bold" w:hAnsi="Times New Roman Bold" w:cs="Times"/>
        <w:position w:val="-2"/>
      </w:rPr>
    </w:lvl>
    <w:lvl w:ilvl="5">
      <w:start w:val="1"/>
      <w:numFmt w:val="bullet"/>
      <w:lvlText w:val="•"/>
      <w:lvlJc w:val="left"/>
      <w:rPr>
        <w:rFonts w:ascii="Times New Roman Bold" w:eastAsia="Times New Roman Bold" w:hAnsi="Times New Roman Bold" w:cs="Times"/>
        <w:position w:val="-2"/>
      </w:rPr>
    </w:lvl>
    <w:lvl w:ilvl="6">
      <w:start w:val="1"/>
      <w:numFmt w:val="bullet"/>
      <w:lvlText w:val="•"/>
      <w:lvlJc w:val="left"/>
      <w:rPr>
        <w:rFonts w:ascii="Times New Roman Bold" w:eastAsia="Times New Roman Bold" w:hAnsi="Times New Roman Bold" w:cs="Times"/>
        <w:position w:val="-2"/>
      </w:rPr>
    </w:lvl>
    <w:lvl w:ilvl="7">
      <w:start w:val="1"/>
      <w:numFmt w:val="bullet"/>
      <w:lvlText w:val="•"/>
      <w:lvlJc w:val="left"/>
      <w:rPr>
        <w:rFonts w:ascii="Times New Roman Bold" w:eastAsia="Times New Roman Bold" w:hAnsi="Times New Roman Bold" w:cs="Times"/>
        <w:position w:val="-2"/>
      </w:rPr>
    </w:lvl>
    <w:lvl w:ilvl="8">
      <w:start w:val="1"/>
      <w:numFmt w:val="bullet"/>
      <w:lvlText w:val="•"/>
      <w:lvlJc w:val="left"/>
      <w:rPr>
        <w:rFonts w:ascii="Times New Roman Bold" w:eastAsia="Times New Roman Bold" w:hAnsi="Times New Roman Bold" w:cs="Times"/>
        <w:position w:val="-2"/>
      </w:rPr>
    </w:lvl>
  </w:abstractNum>
  <w:abstractNum w:abstractNumId="18">
    <w:nsid w:val="4BD45519"/>
    <w:multiLevelType w:val="multilevel"/>
    <w:tmpl w:val="C79C46B6"/>
    <w:styleLink w:val="BulletBig"/>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9">
    <w:nsid w:val="601554FA"/>
    <w:multiLevelType w:val="multilevel"/>
    <w:tmpl w:val="79A41D70"/>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14"/>
  </w:num>
  <w:num w:numId="2">
    <w:abstractNumId w:val="9"/>
  </w:num>
  <w:num w:numId="3">
    <w:abstractNumId w:val="12"/>
  </w:num>
  <w:num w:numId="4">
    <w:abstractNumId w:val="4"/>
  </w:num>
  <w:num w:numId="5">
    <w:abstractNumId w:val="3"/>
  </w:num>
  <w:num w:numId="6">
    <w:abstractNumId w:val="10"/>
  </w:num>
  <w:num w:numId="7">
    <w:abstractNumId w:val="19"/>
  </w:num>
  <w:num w:numId="8">
    <w:abstractNumId w:val="18"/>
  </w:num>
  <w:num w:numId="9">
    <w:abstractNumId w:val="1"/>
  </w:num>
  <w:num w:numId="10">
    <w:abstractNumId w:val="13"/>
  </w:num>
  <w:num w:numId="11">
    <w:abstractNumId w:val="17"/>
  </w:num>
  <w:num w:numId="12">
    <w:abstractNumId w:val="0"/>
  </w:num>
  <w:num w:numId="13">
    <w:abstractNumId w:val="6"/>
  </w:num>
  <w:num w:numId="14">
    <w:abstractNumId w:val="5"/>
  </w:num>
  <w:num w:numId="15">
    <w:abstractNumId w:val="16"/>
  </w:num>
  <w:num w:numId="16">
    <w:abstractNumId w:val="15"/>
  </w:num>
  <w:num w:numId="17">
    <w:abstractNumId w:val="8"/>
  </w:num>
  <w:num w:numId="18">
    <w:abstractNumId w:val="11"/>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DAD"/>
    <w:rsid w:val="00003733"/>
    <w:rsid w:val="00006E81"/>
    <w:rsid w:val="000160BF"/>
    <w:rsid w:val="00020768"/>
    <w:rsid w:val="00022FC9"/>
    <w:rsid w:val="0003587A"/>
    <w:rsid w:val="00036C26"/>
    <w:rsid w:val="000408DB"/>
    <w:rsid w:val="00045263"/>
    <w:rsid w:val="00053A8C"/>
    <w:rsid w:val="00062185"/>
    <w:rsid w:val="00064F20"/>
    <w:rsid w:val="00075E21"/>
    <w:rsid w:val="0008096B"/>
    <w:rsid w:val="00080DF3"/>
    <w:rsid w:val="00082405"/>
    <w:rsid w:val="000A4BC6"/>
    <w:rsid w:val="000B1FB6"/>
    <w:rsid w:val="000C47AF"/>
    <w:rsid w:val="000D0899"/>
    <w:rsid w:val="000D4928"/>
    <w:rsid w:val="000D78F0"/>
    <w:rsid w:val="000E4B23"/>
    <w:rsid w:val="000F2552"/>
    <w:rsid w:val="00104FD0"/>
    <w:rsid w:val="001155E4"/>
    <w:rsid w:val="001164BC"/>
    <w:rsid w:val="001212BB"/>
    <w:rsid w:val="00133412"/>
    <w:rsid w:val="00140CC9"/>
    <w:rsid w:val="00143915"/>
    <w:rsid w:val="00151507"/>
    <w:rsid w:val="0015161D"/>
    <w:rsid w:val="00151B0C"/>
    <w:rsid w:val="0015202E"/>
    <w:rsid w:val="00155A76"/>
    <w:rsid w:val="001575DB"/>
    <w:rsid w:val="00160357"/>
    <w:rsid w:val="001744E2"/>
    <w:rsid w:val="0018121A"/>
    <w:rsid w:val="00182365"/>
    <w:rsid w:val="00182A32"/>
    <w:rsid w:val="0018548E"/>
    <w:rsid w:val="001A0BE9"/>
    <w:rsid w:val="001B385A"/>
    <w:rsid w:val="001C532B"/>
    <w:rsid w:val="001D49FA"/>
    <w:rsid w:val="001E36EB"/>
    <w:rsid w:val="001E61A2"/>
    <w:rsid w:val="001F146C"/>
    <w:rsid w:val="00206D90"/>
    <w:rsid w:val="00225427"/>
    <w:rsid w:val="002266A0"/>
    <w:rsid w:val="00233629"/>
    <w:rsid w:val="002403F3"/>
    <w:rsid w:val="002501A3"/>
    <w:rsid w:val="00260426"/>
    <w:rsid w:val="00261AA1"/>
    <w:rsid w:val="00270CD7"/>
    <w:rsid w:val="002755AF"/>
    <w:rsid w:val="00275B08"/>
    <w:rsid w:val="00281497"/>
    <w:rsid w:val="00281CD0"/>
    <w:rsid w:val="002A3EC6"/>
    <w:rsid w:val="002A7195"/>
    <w:rsid w:val="002A7682"/>
    <w:rsid w:val="002B7C53"/>
    <w:rsid w:val="002C3695"/>
    <w:rsid w:val="002D14B5"/>
    <w:rsid w:val="002D465A"/>
    <w:rsid w:val="002D7AF8"/>
    <w:rsid w:val="002F00C8"/>
    <w:rsid w:val="00325044"/>
    <w:rsid w:val="00330C75"/>
    <w:rsid w:val="003312FA"/>
    <w:rsid w:val="0033331C"/>
    <w:rsid w:val="003408C0"/>
    <w:rsid w:val="003519F4"/>
    <w:rsid w:val="00352569"/>
    <w:rsid w:val="003541AC"/>
    <w:rsid w:val="00375BDC"/>
    <w:rsid w:val="00375D81"/>
    <w:rsid w:val="00380FAC"/>
    <w:rsid w:val="003848FD"/>
    <w:rsid w:val="00386121"/>
    <w:rsid w:val="00386B8A"/>
    <w:rsid w:val="003905DF"/>
    <w:rsid w:val="00397941"/>
    <w:rsid w:val="003A54F0"/>
    <w:rsid w:val="003A719F"/>
    <w:rsid w:val="003B045F"/>
    <w:rsid w:val="003B1028"/>
    <w:rsid w:val="003B579D"/>
    <w:rsid w:val="003B6459"/>
    <w:rsid w:val="003C06D2"/>
    <w:rsid w:val="003D2351"/>
    <w:rsid w:val="003D3BF2"/>
    <w:rsid w:val="003E086B"/>
    <w:rsid w:val="003E1A79"/>
    <w:rsid w:val="003F183F"/>
    <w:rsid w:val="003F508F"/>
    <w:rsid w:val="003F7F58"/>
    <w:rsid w:val="004147E2"/>
    <w:rsid w:val="0042081E"/>
    <w:rsid w:val="00421D12"/>
    <w:rsid w:val="00422D2F"/>
    <w:rsid w:val="00427461"/>
    <w:rsid w:val="00434E6F"/>
    <w:rsid w:val="00437B3D"/>
    <w:rsid w:val="00443472"/>
    <w:rsid w:val="00443994"/>
    <w:rsid w:val="00447E20"/>
    <w:rsid w:val="0046057D"/>
    <w:rsid w:val="00461759"/>
    <w:rsid w:val="004653AF"/>
    <w:rsid w:val="00465F50"/>
    <w:rsid w:val="0047235E"/>
    <w:rsid w:val="0048141C"/>
    <w:rsid w:val="00482875"/>
    <w:rsid w:val="00482F09"/>
    <w:rsid w:val="00490208"/>
    <w:rsid w:val="00493082"/>
    <w:rsid w:val="00494FE5"/>
    <w:rsid w:val="0049784B"/>
    <w:rsid w:val="004D45F9"/>
    <w:rsid w:val="004D5BBA"/>
    <w:rsid w:val="004D61F0"/>
    <w:rsid w:val="004E78CD"/>
    <w:rsid w:val="004F5868"/>
    <w:rsid w:val="00501FD2"/>
    <w:rsid w:val="00506D08"/>
    <w:rsid w:val="00514EE5"/>
    <w:rsid w:val="00515DF5"/>
    <w:rsid w:val="005273F2"/>
    <w:rsid w:val="00532104"/>
    <w:rsid w:val="005433C8"/>
    <w:rsid w:val="00543B17"/>
    <w:rsid w:val="00546D30"/>
    <w:rsid w:val="00555B1D"/>
    <w:rsid w:val="00560A90"/>
    <w:rsid w:val="00564C89"/>
    <w:rsid w:val="00566F73"/>
    <w:rsid w:val="0057577E"/>
    <w:rsid w:val="005825D6"/>
    <w:rsid w:val="005844A9"/>
    <w:rsid w:val="005850B1"/>
    <w:rsid w:val="00586C90"/>
    <w:rsid w:val="00587771"/>
    <w:rsid w:val="00587EDB"/>
    <w:rsid w:val="005A13A9"/>
    <w:rsid w:val="005A1F07"/>
    <w:rsid w:val="005A39A6"/>
    <w:rsid w:val="005B4497"/>
    <w:rsid w:val="005B583E"/>
    <w:rsid w:val="005B59DF"/>
    <w:rsid w:val="005C20BC"/>
    <w:rsid w:val="005D1ED3"/>
    <w:rsid w:val="005E08C7"/>
    <w:rsid w:val="005E45AF"/>
    <w:rsid w:val="00602E19"/>
    <w:rsid w:val="00606D3B"/>
    <w:rsid w:val="006070E9"/>
    <w:rsid w:val="006249FC"/>
    <w:rsid w:val="0062795F"/>
    <w:rsid w:val="00627A1F"/>
    <w:rsid w:val="00636450"/>
    <w:rsid w:val="00641F25"/>
    <w:rsid w:val="00647D9D"/>
    <w:rsid w:val="00652216"/>
    <w:rsid w:val="00656E7D"/>
    <w:rsid w:val="006674CF"/>
    <w:rsid w:val="006710B9"/>
    <w:rsid w:val="0067207D"/>
    <w:rsid w:val="006850C6"/>
    <w:rsid w:val="00687166"/>
    <w:rsid w:val="006915B9"/>
    <w:rsid w:val="006936E7"/>
    <w:rsid w:val="00694741"/>
    <w:rsid w:val="006964A4"/>
    <w:rsid w:val="00697947"/>
    <w:rsid w:val="006A1E68"/>
    <w:rsid w:val="006A27A5"/>
    <w:rsid w:val="006A3FD8"/>
    <w:rsid w:val="006A72E6"/>
    <w:rsid w:val="006C292C"/>
    <w:rsid w:val="006C379E"/>
    <w:rsid w:val="006D33EF"/>
    <w:rsid w:val="006D524D"/>
    <w:rsid w:val="006D55F0"/>
    <w:rsid w:val="006E299E"/>
    <w:rsid w:val="006E2C14"/>
    <w:rsid w:val="007136AA"/>
    <w:rsid w:val="007150AE"/>
    <w:rsid w:val="00721F65"/>
    <w:rsid w:val="00722839"/>
    <w:rsid w:val="00724641"/>
    <w:rsid w:val="00733C04"/>
    <w:rsid w:val="00734E09"/>
    <w:rsid w:val="0073780B"/>
    <w:rsid w:val="00742C2A"/>
    <w:rsid w:val="00743E9C"/>
    <w:rsid w:val="0074452A"/>
    <w:rsid w:val="00744656"/>
    <w:rsid w:val="00746D6F"/>
    <w:rsid w:val="0076209E"/>
    <w:rsid w:val="00785FD3"/>
    <w:rsid w:val="00791C6D"/>
    <w:rsid w:val="00792299"/>
    <w:rsid w:val="007946FE"/>
    <w:rsid w:val="00797DCB"/>
    <w:rsid w:val="007A0697"/>
    <w:rsid w:val="007A31CC"/>
    <w:rsid w:val="007A699A"/>
    <w:rsid w:val="007B1432"/>
    <w:rsid w:val="007B1EFF"/>
    <w:rsid w:val="007C0D62"/>
    <w:rsid w:val="007C32D4"/>
    <w:rsid w:val="007C3FA4"/>
    <w:rsid w:val="007C4315"/>
    <w:rsid w:val="007D6EF0"/>
    <w:rsid w:val="007E6880"/>
    <w:rsid w:val="007F7DAD"/>
    <w:rsid w:val="00815558"/>
    <w:rsid w:val="00821F95"/>
    <w:rsid w:val="008354E7"/>
    <w:rsid w:val="00841483"/>
    <w:rsid w:val="00841B15"/>
    <w:rsid w:val="008432EC"/>
    <w:rsid w:val="008466D4"/>
    <w:rsid w:val="00850C21"/>
    <w:rsid w:val="00865606"/>
    <w:rsid w:val="0087004B"/>
    <w:rsid w:val="00877143"/>
    <w:rsid w:val="008867B5"/>
    <w:rsid w:val="008A794F"/>
    <w:rsid w:val="008A79A3"/>
    <w:rsid w:val="008B14ED"/>
    <w:rsid w:val="008B5C77"/>
    <w:rsid w:val="008D456E"/>
    <w:rsid w:val="00906736"/>
    <w:rsid w:val="0091080C"/>
    <w:rsid w:val="00911B8D"/>
    <w:rsid w:val="00912011"/>
    <w:rsid w:val="00913074"/>
    <w:rsid w:val="00915E3F"/>
    <w:rsid w:val="00933D6B"/>
    <w:rsid w:val="00934D00"/>
    <w:rsid w:val="0094202D"/>
    <w:rsid w:val="00943B32"/>
    <w:rsid w:val="00946B68"/>
    <w:rsid w:val="009553B9"/>
    <w:rsid w:val="009563E7"/>
    <w:rsid w:val="00963C6E"/>
    <w:rsid w:val="00966B3B"/>
    <w:rsid w:val="0097353E"/>
    <w:rsid w:val="009852EF"/>
    <w:rsid w:val="009940E0"/>
    <w:rsid w:val="009A1E9B"/>
    <w:rsid w:val="009B2675"/>
    <w:rsid w:val="009B6C13"/>
    <w:rsid w:val="009C15D2"/>
    <w:rsid w:val="009C3381"/>
    <w:rsid w:val="009E39DD"/>
    <w:rsid w:val="009E6B16"/>
    <w:rsid w:val="009E720C"/>
    <w:rsid w:val="009F62A5"/>
    <w:rsid w:val="00A11B6A"/>
    <w:rsid w:val="00A35C65"/>
    <w:rsid w:val="00A4380E"/>
    <w:rsid w:val="00A43AA5"/>
    <w:rsid w:val="00A45ECF"/>
    <w:rsid w:val="00A4619F"/>
    <w:rsid w:val="00A511F2"/>
    <w:rsid w:val="00A67303"/>
    <w:rsid w:val="00A7028D"/>
    <w:rsid w:val="00A8119E"/>
    <w:rsid w:val="00A82C78"/>
    <w:rsid w:val="00A86ACF"/>
    <w:rsid w:val="00A9211E"/>
    <w:rsid w:val="00A93585"/>
    <w:rsid w:val="00A939DE"/>
    <w:rsid w:val="00AA3FAF"/>
    <w:rsid w:val="00AA6FE6"/>
    <w:rsid w:val="00AB49DC"/>
    <w:rsid w:val="00AC1091"/>
    <w:rsid w:val="00AC476E"/>
    <w:rsid w:val="00AC6F9C"/>
    <w:rsid w:val="00AD1724"/>
    <w:rsid w:val="00AD5E85"/>
    <w:rsid w:val="00AE0AE3"/>
    <w:rsid w:val="00AE11FD"/>
    <w:rsid w:val="00B04E15"/>
    <w:rsid w:val="00B066DF"/>
    <w:rsid w:val="00B250A2"/>
    <w:rsid w:val="00B256A2"/>
    <w:rsid w:val="00B25D56"/>
    <w:rsid w:val="00B354D0"/>
    <w:rsid w:val="00B37B29"/>
    <w:rsid w:val="00B428BC"/>
    <w:rsid w:val="00B53C18"/>
    <w:rsid w:val="00B541DE"/>
    <w:rsid w:val="00B605C1"/>
    <w:rsid w:val="00B81305"/>
    <w:rsid w:val="00B83316"/>
    <w:rsid w:val="00B83BD1"/>
    <w:rsid w:val="00B9015E"/>
    <w:rsid w:val="00B9205D"/>
    <w:rsid w:val="00B938DE"/>
    <w:rsid w:val="00B94408"/>
    <w:rsid w:val="00BB2D62"/>
    <w:rsid w:val="00BB474B"/>
    <w:rsid w:val="00BC29BE"/>
    <w:rsid w:val="00BC29EE"/>
    <w:rsid w:val="00BD1DC8"/>
    <w:rsid w:val="00BD1EB8"/>
    <w:rsid w:val="00BF5C32"/>
    <w:rsid w:val="00C10DE4"/>
    <w:rsid w:val="00C25579"/>
    <w:rsid w:val="00C27C4C"/>
    <w:rsid w:val="00C31C28"/>
    <w:rsid w:val="00C360F4"/>
    <w:rsid w:val="00C409A9"/>
    <w:rsid w:val="00C4492C"/>
    <w:rsid w:val="00C50961"/>
    <w:rsid w:val="00C52518"/>
    <w:rsid w:val="00C575C7"/>
    <w:rsid w:val="00C60D22"/>
    <w:rsid w:val="00C66A68"/>
    <w:rsid w:val="00C73CBC"/>
    <w:rsid w:val="00C77BDB"/>
    <w:rsid w:val="00C836A9"/>
    <w:rsid w:val="00C85D3A"/>
    <w:rsid w:val="00C90CA9"/>
    <w:rsid w:val="00CA113D"/>
    <w:rsid w:val="00CA79B1"/>
    <w:rsid w:val="00CB20CB"/>
    <w:rsid w:val="00CB632D"/>
    <w:rsid w:val="00CB69DE"/>
    <w:rsid w:val="00CC2782"/>
    <w:rsid w:val="00CC7691"/>
    <w:rsid w:val="00CD5695"/>
    <w:rsid w:val="00CE1ED3"/>
    <w:rsid w:val="00CE446E"/>
    <w:rsid w:val="00CF2400"/>
    <w:rsid w:val="00CF6442"/>
    <w:rsid w:val="00D04556"/>
    <w:rsid w:val="00D05291"/>
    <w:rsid w:val="00D0563B"/>
    <w:rsid w:val="00D11041"/>
    <w:rsid w:val="00D11C4B"/>
    <w:rsid w:val="00D1663D"/>
    <w:rsid w:val="00D23465"/>
    <w:rsid w:val="00D2469D"/>
    <w:rsid w:val="00D259C7"/>
    <w:rsid w:val="00D315C7"/>
    <w:rsid w:val="00D449BA"/>
    <w:rsid w:val="00D45380"/>
    <w:rsid w:val="00D463A2"/>
    <w:rsid w:val="00D55550"/>
    <w:rsid w:val="00D63E99"/>
    <w:rsid w:val="00D703C5"/>
    <w:rsid w:val="00D807DB"/>
    <w:rsid w:val="00D86F92"/>
    <w:rsid w:val="00DA0AEE"/>
    <w:rsid w:val="00DA4014"/>
    <w:rsid w:val="00DA5239"/>
    <w:rsid w:val="00DA6996"/>
    <w:rsid w:val="00DB39C8"/>
    <w:rsid w:val="00DC31B7"/>
    <w:rsid w:val="00DC6A38"/>
    <w:rsid w:val="00DC7B6B"/>
    <w:rsid w:val="00DD01AC"/>
    <w:rsid w:val="00DD4276"/>
    <w:rsid w:val="00DD5429"/>
    <w:rsid w:val="00DE1AFF"/>
    <w:rsid w:val="00DF2E4D"/>
    <w:rsid w:val="00E0150E"/>
    <w:rsid w:val="00E016C3"/>
    <w:rsid w:val="00E027D5"/>
    <w:rsid w:val="00E05874"/>
    <w:rsid w:val="00E15736"/>
    <w:rsid w:val="00E170D5"/>
    <w:rsid w:val="00E238E7"/>
    <w:rsid w:val="00E249F7"/>
    <w:rsid w:val="00E25110"/>
    <w:rsid w:val="00E354BC"/>
    <w:rsid w:val="00E362AB"/>
    <w:rsid w:val="00E42D65"/>
    <w:rsid w:val="00E452E0"/>
    <w:rsid w:val="00E45317"/>
    <w:rsid w:val="00E614C0"/>
    <w:rsid w:val="00E63939"/>
    <w:rsid w:val="00E645DF"/>
    <w:rsid w:val="00E75615"/>
    <w:rsid w:val="00E842B6"/>
    <w:rsid w:val="00E87204"/>
    <w:rsid w:val="00E874CA"/>
    <w:rsid w:val="00E9277A"/>
    <w:rsid w:val="00E96D7D"/>
    <w:rsid w:val="00EB0963"/>
    <w:rsid w:val="00EB6692"/>
    <w:rsid w:val="00EC5DDE"/>
    <w:rsid w:val="00ED1511"/>
    <w:rsid w:val="00ED3D9A"/>
    <w:rsid w:val="00ED57FD"/>
    <w:rsid w:val="00ED62E4"/>
    <w:rsid w:val="00ED7FC8"/>
    <w:rsid w:val="00EF1C42"/>
    <w:rsid w:val="00F02BFF"/>
    <w:rsid w:val="00F07704"/>
    <w:rsid w:val="00F11B6D"/>
    <w:rsid w:val="00F14481"/>
    <w:rsid w:val="00F15458"/>
    <w:rsid w:val="00F27DC8"/>
    <w:rsid w:val="00F33F47"/>
    <w:rsid w:val="00F47BB6"/>
    <w:rsid w:val="00F47D66"/>
    <w:rsid w:val="00F5424A"/>
    <w:rsid w:val="00F544A4"/>
    <w:rsid w:val="00F578C8"/>
    <w:rsid w:val="00F639DB"/>
    <w:rsid w:val="00F63ED8"/>
    <w:rsid w:val="00F63F56"/>
    <w:rsid w:val="00F64A90"/>
    <w:rsid w:val="00F662C2"/>
    <w:rsid w:val="00F7750B"/>
    <w:rsid w:val="00F82228"/>
    <w:rsid w:val="00F8567C"/>
    <w:rsid w:val="00F94431"/>
    <w:rsid w:val="00F96478"/>
    <w:rsid w:val="00FA2666"/>
    <w:rsid w:val="00FA6294"/>
    <w:rsid w:val="00FD0EC2"/>
    <w:rsid w:val="00FD35BD"/>
    <w:rsid w:val="00FD6EF2"/>
    <w:rsid w:val="00FE444B"/>
    <w:rsid w:val="00FE6E25"/>
    <w:rsid w:val="00FF21C8"/>
    <w:rsid w:val="00FF255E"/>
    <w:rsid w:val="00FF548B"/>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GB" w:eastAsia="en-GB"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footer" w:uiPriority="99"/>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066D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66DF"/>
    <w:rPr>
      <w:u w:val="single"/>
    </w:rPr>
  </w:style>
  <w:style w:type="paragraph" w:styleId="Header">
    <w:name w:val="header"/>
    <w:rsid w:val="00B066DF"/>
    <w:pPr>
      <w:tabs>
        <w:tab w:val="center" w:pos="4513"/>
        <w:tab w:val="right" w:pos="9026"/>
      </w:tabs>
    </w:pPr>
    <w:rPr>
      <w:rFonts w:hAnsi="Arial Unicode MS" w:cs="Arial Unicode MS"/>
      <w:color w:val="000000"/>
      <w:u w:color="000000"/>
      <w:lang w:val="en-US"/>
    </w:rPr>
  </w:style>
  <w:style w:type="paragraph" w:customStyle="1" w:styleId="HeaderFooter">
    <w:name w:val="Header &amp; Footer"/>
    <w:rsid w:val="00B066DF"/>
    <w:pPr>
      <w:tabs>
        <w:tab w:val="right" w:pos="9020"/>
      </w:tabs>
    </w:pPr>
    <w:rPr>
      <w:rFonts w:ascii="Helvetica" w:eastAsia="Helvetica" w:hAnsi="Helvetica" w:cs="Helvetica"/>
      <w:color w:val="000000"/>
    </w:rPr>
  </w:style>
  <w:style w:type="paragraph" w:customStyle="1" w:styleId="Body">
    <w:name w:val="Body"/>
    <w:rsid w:val="00B066DF"/>
    <w:pPr>
      <w:spacing w:after="200"/>
    </w:pPr>
    <w:rPr>
      <w:rFonts w:ascii="Cambria" w:eastAsia="Cambria" w:hAnsi="Cambria" w:cs="Cambria"/>
      <w:color w:val="000000"/>
      <w:u w:color="000000"/>
      <w:lang w:val="en-US"/>
    </w:rPr>
  </w:style>
  <w:style w:type="paragraph" w:styleId="ListParagraph">
    <w:name w:val="List Paragraph"/>
    <w:rsid w:val="00B066DF"/>
    <w:pPr>
      <w:spacing w:after="200"/>
      <w:ind w:left="720"/>
    </w:pPr>
    <w:rPr>
      <w:rFonts w:hAnsi="Arial Unicode MS" w:cs="Arial Unicode MS"/>
      <w:color w:val="000000"/>
      <w:u w:color="000000"/>
      <w:lang w:val="en-US"/>
    </w:rPr>
  </w:style>
  <w:style w:type="numbering" w:customStyle="1" w:styleId="List0">
    <w:name w:val="List 0"/>
    <w:basedOn w:val="ImportedStyle1"/>
    <w:rsid w:val="00B066DF"/>
    <w:pPr>
      <w:numPr>
        <w:numId w:val="3"/>
      </w:numPr>
    </w:pPr>
  </w:style>
  <w:style w:type="numbering" w:customStyle="1" w:styleId="ImportedStyle1">
    <w:name w:val="Imported Style 1"/>
    <w:rsid w:val="00B066DF"/>
  </w:style>
  <w:style w:type="numbering" w:customStyle="1" w:styleId="List1">
    <w:name w:val="List 1"/>
    <w:basedOn w:val="ImportedStyle2"/>
    <w:rsid w:val="00B066DF"/>
    <w:pPr>
      <w:numPr>
        <w:numId w:val="9"/>
      </w:numPr>
    </w:pPr>
  </w:style>
  <w:style w:type="numbering" w:customStyle="1" w:styleId="ImportedStyle2">
    <w:name w:val="Imported Style 2"/>
    <w:rsid w:val="00B066DF"/>
  </w:style>
  <w:style w:type="paragraph" w:customStyle="1" w:styleId="Default">
    <w:name w:val="Default"/>
    <w:rsid w:val="00B066DF"/>
    <w:rPr>
      <w:rFonts w:ascii="Helvetica" w:eastAsia="Helvetica" w:hAnsi="Helvetica" w:cs="Helvetica"/>
      <w:color w:val="000000"/>
      <w:sz w:val="22"/>
      <w:szCs w:val="22"/>
    </w:rPr>
  </w:style>
  <w:style w:type="numbering" w:customStyle="1" w:styleId="BulletBig">
    <w:name w:val="Bullet Big"/>
    <w:rsid w:val="00B066DF"/>
    <w:pPr>
      <w:numPr>
        <w:numId w:val="8"/>
      </w:numPr>
    </w:pPr>
  </w:style>
  <w:style w:type="numbering" w:customStyle="1" w:styleId="Bullet">
    <w:name w:val="Bullet"/>
    <w:rsid w:val="00B066DF"/>
    <w:pPr>
      <w:numPr>
        <w:numId w:val="11"/>
      </w:numPr>
    </w:pPr>
  </w:style>
  <w:style w:type="character" w:customStyle="1" w:styleId="Link">
    <w:name w:val="Link"/>
    <w:rsid w:val="00B066DF"/>
    <w:rPr>
      <w:color w:val="0000FF"/>
      <w:u w:val="single" w:color="0000FF"/>
    </w:rPr>
  </w:style>
  <w:style w:type="character" w:customStyle="1" w:styleId="Hyperlink0">
    <w:name w:val="Hyperlink.0"/>
    <w:basedOn w:val="Link"/>
    <w:rsid w:val="00B066DF"/>
    <w:rPr>
      <w:color w:val="0000FF"/>
      <w:u w:val="single" w:color="0000FF"/>
    </w:rPr>
  </w:style>
  <w:style w:type="paragraph" w:styleId="CommentText">
    <w:name w:val="annotation text"/>
    <w:basedOn w:val="Normal"/>
    <w:link w:val="CommentTextChar"/>
    <w:uiPriority w:val="99"/>
    <w:semiHidden/>
    <w:unhideWhenUsed/>
    <w:rsid w:val="00B066DF"/>
    <w:rPr>
      <w:sz w:val="20"/>
      <w:szCs w:val="20"/>
    </w:rPr>
  </w:style>
  <w:style w:type="character" w:customStyle="1" w:styleId="CommentTextChar">
    <w:name w:val="Comment Text Char"/>
    <w:basedOn w:val="DefaultParagraphFont"/>
    <w:link w:val="CommentText"/>
    <w:uiPriority w:val="99"/>
    <w:semiHidden/>
    <w:rsid w:val="00B066DF"/>
    <w:rPr>
      <w:lang w:val="en-US" w:eastAsia="en-US"/>
    </w:rPr>
  </w:style>
  <w:style w:type="character" w:styleId="CommentReference">
    <w:name w:val="annotation reference"/>
    <w:basedOn w:val="DefaultParagraphFont"/>
    <w:uiPriority w:val="99"/>
    <w:semiHidden/>
    <w:unhideWhenUsed/>
    <w:rsid w:val="00B066DF"/>
    <w:rPr>
      <w:sz w:val="16"/>
      <w:szCs w:val="16"/>
    </w:rPr>
  </w:style>
  <w:style w:type="paragraph" w:styleId="BalloonText">
    <w:name w:val="Balloon Text"/>
    <w:basedOn w:val="Normal"/>
    <w:link w:val="BalloonTextChar"/>
    <w:uiPriority w:val="99"/>
    <w:semiHidden/>
    <w:unhideWhenUsed/>
    <w:rsid w:val="00F94431"/>
    <w:rPr>
      <w:rFonts w:ascii="Tahoma" w:hAnsi="Tahoma" w:cs="Tahoma"/>
      <w:sz w:val="16"/>
      <w:szCs w:val="16"/>
    </w:rPr>
  </w:style>
  <w:style w:type="character" w:customStyle="1" w:styleId="BalloonTextChar">
    <w:name w:val="Balloon Text Char"/>
    <w:basedOn w:val="DefaultParagraphFont"/>
    <w:link w:val="BalloonText"/>
    <w:uiPriority w:val="99"/>
    <w:semiHidden/>
    <w:rsid w:val="00F94431"/>
    <w:rPr>
      <w:rFonts w:ascii="Tahoma" w:hAnsi="Tahoma" w:cs="Tahoma"/>
      <w:sz w:val="16"/>
      <w:szCs w:val="16"/>
      <w:lang w:val="en-US" w:eastAsia="en-US"/>
    </w:rPr>
  </w:style>
  <w:style w:type="table" w:styleId="TableGrid">
    <w:name w:val="Table Grid"/>
    <w:basedOn w:val="TableNormal"/>
    <w:uiPriority w:val="59"/>
    <w:rsid w:val="0058777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dr w:val="none" w:sz="0" w:space="0" w:color="auto"/>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4D45F9"/>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EastAsia" w:hAnsi="Times"/>
      <w:sz w:val="20"/>
      <w:szCs w:val="20"/>
      <w:bdr w:val="none" w:sz="0" w:space="0" w:color="auto"/>
      <w:lang w:val="en-GB"/>
    </w:rPr>
  </w:style>
  <w:style w:type="paragraph" w:styleId="ListBullet">
    <w:name w:val="List Bullet"/>
    <w:basedOn w:val="Normal"/>
    <w:uiPriority w:val="99"/>
    <w:unhideWhenUsed/>
    <w:rsid w:val="004D45F9"/>
    <w:pPr>
      <w:numPr>
        <w:numId w:val="12"/>
      </w:numPr>
      <w:contextualSpacing/>
    </w:pPr>
  </w:style>
  <w:style w:type="paragraph" w:styleId="Footer">
    <w:name w:val="footer"/>
    <w:basedOn w:val="Normal"/>
    <w:link w:val="FooterChar"/>
    <w:uiPriority w:val="99"/>
    <w:unhideWhenUsed/>
    <w:rsid w:val="00C73CBC"/>
    <w:pPr>
      <w:tabs>
        <w:tab w:val="center" w:pos="4320"/>
        <w:tab w:val="right" w:pos="8640"/>
      </w:tabs>
    </w:pPr>
  </w:style>
  <w:style w:type="character" w:customStyle="1" w:styleId="FooterChar">
    <w:name w:val="Footer Char"/>
    <w:basedOn w:val="DefaultParagraphFont"/>
    <w:link w:val="Footer"/>
    <w:uiPriority w:val="99"/>
    <w:rsid w:val="00C73CBC"/>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B4497"/>
    <w:rPr>
      <w:b/>
      <w:bCs/>
    </w:rPr>
  </w:style>
  <w:style w:type="character" w:customStyle="1" w:styleId="CommentSubjectChar">
    <w:name w:val="Comment Subject Char"/>
    <w:basedOn w:val="CommentTextChar"/>
    <w:link w:val="CommentSubject"/>
    <w:uiPriority w:val="99"/>
    <w:semiHidden/>
    <w:rsid w:val="005B4497"/>
    <w:rPr>
      <w:b/>
      <w:bCs/>
      <w:lang w:val="en-US" w:eastAsia="en-US"/>
    </w:rPr>
  </w:style>
  <w:style w:type="paragraph" w:styleId="Revision">
    <w:name w:val="Revision"/>
    <w:hidden/>
    <w:rsid w:val="00911B8D"/>
    <w:pPr>
      <w:pBdr>
        <w:top w:val="none" w:sz="0" w:space="0" w:color="auto"/>
        <w:left w:val="none" w:sz="0" w:space="0" w:color="auto"/>
        <w:bottom w:val="none" w:sz="0" w:space="0" w:color="auto"/>
        <w:right w:val="none" w:sz="0" w:space="0" w:color="auto"/>
        <w:between w:val="none" w:sz="0" w:space="0" w:color="auto"/>
        <w:bar w:val="none" w:sz="0" w:color="auto"/>
      </w:pBdr>
    </w:pPr>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GB" w:eastAsia="en-GB"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lsdException w:name="footer" w:uiPriority="99"/>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066D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66DF"/>
    <w:rPr>
      <w:u w:val="single"/>
    </w:rPr>
  </w:style>
  <w:style w:type="paragraph" w:styleId="Header">
    <w:name w:val="header"/>
    <w:rsid w:val="00B066DF"/>
    <w:pPr>
      <w:tabs>
        <w:tab w:val="center" w:pos="4513"/>
        <w:tab w:val="right" w:pos="9026"/>
      </w:tabs>
    </w:pPr>
    <w:rPr>
      <w:rFonts w:hAnsi="Arial Unicode MS" w:cs="Arial Unicode MS"/>
      <w:color w:val="000000"/>
      <w:u w:color="000000"/>
      <w:lang w:val="en-US"/>
    </w:rPr>
  </w:style>
  <w:style w:type="paragraph" w:customStyle="1" w:styleId="HeaderFooter">
    <w:name w:val="Header &amp; Footer"/>
    <w:rsid w:val="00B066DF"/>
    <w:pPr>
      <w:tabs>
        <w:tab w:val="right" w:pos="9020"/>
      </w:tabs>
    </w:pPr>
    <w:rPr>
      <w:rFonts w:ascii="Helvetica" w:eastAsia="Helvetica" w:hAnsi="Helvetica" w:cs="Helvetica"/>
      <w:color w:val="000000"/>
    </w:rPr>
  </w:style>
  <w:style w:type="paragraph" w:customStyle="1" w:styleId="Body">
    <w:name w:val="Body"/>
    <w:rsid w:val="00B066DF"/>
    <w:pPr>
      <w:spacing w:after="200"/>
    </w:pPr>
    <w:rPr>
      <w:rFonts w:ascii="Cambria" w:eastAsia="Cambria" w:hAnsi="Cambria" w:cs="Cambria"/>
      <w:color w:val="000000"/>
      <w:u w:color="000000"/>
      <w:lang w:val="en-US"/>
    </w:rPr>
  </w:style>
  <w:style w:type="paragraph" w:styleId="ListParagraph">
    <w:name w:val="List Paragraph"/>
    <w:rsid w:val="00B066DF"/>
    <w:pPr>
      <w:spacing w:after="200"/>
      <w:ind w:left="720"/>
    </w:pPr>
    <w:rPr>
      <w:rFonts w:hAnsi="Arial Unicode MS" w:cs="Arial Unicode MS"/>
      <w:color w:val="000000"/>
      <w:u w:color="000000"/>
      <w:lang w:val="en-US"/>
    </w:rPr>
  </w:style>
  <w:style w:type="numbering" w:customStyle="1" w:styleId="List0">
    <w:name w:val="List 0"/>
    <w:basedOn w:val="ImportedStyle1"/>
    <w:rsid w:val="00B066DF"/>
    <w:pPr>
      <w:numPr>
        <w:numId w:val="3"/>
      </w:numPr>
    </w:pPr>
  </w:style>
  <w:style w:type="numbering" w:customStyle="1" w:styleId="ImportedStyle1">
    <w:name w:val="Imported Style 1"/>
    <w:rsid w:val="00B066DF"/>
  </w:style>
  <w:style w:type="numbering" w:customStyle="1" w:styleId="List1">
    <w:name w:val="List 1"/>
    <w:basedOn w:val="ImportedStyle2"/>
    <w:rsid w:val="00B066DF"/>
    <w:pPr>
      <w:numPr>
        <w:numId w:val="9"/>
      </w:numPr>
    </w:pPr>
  </w:style>
  <w:style w:type="numbering" w:customStyle="1" w:styleId="ImportedStyle2">
    <w:name w:val="Imported Style 2"/>
    <w:rsid w:val="00B066DF"/>
  </w:style>
  <w:style w:type="paragraph" w:customStyle="1" w:styleId="Default">
    <w:name w:val="Default"/>
    <w:rsid w:val="00B066DF"/>
    <w:rPr>
      <w:rFonts w:ascii="Helvetica" w:eastAsia="Helvetica" w:hAnsi="Helvetica" w:cs="Helvetica"/>
      <w:color w:val="000000"/>
      <w:sz w:val="22"/>
      <w:szCs w:val="22"/>
    </w:rPr>
  </w:style>
  <w:style w:type="numbering" w:customStyle="1" w:styleId="BulletBig">
    <w:name w:val="Bullet Big"/>
    <w:rsid w:val="00B066DF"/>
    <w:pPr>
      <w:numPr>
        <w:numId w:val="8"/>
      </w:numPr>
    </w:pPr>
  </w:style>
  <w:style w:type="numbering" w:customStyle="1" w:styleId="Bullet">
    <w:name w:val="Bullet"/>
    <w:rsid w:val="00B066DF"/>
    <w:pPr>
      <w:numPr>
        <w:numId w:val="11"/>
      </w:numPr>
    </w:pPr>
  </w:style>
  <w:style w:type="character" w:customStyle="1" w:styleId="Link">
    <w:name w:val="Link"/>
    <w:rsid w:val="00B066DF"/>
    <w:rPr>
      <w:color w:val="0000FF"/>
      <w:u w:val="single" w:color="0000FF"/>
    </w:rPr>
  </w:style>
  <w:style w:type="character" w:customStyle="1" w:styleId="Hyperlink0">
    <w:name w:val="Hyperlink.0"/>
    <w:basedOn w:val="Link"/>
    <w:rsid w:val="00B066DF"/>
    <w:rPr>
      <w:color w:val="0000FF"/>
      <w:u w:val="single" w:color="0000FF"/>
    </w:rPr>
  </w:style>
  <w:style w:type="paragraph" w:styleId="CommentText">
    <w:name w:val="annotation text"/>
    <w:basedOn w:val="Normal"/>
    <w:link w:val="CommentTextChar"/>
    <w:uiPriority w:val="99"/>
    <w:semiHidden/>
    <w:unhideWhenUsed/>
    <w:rsid w:val="00B066DF"/>
    <w:rPr>
      <w:sz w:val="20"/>
      <w:szCs w:val="20"/>
    </w:rPr>
  </w:style>
  <w:style w:type="character" w:customStyle="1" w:styleId="CommentTextChar">
    <w:name w:val="Comment Text Char"/>
    <w:basedOn w:val="DefaultParagraphFont"/>
    <w:link w:val="CommentText"/>
    <w:uiPriority w:val="99"/>
    <w:semiHidden/>
    <w:rsid w:val="00B066DF"/>
    <w:rPr>
      <w:lang w:val="en-US" w:eastAsia="en-US"/>
    </w:rPr>
  </w:style>
  <w:style w:type="character" w:styleId="CommentReference">
    <w:name w:val="annotation reference"/>
    <w:basedOn w:val="DefaultParagraphFont"/>
    <w:uiPriority w:val="99"/>
    <w:semiHidden/>
    <w:unhideWhenUsed/>
    <w:rsid w:val="00B066DF"/>
    <w:rPr>
      <w:sz w:val="16"/>
      <w:szCs w:val="16"/>
    </w:rPr>
  </w:style>
  <w:style w:type="paragraph" w:styleId="BalloonText">
    <w:name w:val="Balloon Text"/>
    <w:basedOn w:val="Normal"/>
    <w:link w:val="BalloonTextChar"/>
    <w:uiPriority w:val="99"/>
    <w:semiHidden/>
    <w:unhideWhenUsed/>
    <w:rsid w:val="00F94431"/>
    <w:rPr>
      <w:rFonts w:ascii="Tahoma" w:hAnsi="Tahoma" w:cs="Tahoma"/>
      <w:sz w:val="16"/>
      <w:szCs w:val="16"/>
    </w:rPr>
  </w:style>
  <w:style w:type="character" w:customStyle="1" w:styleId="BalloonTextChar">
    <w:name w:val="Balloon Text Char"/>
    <w:basedOn w:val="DefaultParagraphFont"/>
    <w:link w:val="BalloonText"/>
    <w:uiPriority w:val="99"/>
    <w:semiHidden/>
    <w:rsid w:val="00F94431"/>
    <w:rPr>
      <w:rFonts w:ascii="Tahoma" w:hAnsi="Tahoma" w:cs="Tahoma"/>
      <w:sz w:val="16"/>
      <w:szCs w:val="16"/>
      <w:lang w:val="en-US" w:eastAsia="en-US"/>
    </w:rPr>
  </w:style>
  <w:style w:type="table" w:styleId="TableGrid">
    <w:name w:val="Table Grid"/>
    <w:basedOn w:val="TableNormal"/>
    <w:uiPriority w:val="59"/>
    <w:rsid w:val="0058777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dr w:val="none" w:sz="0" w:space="0" w:color="auto"/>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4D45F9"/>
    <w:pPr>
      <w:pBdr>
        <w:top w:val="none" w:sz="0" w:space="0" w:color="auto"/>
        <w:left w:val="none" w:sz="0" w:space="0" w:color="auto"/>
        <w:bottom w:val="none" w:sz="0" w:space="0" w:color="auto"/>
        <w:right w:val="none" w:sz="0" w:space="0" w:color="auto"/>
        <w:between w:val="none" w:sz="0" w:space="0" w:color="auto"/>
        <w:bar w:val="none" w:sz="0" w:color="auto"/>
      </w:pBdr>
      <w:spacing w:beforeLines="1" w:afterLines="1"/>
    </w:pPr>
    <w:rPr>
      <w:rFonts w:ascii="Times" w:eastAsiaTheme="minorEastAsia" w:hAnsi="Times"/>
      <w:sz w:val="20"/>
      <w:szCs w:val="20"/>
      <w:bdr w:val="none" w:sz="0" w:space="0" w:color="auto"/>
      <w:lang w:val="en-GB"/>
    </w:rPr>
  </w:style>
  <w:style w:type="paragraph" w:styleId="ListBullet">
    <w:name w:val="List Bullet"/>
    <w:basedOn w:val="Normal"/>
    <w:uiPriority w:val="99"/>
    <w:unhideWhenUsed/>
    <w:rsid w:val="004D45F9"/>
    <w:pPr>
      <w:numPr>
        <w:numId w:val="12"/>
      </w:numPr>
      <w:contextualSpacing/>
    </w:pPr>
  </w:style>
  <w:style w:type="paragraph" w:styleId="Footer">
    <w:name w:val="footer"/>
    <w:basedOn w:val="Normal"/>
    <w:link w:val="FooterChar"/>
    <w:uiPriority w:val="99"/>
    <w:unhideWhenUsed/>
    <w:rsid w:val="00C73CBC"/>
    <w:pPr>
      <w:tabs>
        <w:tab w:val="center" w:pos="4320"/>
        <w:tab w:val="right" w:pos="8640"/>
      </w:tabs>
    </w:pPr>
  </w:style>
  <w:style w:type="character" w:customStyle="1" w:styleId="FooterChar">
    <w:name w:val="Footer Char"/>
    <w:basedOn w:val="DefaultParagraphFont"/>
    <w:link w:val="Footer"/>
    <w:uiPriority w:val="99"/>
    <w:rsid w:val="00C73CBC"/>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B4497"/>
    <w:rPr>
      <w:b/>
      <w:bCs/>
    </w:rPr>
  </w:style>
  <w:style w:type="character" w:customStyle="1" w:styleId="CommentSubjectChar">
    <w:name w:val="Comment Subject Char"/>
    <w:basedOn w:val="CommentTextChar"/>
    <w:link w:val="CommentSubject"/>
    <w:uiPriority w:val="99"/>
    <w:semiHidden/>
    <w:rsid w:val="005B4497"/>
    <w:rPr>
      <w:b/>
      <w:bCs/>
      <w:lang w:val="en-US" w:eastAsia="en-US"/>
    </w:rPr>
  </w:style>
  <w:style w:type="paragraph" w:styleId="Revision">
    <w:name w:val="Revision"/>
    <w:hidden/>
    <w:rsid w:val="00911B8D"/>
    <w:pPr>
      <w:pBdr>
        <w:top w:val="none" w:sz="0" w:space="0" w:color="auto"/>
        <w:left w:val="none" w:sz="0" w:space="0" w:color="auto"/>
        <w:bottom w:val="none" w:sz="0" w:space="0" w:color="auto"/>
        <w:right w:val="none" w:sz="0" w:space="0" w:color="auto"/>
        <w:between w:val="none" w:sz="0" w:space="0" w:color="auto"/>
        <w:bar w:val="none" w:sz="0" w:color="auto"/>
      </w:pBd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9839">
      <w:bodyDiv w:val="1"/>
      <w:marLeft w:val="0"/>
      <w:marRight w:val="0"/>
      <w:marTop w:val="0"/>
      <w:marBottom w:val="0"/>
      <w:divBdr>
        <w:top w:val="none" w:sz="0" w:space="0" w:color="auto"/>
        <w:left w:val="none" w:sz="0" w:space="0" w:color="auto"/>
        <w:bottom w:val="none" w:sz="0" w:space="0" w:color="auto"/>
        <w:right w:val="none" w:sz="0" w:space="0" w:color="auto"/>
      </w:divBdr>
    </w:div>
    <w:div w:id="31081473">
      <w:bodyDiv w:val="1"/>
      <w:marLeft w:val="0"/>
      <w:marRight w:val="0"/>
      <w:marTop w:val="0"/>
      <w:marBottom w:val="0"/>
      <w:divBdr>
        <w:top w:val="none" w:sz="0" w:space="0" w:color="auto"/>
        <w:left w:val="none" w:sz="0" w:space="0" w:color="auto"/>
        <w:bottom w:val="none" w:sz="0" w:space="0" w:color="auto"/>
        <w:right w:val="none" w:sz="0" w:space="0" w:color="auto"/>
      </w:divBdr>
    </w:div>
    <w:div w:id="62144489">
      <w:bodyDiv w:val="1"/>
      <w:marLeft w:val="0"/>
      <w:marRight w:val="0"/>
      <w:marTop w:val="0"/>
      <w:marBottom w:val="0"/>
      <w:divBdr>
        <w:top w:val="none" w:sz="0" w:space="0" w:color="auto"/>
        <w:left w:val="none" w:sz="0" w:space="0" w:color="auto"/>
        <w:bottom w:val="none" w:sz="0" w:space="0" w:color="auto"/>
        <w:right w:val="none" w:sz="0" w:space="0" w:color="auto"/>
      </w:divBdr>
    </w:div>
    <w:div w:id="70658939">
      <w:bodyDiv w:val="1"/>
      <w:marLeft w:val="0"/>
      <w:marRight w:val="0"/>
      <w:marTop w:val="0"/>
      <w:marBottom w:val="0"/>
      <w:divBdr>
        <w:top w:val="none" w:sz="0" w:space="0" w:color="auto"/>
        <w:left w:val="none" w:sz="0" w:space="0" w:color="auto"/>
        <w:bottom w:val="none" w:sz="0" w:space="0" w:color="auto"/>
        <w:right w:val="none" w:sz="0" w:space="0" w:color="auto"/>
      </w:divBdr>
    </w:div>
    <w:div w:id="76051707">
      <w:bodyDiv w:val="1"/>
      <w:marLeft w:val="0"/>
      <w:marRight w:val="0"/>
      <w:marTop w:val="0"/>
      <w:marBottom w:val="0"/>
      <w:divBdr>
        <w:top w:val="none" w:sz="0" w:space="0" w:color="auto"/>
        <w:left w:val="none" w:sz="0" w:space="0" w:color="auto"/>
        <w:bottom w:val="none" w:sz="0" w:space="0" w:color="auto"/>
        <w:right w:val="none" w:sz="0" w:space="0" w:color="auto"/>
      </w:divBdr>
    </w:div>
    <w:div w:id="85855506">
      <w:bodyDiv w:val="1"/>
      <w:marLeft w:val="0"/>
      <w:marRight w:val="0"/>
      <w:marTop w:val="0"/>
      <w:marBottom w:val="0"/>
      <w:divBdr>
        <w:top w:val="none" w:sz="0" w:space="0" w:color="auto"/>
        <w:left w:val="none" w:sz="0" w:space="0" w:color="auto"/>
        <w:bottom w:val="none" w:sz="0" w:space="0" w:color="auto"/>
        <w:right w:val="none" w:sz="0" w:space="0" w:color="auto"/>
      </w:divBdr>
    </w:div>
    <w:div w:id="104885978">
      <w:bodyDiv w:val="1"/>
      <w:marLeft w:val="0"/>
      <w:marRight w:val="0"/>
      <w:marTop w:val="0"/>
      <w:marBottom w:val="0"/>
      <w:divBdr>
        <w:top w:val="none" w:sz="0" w:space="0" w:color="auto"/>
        <w:left w:val="none" w:sz="0" w:space="0" w:color="auto"/>
        <w:bottom w:val="none" w:sz="0" w:space="0" w:color="auto"/>
        <w:right w:val="none" w:sz="0" w:space="0" w:color="auto"/>
      </w:divBdr>
    </w:div>
    <w:div w:id="105927654">
      <w:bodyDiv w:val="1"/>
      <w:marLeft w:val="0"/>
      <w:marRight w:val="0"/>
      <w:marTop w:val="0"/>
      <w:marBottom w:val="0"/>
      <w:divBdr>
        <w:top w:val="none" w:sz="0" w:space="0" w:color="auto"/>
        <w:left w:val="none" w:sz="0" w:space="0" w:color="auto"/>
        <w:bottom w:val="none" w:sz="0" w:space="0" w:color="auto"/>
        <w:right w:val="none" w:sz="0" w:space="0" w:color="auto"/>
      </w:divBdr>
    </w:div>
    <w:div w:id="146216806">
      <w:bodyDiv w:val="1"/>
      <w:marLeft w:val="0"/>
      <w:marRight w:val="0"/>
      <w:marTop w:val="0"/>
      <w:marBottom w:val="0"/>
      <w:divBdr>
        <w:top w:val="none" w:sz="0" w:space="0" w:color="auto"/>
        <w:left w:val="none" w:sz="0" w:space="0" w:color="auto"/>
        <w:bottom w:val="none" w:sz="0" w:space="0" w:color="auto"/>
        <w:right w:val="none" w:sz="0" w:space="0" w:color="auto"/>
      </w:divBdr>
    </w:div>
    <w:div w:id="163664671">
      <w:bodyDiv w:val="1"/>
      <w:marLeft w:val="0"/>
      <w:marRight w:val="0"/>
      <w:marTop w:val="0"/>
      <w:marBottom w:val="0"/>
      <w:divBdr>
        <w:top w:val="none" w:sz="0" w:space="0" w:color="auto"/>
        <w:left w:val="none" w:sz="0" w:space="0" w:color="auto"/>
        <w:bottom w:val="none" w:sz="0" w:space="0" w:color="auto"/>
        <w:right w:val="none" w:sz="0" w:space="0" w:color="auto"/>
      </w:divBdr>
    </w:div>
    <w:div w:id="167717280">
      <w:bodyDiv w:val="1"/>
      <w:marLeft w:val="0"/>
      <w:marRight w:val="0"/>
      <w:marTop w:val="0"/>
      <w:marBottom w:val="0"/>
      <w:divBdr>
        <w:top w:val="none" w:sz="0" w:space="0" w:color="auto"/>
        <w:left w:val="none" w:sz="0" w:space="0" w:color="auto"/>
        <w:bottom w:val="none" w:sz="0" w:space="0" w:color="auto"/>
        <w:right w:val="none" w:sz="0" w:space="0" w:color="auto"/>
      </w:divBdr>
    </w:div>
    <w:div w:id="187835562">
      <w:bodyDiv w:val="1"/>
      <w:marLeft w:val="0"/>
      <w:marRight w:val="0"/>
      <w:marTop w:val="0"/>
      <w:marBottom w:val="0"/>
      <w:divBdr>
        <w:top w:val="none" w:sz="0" w:space="0" w:color="auto"/>
        <w:left w:val="none" w:sz="0" w:space="0" w:color="auto"/>
        <w:bottom w:val="none" w:sz="0" w:space="0" w:color="auto"/>
        <w:right w:val="none" w:sz="0" w:space="0" w:color="auto"/>
      </w:divBdr>
    </w:div>
    <w:div w:id="193810187">
      <w:bodyDiv w:val="1"/>
      <w:marLeft w:val="0"/>
      <w:marRight w:val="0"/>
      <w:marTop w:val="0"/>
      <w:marBottom w:val="0"/>
      <w:divBdr>
        <w:top w:val="none" w:sz="0" w:space="0" w:color="auto"/>
        <w:left w:val="none" w:sz="0" w:space="0" w:color="auto"/>
        <w:bottom w:val="none" w:sz="0" w:space="0" w:color="auto"/>
        <w:right w:val="none" w:sz="0" w:space="0" w:color="auto"/>
      </w:divBdr>
    </w:div>
    <w:div w:id="199585530">
      <w:bodyDiv w:val="1"/>
      <w:marLeft w:val="0"/>
      <w:marRight w:val="0"/>
      <w:marTop w:val="0"/>
      <w:marBottom w:val="0"/>
      <w:divBdr>
        <w:top w:val="none" w:sz="0" w:space="0" w:color="auto"/>
        <w:left w:val="none" w:sz="0" w:space="0" w:color="auto"/>
        <w:bottom w:val="none" w:sz="0" w:space="0" w:color="auto"/>
        <w:right w:val="none" w:sz="0" w:space="0" w:color="auto"/>
      </w:divBdr>
    </w:div>
    <w:div w:id="200633494">
      <w:bodyDiv w:val="1"/>
      <w:marLeft w:val="0"/>
      <w:marRight w:val="0"/>
      <w:marTop w:val="0"/>
      <w:marBottom w:val="0"/>
      <w:divBdr>
        <w:top w:val="none" w:sz="0" w:space="0" w:color="auto"/>
        <w:left w:val="none" w:sz="0" w:space="0" w:color="auto"/>
        <w:bottom w:val="none" w:sz="0" w:space="0" w:color="auto"/>
        <w:right w:val="none" w:sz="0" w:space="0" w:color="auto"/>
      </w:divBdr>
    </w:div>
    <w:div w:id="246812609">
      <w:bodyDiv w:val="1"/>
      <w:marLeft w:val="0"/>
      <w:marRight w:val="0"/>
      <w:marTop w:val="0"/>
      <w:marBottom w:val="0"/>
      <w:divBdr>
        <w:top w:val="none" w:sz="0" w:space="0" w:color="auto"/>
        <w:left w:val="none" w:sz="0" w:space="0" w:color="auto"/>
        <w:bottom w:val="none" w:sz="0" w:space="0" w:color="auto"/>
        <w:right w:val="none" w:sz="0" w:space="0" w:color="auto"/>
      </w:divBdr>
    </w:div>
    <w:div w:id="247085437">
      <w:bodyDiv w:val="1"/>
      <w:marLeft w:val="0"/>
      <w:marRight w:val="0"/>
      <w:marTop w:val="0"/>
      <w:marBottom w:val="0"/>
      <w:divBdr>
        <w:top w:val="none" w:sz="0" w:space="0" w:color="auto"/>
        <w:left w:val="none" w:sz="0" w:space="0" w:color="auto"/>
        <w:bottom w:val="none" w:sz="0" w:space="0" w:color="auto"/>
        <w:right w:val="none" w:sz="0" w:space="0" w:color="auto"/>
      </w:divBdr>
    </w:div>
    <w:div w:id="247349793">
      <w:bodyDiv w:val="1"/>
      <w:marLeft w:val="0"/>
      <w:marRight w:val="0"/>
      <w:marTop w:val="0"/>
      <w:marBottom w:val="0"/>
      <w:divBdr>
        <w:top w:val="none" w:sz="0" w:space="0" w:color="auto"/>
        <w:left w:val="none" w:sz="0" w:space="0" w:color="auto"/>
        <w:bottom w:val="none" w:sz="0" w:space="0" w:color="auto"/>
        <w:right w:val="none" w:sz="0" w:space="0" w:color="auto"/>
      </w:divBdr>
    </w:div>
    <w:div w:id="257445965">
      <w:bodyDiv w:val="1"/>
      <w:marLeft w:val="0"/>
      <w:marRight w:val="0"/>
      <w:marTop w:val="0"/>
      <w:marBottom w:val="0"/>
      <w:divBdr>
        <w:top w:val="none" w:sz="0" w:space="0" w:color="auto"/>
        <w:left w:val="none" w:sz="0" w:space="0" w:color="auto"/>
        <w:bottom w:val="none" w:sz="0" w:space="0" w:color="auto"/>
        <w:right w:val="none" w:sz="0" w:space="0" w:color="auto"/>
      </w:divBdr>
    </w:div>
    <w:div w:id="273445302">
      <w:bodyDiv w:val="1"/>
      <w:marLeft w:val="0"/>
      <w:marRight w:val="0"/>
      <w:marTop w:val="0"/>
      <w:marBottom w:val="0"/>
      <w:divBdr>
        <w:top w:val="none" w:sz="0" w:space="0" w:color="auto"/>
        <w:left w:val="none" w:sz="0" w:space="0" w:color="auto"/>
        <w:bottom w:val="none" w:sz="0" w:space="0" w:color="auto"/>
        <w:right w:val="none" w:sz="0" w:space="0" w:color="auto"/>
      </w:divBdr>
    </w:div>
    <w:div w:id="276761345">
      <w:bodyDiv w:val="1"/>
      <w:marLeft w:val="0"/>
      <w:marRight w:val="0"/>
      <w:marTop w:val="0"/>
      <w:marBottom w:val="0"/>
      <w:divBdr>
        <w:top w:val="none" w:sz="0" w:space="0" w:color="auto"/>
        <w:left w:val="none" w:sz="0" w:space="0" w:color="auto"/>
        <w:bottom w:val="none" w:sz="0" w:space="0" w:color="auto"/>
        <w:right w:val="none" w:sz="0" w:space="0" w:color="auto"/>
      </w:divBdr>
    </w:div>
    <w:div w:id="288513565">
      <w:bodyDiv w:val="1"/>
      <w:marLeft w:val="0"/>
      <w:marRight w:val="0"/>
      <w:marTop w:val="0"/>
      <w:marBottom w:val="0"/>
      <w:divBdr>
        <w:top w:val="none" w:sz="0" w:space="0" w:color="auto"/>
        <w:left w:val="none" w:sz="0" w:space="0" w:color="auto"/>
        <w:bottom w:val="none" w:sz="0" w:space="0" w:color="auto"/>
        <w:right w:val="none" w:sz="0" w:space="0" w:color="auto"/>
      </w:divBdr>
    </w:div>
    <w:div w:id="291832321">
      <w:bodyDiv w:val="1"/>
      <w:marLeft w:val="0"/>
      <w:marRight w:val="0"/>
      <w:marTop w:val="0"/>
      <w:marBottom w:val="0"/>
      <w:divBdr>
        <w:top w:val="none" w:sz="0" w:space="0" w:color="auto"/>
        <w:left w:val="none" w:sz="0" w:space="0" w:color="auto"/>
        <w:bottom w:val="none" w:sz="0" w:space="0" w:color="auto"/>
        <w:right w:val="none" w:sz="0" w:space="0" w:color="auto"/>
      </w:divBdr>
    </w:div>
    <w:div w:id="295457077">
      <w:bodyDiv w:val="1"/>
      <w:marLeft w:val="0"/>
      <w:marRight w:val="0"/>
      <w:marTop w:val="0"/>
      <w:marBottom w:val="0"/>
      <w:divBdr>
        <w:top w:val="none" w:sz="0" w:space="0" w:color="auto"/>
        <w:left w:val="none" w:sz="0" w:space="0" w:color="auto"/>
        <w:bottom w:val="none" w:sz="0" w:space="0" w:color="auto"/>
        <w:right w:val="none" w:sz="0" w:space="0" w:color="auto"/>
      </w:divBdr>
    </w:div>
    <w:div w:id="312832153">
      <w:bodyDiv w:val="1"/>
      <w:marLeft w:val="0"/>
      <w:marRight w:val="0"/>
      <w:marTop w:val="0"/>
      <w:marBottom w:val="0"/>
      <w:divBdr>
        <w:top w:val="none" w:sz="0" w:space="0" w:color="auto"/>
        <w:left w:val="none" w:sz="0" w:space="0" w:color="auto"/>
        <w:bottom w:val="none" w:sz="0" w:space="0" w:color="auto"/>
        <w:right w:val="none" w:sz="0" w:space="0" w:color="auto"/>
      </w:divBdr>
    </w:div>
    <w:div w:id="337536425">
      <w:bodyDiv w:val="1"/>
      <w:marLeft w:val="0"/>
      <w:marRight w:val="0"/>
      <w:marTop w:val="0"/>
      <w:marBottom w:val="0"/>
      <w:divBdr>
        <w:top w:val="none" w:sz="0" w:space="0" w:color="auto"/>
        <w:left w:val="none" w:sz="0" w:space="0" w:color="auto"/>
        <w:bottom w:val="none" w:sz="0" w:space="0" w:color="auto"/>
        <w:right w:val="none" w:sz="0" w:space="0" w:color="auto"/>
      </w:divBdr>
    </w:div>
    <w:div w:id="343703092">
      <w:bodyDiv w:val="1"/>
      <w:marLeft w:val="0"/>
      <w:marRight w:val="0"/>
      <w:marTop w:val="0"/>
      <w:marBottom w:val="0"/>
      <w:divBdr>
        <w:top w:val="none" w:sz="0" w:space="0" w:color="auto"/>
        <w:left w:val="none" w:sz="0" w:space="0" w:color="auto"/>
        <w:bottom w:val="none" w:sz="0" w:space="0" w:color="auto"/>
        <w:right w:val="none" w:sz="0" w:space="0" w:color="auto"/>
      </w:divBdr>
    </w:div>
    <w:div w:id="380594966">
      <w:bodyDiv w:val="1"/>
      <w:marLeft w:val="0"/>
      <w:marRight w:val="0"/>
      <w:marTop w:val="0"/>
      <w:marBottom w:val="0"/>
      <w:divBdr>
        <w:top w:val="none" w:sz="0" w:space="0" w:color="auto"/>
        <w:left w:val="none" w:sz="0" w:space="0" w:color="auto"/>
        <w:bottom w:val="none" w:sz="0" w:space="0" w:color="auto"/>
        <w:right w:val="none" w:sz="0" w:space="0" w:color="auto"/>
      </w:divBdr>
    </w:div>
    <w:div w:id="387146446">
      <w:bodyDiv w:val="1"/>
      <w:marLeft w:val="0"/>
      <w:marRight w:val="0"/>
      <w:marTop w:val="0"/>
      <w:marBottom w:val="0"/>
      <w:divBdr>
        <w:top w:val="none" w:sz="0" w:space="0" w:color="auto"/>
        <w:left w:val="none" w:sz="0" w:space="0" w:color="auto"/>
        <w:bottom w:val="none" w:sz="0" w:space="0" w:color="auto"/>
        <w:right w:val="none" w:sz="0" w:space="0" w:color="auto"/>
      </w:divBdr>
    </w:div>
    <w:div w:id="394745530">
      <w:bodyDiv w:val="1"/>
      <w:marLeft w:val="0"/>
      <w:marRight w:val="0"/>
      <w:marTop w:val="0"/>
      <w:marBottom w:val="0"/>
      <w:divBdr>
        <w:top w:val="none" w:sz="0" w:space="0" w:color="auto"/>
        <w:left w:val="none" w:sz="0" w:space="0" w:color="auto"/>
        <w:bottom w:val="none" w:sz="0" w:space="0" w:color="auto"/>
        <w:right w:val="none" w:sz="0" w:space="0" w:color="auto"/>
      </w:divBdr>
    </w:div>
    <w:div w:id="409933285">
      <w:bodyDiv w:val="1"/>
      <w:marLeft w:val="0"/>
      <w:marRight w:val="0"/>
      <w:marTop w:val="0"/>
      <w:marBottom w:val="0"/>
      <w:divBdr>
        <w:top w:val="none" w:sz="0" w:space="0" w:color="auto"/>
        <w:left w:val="none" w:sz="0" w:space="0" w:color="auto"/>
        <w:bottom w:val="none" w:sz="0" w:space="0" w:color="auto"/>
        <w:right w:val="none" w:sz="0" w:space="0" w:color="auto"/>
      </w:divBdr>
    </w:div>
    <w:div w:id="417558683">
      <w:bodyDiv w:val="1"/>
      <w:marLeft w:val="0"/>
      <w:marRight w:val="0"/>
      <w:marTop w:val="0"/>
      <w:marBottom w:val="0"/>
      <w:divBdr>
        <w:top w:val="none" w:sz="0" w:space="0" w:color="auto"/>
        <w:left w:val="none" w:sz="0" w:space="0" w:color="auto"/>
        <w:bottom w:val="none" w:sz="0" w:space="0" w:color="auto"/>
        <w:right w:val="none" w:sz="0" w:space="0" w:color="auto"/>
      </w:divBdr>
    </w:div>
    <w:div w:id="419909842">
      <w:bodyDiv w:val="1"/>
      <w:marLeft w:val="0"/>
      <w:marRight w:val="0"/>
      <w:marTop w:val="0"/>
      <w:marBottom w:val="0"/>
      <w:divBdr>
        <w:top w:val="none" w:sz="0" w:space="0" w:color="auto"/>
        <w:left w:val="none" w:sz="0" w:space="0" w:color="auto"/>
        <w:bottom w:val="none" w:sz="0" w:space="0" w:color="auto"/>
        <w:right w:val="none" w:sz="0" w:space="0" w:color="auto"/>
      </w:divBdr>
    </w:div>
    <w:div w:id="448090764">
      <w:bodyDiv w:val="1"/>
      <w:marLeft w:val="0"/>
      <w:marRight w:val="0"/>
      <w:marTop w:val="0"/>
      <w:marBottom w:val="0"/>
      <w:divBdr>
        <w:top w:val="none" w:sz="0" w:space="0" w:color="auto"/>
        <w:left w:val="none" w:sz="0" w:space="0" w:color="auto"/>
        <w:bottom w:val="none" w:sz="0" w:space="0" w:color="auto"/>
        <w:right w:val="none" w:sz="0" w:space="0" w:color="auto"/>
      </w:divBdr>
    </w:div>
    <w:div w:id="456870788">
      <w:bodyDiv w:val="1"/>
      <w:marLeft w:val="0"/>
      <w:marRight w:val="0"/>
      <w:marTop w:val="0"/>
      <w:marBottom w:val="0"/>
      <w:divBdr>
        <w:top w:val="none" w:sz="0" w:space="0" w:color="auto"/>
        <w:left w:val="none" w:sz="0" w:space="0" w:color="auto"/>
        <w:bottom w:val="none" w:sz="0" w:space="0" w:color="auto"/>
        <w:right w:val="none" w:sz="0" w:space="0" w:color="auto"/>
      </w:divBdr>
    </w:div>
    <w:div w:id="463894700">
      <w:bodyDiv w:val="1"/>
      <w:marLeft w:val="0"/>
      <w:marRight w:val="0"/>
      <w:marTop w:val="0"/>
      <w:marBottom w:val="0"/>
      <w:divBdr>
        <w:top w:val="none" w:sz="0" w:space="0" w:color="auto"/>
        <w:left w:val="none" w:sz="0" w:space="0" w:color="auto"/>
        <w:bottom w:val="none" w:sz="0" w:space="0" w:color="auto"/>
        <w:right w:val="none" w:sz="0" w:space="0" w:color="auto"/>
      </w:divBdr>
    </w:div>
    <w:div w:id="473110101">
      <w:bodyDiv w:val="1"/>
      <w:marLeft w:val="0"/>
      <w:marRight w:val="0"/>
      <w:marTop w:val="0"/>
      <w:marBottom w:val="0"/>
      <w:divBdr>
        <w:top w:val="none" w:sz="0" w:space="0" w:color="auto"/>
        <w:left w:val="none" w:sz="0" w:space="0" w:color="auto"/>
        <w:bottom w:val="none" w:sz="0" w:space="0" w:color="auto"/>
        <w:right w:val="none" w:sz="0" w:space="0" w:color="auto"/>
      </w:divBdr>
    </w:div>
    <w:div w:id="495875431">
      <w:bodyDiv w:val="1"/>
      <w:marLeft w:val="0"/>
      <w:marRight w:val="0"/>
      <w:marTop w:val="0"/>
      <w:marBottom w:val="0"/>
      <w:divBdr>
        <w:top w:val="none" w:sz="0" w:space="0" w:color="auto"/>
        <w:left w:val="none" w:sz="0" w:space="0" w:color="auto"/>
        <w:bottom w:val="none" w:sz="0" w:space="0" w:color="auto"/>
        <w:right w:val="none" w:sz="0" w:space="0" w:color="auto"/>
      </w:divBdr>
    </w:div>
    <w:div w:id="502862594">
      <w:bodyDiv w:val="1"/>
      <w:marLeft w:val="0"/>
      <w:marRight w:val="0"/>
      <w:marTop w:val="0"/>
      <w:marBottom w:val="0"/>
      <w:divBdr>
        <w:top w:val="none" w:sz="0" w:space="0" w:color="auto"/>
        <w:left w:val="none" w:sz="0" w:space="0" w:color="auto"/>
        <w:bottom w:val="none" w:sz="0" w:space="0" w:color="auto"/>
        <w:right w:val="none" w:sz="0" w:space="0" w:color="auto"/>
      </w:divBdr>
    </w:div>
    <w:div w:id="503785333">
      <w:bodyDiv w:val="1"/>
      <w:marLeft w:val="0"/>
      <w:marRight w:val="0"/>
      <w:marTop w:val="0"/>
      <w:marBottom w:val="0"/>
      <w:divBdr>
        <w:top w:val="none" w:sz="0" w:space="0" w:color="auto"/>
        <w:left w:val="none" w:sz="0" w:space="0" w:color="auto"/>
        <w:bottom w:val="none" w:sz="0" w:space="0" w:color="auto"/>
        <w:right w:val="none" w:sz="0" w:space="0" w:color="auto"/>
      </w:divBdr>
    </w:div>
    <w:div w:id="518278884">
      <w:bodyDiv w:val="1"/>
      <w:marLeft w:val="0"/>
      <w:marRight w:val="0"/>
      <w:marTop w:val="0"/>
      <w:marBottom w:val="0"/>
      <w:divBdr>
        <w:top w:val="none" w:sz="0" w:space="0" w:color="auto"/>
        <w:left w:val="none" w:sz="0" w:space="0" w:color="auto"/>
        <w:bottom w:val="none" w:sz="0" w:space="0" w:color="auto"/>
        <w:right w:val="none" w:sz="0" w:space="0" w:color="auto"/>
      </w:divBdr>
    </w:div>
    <w:div w:id="518937199">
      <w:bodyDiv w:val="1"/>
      <w:marLeft w:val="0"/>
      <w:marRight w:val="0"/>
      <w:marTop w:val="0"/>
      <w:marBottom w:val="0"/>
      <w:divBdr>
        <w:top w:val="none" w:sz="0" w:space="0" w:color="auto"/>
        <w:left w:val="none" w:sz="0" w:space="0" w:color="auto"/>
        <w:bottom w:val="none" w:sz="0" w:space="0" w:color="auto"/>
        <w:right w:val="none" w:sz="0" w:space="0" w:color="auto"/>
      </w:divBdr>
    </w:div>
    <w:div w:id="534390839">
      <w:bodyDiv w:val="1"/>
      <w:marLeft w:val="0"/>
      <w:marRight w:val="0"/>
      <w:marTop w:val="0"/>
      <w:marBottom w:val="0"/>
      <w:divBdr>
        <w:top w:val="none" w:sz="0" w:space="0" w:color="auto"/>
        <w:left w:val="none" w:sz="0" w:space="0" w:color="auto"/>
        <w:bottom w:val="none" w:sz="0" w:space="0" w:color="auto"/>
        <w:right w:val="none" w:sz="0" w:space="0" w:color="auto"/>
      </w:divBdr>
    </w:div>
    <w:div w:id="561138378">
      <w:bodyDiv w:val="1"/>
      <w:marLeft w:val="0"/>
      <w:marRight w:val="0"/>
      <w:marTop w:val="0"/>
      <w:marBottom w:val="0"/>
      <w:divBdr>
        <w:top w:val="none" w:sz="0" w:space="0" w:color="auto"/>
        <w:left w:val="none" w:sz="0" w:space="0" w:color="auto"/>
        <w:bottom w:val="none" w:sz="0" w:space="0" w:color="auto"/>
        <w:right w:val="none" w:sz="0" w:space="0" w:color="auto"/>
      </w:divBdr>
    </w:div>
    <w:div w:id="587037500">
      <w:bodyDiv w:val="1"/>
      <w:marLeft w:val="0"/>
      <w:marRight w:val="0"/>
      <w:marTop w:val="0"/>
      <w:marBottom w:val="0"/>
      <w:divBdr>
        <w:top w:val="none" w:sz="0" w:space="0" w:color="auto"/>
        <w:left w:val="none" w:sz="0" w:space="0" w:color="auto"/>
        <w:bottom w:val="none" w:sz="0" w:space="0" w:color="auto"/>
        <w:right w:val="none" w:sz="0" w:space="0" w:color="auto"/>
      </w:divBdr>
    </w:div>
    <w:div w:id="633406569">
      <w:bodyDiv w:val="1"/>
      <w:marLeft w:val="0"/>
      <w:marRight w:val="0"/>
      <w:marTop w:val="0"/>
      <w:marBottom w:val="0"/>
      <w:divBdr>
        <w:top w:val="none" w:sz="0" w:space="0" w:color="auto"/>
        <w:left w:val="none" w:sz="0" w:space="0" w:color="auto"/>
        <w:bottom w:val="none" w:sz="0" w:space="0" w:color="auto"/>
        <w:right w:val="none" w:sz="0" w:space="0" w:color="auto"/>
      </w:divBdr>
    </w:div>
    <w:div w:id="639303937">
      <w:bodyDiv w:val="1"/>
      <w:marLeft w:val="0"/>
      <w:marRight w:val="0"/>
      <w:marTop w:val="0"/>
      <w:marBottom w:val="0"/>
      <w:divBdr>
        <w:top w:val="none" w:sz="0" w:space="0" w:color="auto"/>
        <w:left w:val="none" w:sz="0" w:space="0" w:color="auto"/>
        <w:bottom w:val="none" w:sz="0" w:space="0" w:color="auto"/>
        <w:right w:val="none" w:sz="0" w:space="0" w:color="auto"/>
      </w:divBdr>
    </w:div>
    <w:div w:id="642347627">
      <w:bodyDiv w:val="1"/>
      <w:marLeft w:val="0"/>
      <w:marRight w:val="0"/>
      <w:marTop w:val="0"/>
      <w:marBottom w:val="0"/>
      <w:divBdr>
        <w:top w:val="none" w:sz="0" w:space="0" w:color="auto"/>
        <w:left w:val="none" w:sz="0" w:space="0" w:color="auto"/>
        <w:bottom w:val="none" w:sz="0" w:space="0" w:color="auto"/>
        <w:right w:val="none" w:sz="0" w:space="0" w:color="auto"/>
      </w:divBdr>
    </w:div>
    <w:div w:id="691876706">
      <w:bodyDiv w:val="1"/>
      <w:marLeft w:val="0"/>
      <w:marRight w:val="0"/>
      <w:marTop w:val="0"/>
      <w:marBottom w:val="0"/>
      <w:divBdr>
        <w:top w:val="none" w:sz="0" w:space="0" w:color="auto"/>
        <w:left w:val="none" w:sz="0" w:space="0" w:color="auto"/>
        <w:bottom w:val="none" w:sz="0" w:space="0" w:color="auto"/>
        <w:right w:val="none" w:sz="0" w:space="0" w:color="auto"/>
      </w:divBdr>
    </w:div>
    <w:div w:id="707997767">
      <w:bodyDiv w:val="1"/>
      <w:marLeft w:val="0"/>
      <w:marRight w:val="0"/>
      <w:marTop w:val="0"/>
      <w:marBottom w:val="0"/>
      <w:divBdr>
        <w:top w:val="none" w:sz="0" w:space="0" w:color="auto"/>
        <w:left w:val="none" w:sz="0" w:space="0" w:color="auto"/>
        <w:bottom w:val="none" w:sz="0" w:space="0" w:color="auto"/>
        <w:right w:val="none" w:sz="0" w:space="0" w:color="auto"/>
      </w:divBdr>
    </w:div>
    <w:div w:id="726992285">
      <w:bodyDiv w:val="1"/>
      <w:marLeft w:val="0"/>
      <w:marRight w:val="0"/>
      <w:marTop w:val="0"/>
      <w:marBottom w:val="0"/>
      <w:divBdr>
        <w:top w:val="none" w:sz="0" w:space="0" w:color="auto"/>
        <w:left w:val="none" w:sz="0" w:space="0" w:color="auto"/>
        <w:bottom w:val="none" w:sz="0" w:space="0" w:color="auto"/>
        <w:right w:val="none" w:sz="0" w:space="0" w:color="auto"/>
      </w:divBdr>
    </w:div>
    <w:div w:id="732772281">
      <w:bodyDiv w:val="1"/>
      <w:marLeft w:val="0"/>
      <w:marRight w:val="0"/>
      <w:marTop w:val="0"/>
      <w:marBottom w:val="0"/>
      <w:divBdr>
        <w:top w:val="none" w:sz="0" w:space="0" w:color="auto"/>
        <w:left w:val="none" w:sz="0" w:space="0" w:color="auto"/>
        <w:bottom w:val="none" w:sz="0" w:space="0" w:color="auto"/>
        <w:right w:val="none" w:sz="0" w:space="0" w:color="auto"/>
      </w:divBdr>
    </w:div>
    <w:div w:id="740952414">
      <w:bodyDiv w:val="1"/>
      <w:marLeft w:val="0"/>
      <w:marRight w:val="0"/>
      <w:marTop w:val="0"/>
      <w:marBottom w:val="0"/>
      <w:divBdr>
        <w:top w:val="none" w:sz="0" w:space="0" w:color="auto"/>
        <w:left w:val="none" w:sz="0" w:space="0" w:color="auto"/>
        <w:bottom w:val="none" w:sz="0" w:space="0" w:color="auto"/>
        <w:right w:val="none" w:sz="0" w:space="0" w:color="auto"/>
      </w:divBdr>
    </w:div>
    <w:div w:id="852382548">
      <w:bodyDiv w:val="1"/>
      <w:marLeft w:val="0"/>
      <w:marRight w:val="0"/>
      <w:marTop w:val="0"/>
      <w:marBottom w:val="0"/>
      <w:divBdr>
        <w:top w:val="none" w:sz="0" w:space="0" w:color="auto"/>
        <w:left w:val="none" w:sz="0" w:space="0" w:color="auto"/>
        <w:bottom w:val="none" w:sz="0" w:space="0" w:color="auto"/>
        <w:right w:val="none" w:sz="0" w:space="0" w:color="auto"/>
      </w:divBdr>
    </w:div>
    <w:div w:id="864564229">
      <w:bodyDiv w:val="1"/>
      <w:marLeft w:val="0"/>
      <w:marRight w:val="0"/>
      <w:marTop w:val="0"/>
      <w:marBottom w:val="0"/>
      <w:divBdr>
        <w:top w:val="none" w:sz="0" w:space="0" w:color="auto"/>
        <w:left w:val="none" w:sz="0" w:space="0" w:color="auto"/>
        <w:bottom w:val="none" w:sz="0" w:space="0" w:color="auto"/>
        <w:right w:val="none" w:sz="0" w:space="0" w:color="auto"/>
      </w:divBdr>
    </w:div>
    <w:div w:id="897474005">
      <w:bodyDiv w:val="1"/>
      <w:marLeft w:val="0"/>
      <w:marRight w:val="0"/>
      <w:marTop w:val="0"/>
      <w:marBottom w:val="0"/>
      <w:divBdr>
        <w:top w:val="none" w:sz="0" w:space="0" w:color="auto"/>
        <w:left w:val="none" w:sz="0" w:space="0" w:color="auto"/>
        <w:bottom w:val="none" w:sz="0" w:space="0" w:color="auto"/>
        <w:right w:val="none" w:sz="0" w:space="0" w:color="auto"/>
      </w:divBdr>
    </w:div>
    <w:div w:id="929922315">
      <w:bodyDiv w:val="1"/>
      <w:marLeft w:val="0"/>
      <w:marRight w:val="0"/>
      <w:marTop w:val="0"/>
      <w:marBottom w:val="0"/>
      <w:divBdr>
        <w:top w:val="none" w:sz="0" w:space="0" w:color="auto"/>
        <w:left w:val="none" w:sz="0" w:space="0" w:color="auto"/>
        <w:bottom w:val="none" w:sz="0" w:space="0" w:color="auto"/>
        <w:right w:val="none" w:sz="0" w:space="0" w:color="auto"/>
      </w:divBdr>
    </w:div>
    <w:div w:id="937717411">
      <w:bodyDiv w:val="1"/>
      <w:marLeft w:val="0"/>
      <w:marRight w:val="0"/>
      <w:marTop w:val="0"/>
      <w:marBottom w:val="0"/>
      <w:divBdr>
        <w:top w:val="none" w:sz="0" w:space="0" w:color="auto"/>
        <w:left w:val="none" w:sz="0" w:space="0" w:color="auto"/>
        <w:bottom w:val="none" w:sz="0" w:space="0" w:color="auto"/>
        <w:right w:val="none" w:sz="0" w:space="0" w:color="auto"/>
      </w:divBdr>
    </w:div>
    <w:div w:id="946931679">
      <w:bodyDiv w:val="1"/>
      <w:marLeft w:val="0"/>
      <w:marRight w:val="0"/>
      <w:marTop w:val="0"/>
      <w:marBottom w:val="0"/>
      <w:divBdr>
        <w:top w:val="none" w:sz="0" w:space="0" w:color="auto"/>
        <w:left w:val="none" w:sz="0" w:space="0" w:color="auto"/>
        <w:bottom w:val="none" w:sz="0" w:space="0" w:color="auto"/>
        <w:right w:val="none" w:sz="0" w:space="0" w:color="auto"/>
      </w:divBdr>
    </w:div>
    <w:div w:id="977370251">
      <w:bodyDiv w:val="1"/>
      <w:marLeft w:val="0"/>
      <w:marRight w:val="0"/>
      <w:marTop w:val="0"/>
      <w:marBottom w:val="0"/>
      <w:divBdr>
        <w:top w:val="none" w:sz="0" w:space="0" w:color="auto"/>
        <w:left w:val="none" w:sz="0" w:space="0" w:color="auto"/>
        <w:bottom w:val="none" w:sz="0" w:space="0" w:color="auto"/>
        <w:right w:val="none" w:sz="0" w:space="0" w:color="auto"/>
      </w:divBdr>
    </w:div>
    <w:div w:id="987367194">
      <w:bodyDiv w:val="1"/>
      <w:marLeft w:val="0"/>
      <w:marRight w:val="0"/>
      <w:marTop w:val="0"/>
      <w:marBottom w:val="0"/>
      <w:divBdr>
        <w:top w:val="none" w:sz="0" w:space="0" w:color="auto"/>
        <w:left w:val="none" w:sz="0" w:space="0" w:color="auto"/>
        <w:bottom w:val="none" w:sz="0" w:space="0" w:color="auto"/>
        <w:right w:val="none" w:sz="0" w:space="0" w:color="auto"/>
      </w:divBdr>
    </w:div>
    <w:div w:id="1072849995">
      <w:bodyDiv w:val="1"/>
      <w:marLeft w:val="0"/>
      <w:marRight w:val="0"/>
      <w:marTop w:val="0"/>
      <w:marBottom w:val="0"/>
      <w:divBdr>
        <w:top w:val="none" w:sz="0" w:space="0" w:color="auto"/>
        <w:left w:val="none" w:sz="0" w:space="0" w:color="auto"/>
        <w:bottom w:val="none" w:sz="0" w:space="0" w:color="auto"/>
        <w:right w:val="none" w:sz="0" w:space="0" w:color="auto"/>
      </w:divBdr>
    </w:div>
    <w:div w:id="1105536145">
      <w:bodyDiv w:val="1"/>
      <w:marLeft w:val="0"/>
      <w:marRight w:val="0"/>
      <w:marTop w:val="0"/>
      <w:marBottom w:val="0"/>
      <w:divBdr>
        <w:top w:val="none" w:sz="0" w:space="0" w:color="auto"/>
        <w:left w:val="none" w:sz="0" w:space="0" w:color="auto"/>
        <w:bottom w:val="none" w:sz="0" w:space="0" w:color="auto"/>
        <w:right w:val="none" w:sz="0" w:space="0" w:color="auto"/>
      </w:divBdr>
    </w:div>
    <w:div w:id="1110323634">
      <w:bodyDiv w:val="1"/>
      <w:marLeft w:val="0"/>
      <w:marRight w:val="0"/>
      <w:marTop w:val="0"/>
      <w:marBottom w:val="0"/>
      <w:divBdr>
        <w:top w:val="none" w:sz="0" w:space="0" w:color="auto"/>
        <w:left w:val="none" w:sz="0" w:space="0" w:color="auto"/>
        <w:bottom w:val="none" w:sz="0" w:space="0" w:color="auto"/>
        <w:right w:val="none" w:sz="0" w:space="0" w:color="auto"/>
      </w:divBdr>
    </w:div>
    <w:div w:id="1111439044">
      <w:bodyDiv w:val="1"/>
      <w:marLeft w:val="0"/>
      <w:marRight w:val="0"/>
      <w:marTop w:val="0"/>
      <w:marBottom w:val="0"/>
      <w:divBdr>
        <w:top w:val="none" w:sz="0" w:space="0" w:color="auto"/>
        <w:left w:val="none" w:sz="0" w:space="0" w:color="auto"/>
        <w:bottom w:val="none" w:sz="0" w:space="0" w:color="auto"/>
        <w:right w:val="none" w:sz="0" w:space="0" w:color="auto"/>
      </w:divBdr>
    </w:div>
    <w:div w:id="1154688676">
      <w:bodyDiv w:val="1"/>
      <w:marLeft w:val="0"/>
      <w:marRight w:val="0"/>
      <w:marTop w:val="0"/>
      <w:marBottom w:val="0"/>
      <w:divBdr>
        <w:top w:val="none" w:sz="0" w:space="0" w:color="auto"/>
        <w:left w:val="none" w:sz="0" w:space="0" w:color="auto"/>
        <w:bottom w:val="none" w:sz="0" w:space="0" w:color="auto"/>
        <w:right w:val="none" w:sz="0" w:space="0" w:color="auto"/>
      </w:divBdr>
    </w:div>
    <w:div w:id="1196189077">
      <w:bodyDiv w:val="1"/>
      <w:marLeft w:val="0"/>
      <w:marRight w:val="0"/>
      <w:marTop w:val="0"/>
      <w:marBottom w:val="0"/>
      <w:divBdr>
        <w:top w:val="none" w:sz="0" w:space="0" w:color="auto"/>
        <w:left w:val="none" w:sz="0" w:space="0" w:color="auto"/>
        <w:bottom w:val="none" w:sz="0" w:space="0" w:color="auto"/>
        <w:right w:val="none" w:sz="0" w:space="0" w:color="auto"/>
      </w:divBdr>
    </w:div>
    <w:div w:id="1221987470">
      <w:bodyDiv w:val="1"/>
      <w:marLeft w:val="0"/>
      <w:marRight w:val="0"/>
      <w:marTop w:val="0"/>
      <w:marBottom w:val="0"/>
      <w:divBdr>
        <w:top w:val="none" w:sz="0" w:space="0" w:color="auto"/>
        <w:left w:val="none" w:sz="0" w:space="0" w:color="auto"/>
        <w:bottom w:val="none" w:sz="0" w:space="0" w:color="auto"/>
        <w:right w:val="none" w:sz="0" w:space="0" w:color="auto"/>
      </w:divBdr>
    </w:div>
    <w:div w:id="1224022697">
      <w:bodyDiv w:val="1"/>
      <w:marLeft w:val="0"/>
      <w:marRight w:val="0"/>
      <w:marTop w:val="0"/>
      <w:marBottom w:val="0"/>
      <w:divBdr>
        <w:top w:val="none" w:sz="0" w:space="0" w:color="auto"/>
        <w:left w:val="none" w:sz="0" w:space="0" w:color="auto"/>
        <w:bottom w:val="none" w:sz="0" w:space="0" w:color="auto"/>
        <w:right w:val="none" w:sz="0" w:space="0" w:color="auto"/>
      </w:divBdr>
    </w:div>
    <w:div w:id="1228079222">
      <w:bodyDiv w:val="1"/>
      <w:marLeft w:val="0"/>
      <w:marRight w:val="0"/>
      <w:marTop w:val="0"/>
      <w:marBottom w:val="0"/>
      <w:divBdr>
        <w:top w:val="none" w:sz="0" w:space="0" w:color="auto"/>
        <w:left w:val="none" w:sz="0" w:space="0" w:color="auto"/>
        <w:bottom w:val="none" w:sz="0" w:space="0" w:color="auto"/>
        <w:right w:val="none" w:sz="0" w:space="0" w:color="auto"/>
      </w:divBdr>
      <w:divsChild>
        <w:div w:id="442648832">
          <w:marLeft w:val="0"/>
          <w:marRight w:val="0"/>
          <w:marTop w:val="0"/>
          <w:marBottom w:val="0"/>
          <w:divBdr>
            <w:top w:val="none" w:sz="0" w:space="0" w:color="auto"/>
            <w:left w:val="none" w:sz="0" w:space="0" w:color="auto"/>
            <w:bottom w:val="none" w:sz="0" w:space="0" w:color="auto"/>
            <w:right w:val="none" w:sz="0" w:space="0" w:color="auto"/>
          </w:divBdr>
        </w:div>
        <w:div w:id="213153785">
          <w:marLeft w:val="0"/>
          <w:marRight w:val="0"/>
          <w:marTop w:val="0"/>
          <w:marBottom w:val="0"/>
          <w:divBdr>
            <w:top w:val="none" w:sz="0" w:space="0" w:color="auto"/>
            <w:left w:val="none" w:sz="0" w:space="0" w:color="auto"/>
            <w:bottom w:val="none" w:sz="0" w:space="0" w:color="auto"/>
            <w:right w:val="none" w:sz="0" w:space="0" w:color="auto"/>
          </w:divBdr>
        </w:div>
      </w:divsChild>
    </w:div>
    <w:div w:id="1281381128">
      <w:bodyDiv w:val="1"/>
      <w:marLeft w:val="0"/>
      <w:marRight w:val="0"/>
      <w:marTop w:val="0"/>
      <w:marBottom w:val="0"/>
      <w:divBdr>
        <w:top w:val="none" w:sz="0" w:space="0" w:color="auto"/>
        <w:left w:val="none" w:sz="0" w:space="0" w:color="auto"/>
        <w:bottom w:val="none" w:sz="0" w:space="0" w:color="auto"/>
        <w:right w:val="none" w:sz="0" w:space="0" w:color="auto"/>
      </w:divBdr>
    </w:div>
    <w:div w:id="1286423574">
      <w:bodyDiv w:val="1"/>
      <w:marLeft w:val="0"/>
      <w:marRight w:val="0"/>
      <w:marTop w:val="0"/>
      <w:marBottom w:val="0"/>
      <w:divBdr>
        <w:top w:val="none" w:sz="0" w:space="0" w:color="auto"/>
        <w:left w:val="none" w:sz="0" w:space="0" w:color="auto"/>
        <w:bottom w:val="none" w:sz="0" w:space="0" w:color="auto"/>
        <w:right w:val="none" w:sz="0" w:space="0" w:color="auto"/>
      </w:divBdr>
    </w:div>
    <w:div w:id="1312097927">
      <w:bodyDiv w:val="1"/>
      <w:marLeft w:val="0"/>
      <w:marRight w:val="0"/>
      <w:marTop w:val="0"/>
      <w:marBottom w:val="0"/>
      <w:divBdr>
        <w:top w:val="none" w:sz="0" w:space="0" w:color="auto"/>
        <w:left w:val="none" w:sz="0" w:space="0" w:color="auto"/>
        <w:bottom w:val="none" w:sz="0" w:space="0" w:color="auto"/>
        <w:right w:val="none" w:sz="0" w:space="0" w:color="auto"/>
      </w:divBdr>
    </w:div>
    <w:div w:id="1336422032">
      <w:bodyDiv w:val="1"/>
      <w:marLeft w:val="0"/>
      <w:marRight w:val="0"/>
      <w:marTop w:val="0"/>
      <w:marBottom w:val="0"/>
      <w:divBdr>
        <w:top w:val="none" w:sz="0" w:space="0" w:color="auto"/>
        <w:left w:val="none" w:sz="0" w:space="0" w:color="auto"/>
        <w:bottom w:val="none" w:sz="0" w:space="0" w:color="auto"/>
        <w:right w:val="none" w:sz="0" w:space="0" w:color="auto"/>
      </w:divBdr>
    </w:div>
    <w:div w:id="1367214364">
      <w:bodyDiv w:val="1"/>
      <w:marLeft w:val="0"/>
      <w:marRight w:val="0"/>
      <w:marTop w:val="0"/>
      <w:marBottom w:val="0"/>
      <w:divBdr>
        <w:top w:val="none" w:sz="0" w:space="0" w:color="auto"/>
        <w:left w:val="none" w:sz="0" w:space="0" w:color="auto"/>
        <w:bottom w:val="none" w:sz="0" w:space="0" w:color="auto"/>
        <w:right w:val="none" w:sz="0" w:space="0" w:color="auto"/>
      </w:divBdr>
    </w:div>
    <w:div w:id="1378046707">
      <w:bodyDiv w:val="1"/>
      <w:marLeft w:val="0"/>
      <w:marRight w:val="0"/>
      <w:marTop w:val="0"/>
      <w:marBottom w:val="0"/>
      <w:divBdr>
        <w:top w:val="none" w:sz="0" w:space="0" w:color="auto"/>
        <w:left w:val="none" w:sz="0" w:space="0" w:color="auto"/>
        <w:bottom w:val="none" w:sz="0" w:space="0" w:color="auto"/>
        <w:right w:val="none" w:sz="0" w:space="0" w:color="auto"/>
      </w:divBdr>
    </w:div>
    <w:div w:id="1389497807">
      <w:bodyDiv w:val="1"/>
      <w:marLeft w:val="0"/>
      <w:marRight w:val="0"/>
      <w:marTop w:val="0"/>
      <w:marBottom w:val="0"/>
      <w:divBdr>
        <w:top w:val="none" w:sz="0" w:space="0" w:color="auto"/>
        <w:left w:val="none" w:sz="0" w:space="0" w:color="auto"/>
        <w:bottom w:val="none" w:sz="0" w:space="0" w:color="auto"/>
        <w:right w:val="none" w:sz="0" w:space="0" w:color="auto"/>
      </w:divBdr>
    </w:div>
    <w:div w:id="1394042906">
      <w:bodyDiv w:val="1"/>
      <w:marLeft w:val="0"/>
      <w:marRight w:val="0"/>
      <w:marTop w:val="0"/>
      <w:marBottom w:val="0"/>
      <w:divBdr>
        <w:top w:val="none" w:sz="0" w:space="0" w:color="auto"/>
        <w:left w:val="none" w:sz="0" w:space="0" w:color="auto"/>
        <w:bottom w:val="none" w:sz="0" w:space="0" w:color="auto"/>
        <w:right w:val="none" w:sz="0" w:space="0" w:color="auto"/>
      </w:divBdr>
    </w:div>
    <w:div w:id="1401977741">
      <w:bodyDiv w:val="1"/>
      <w:marLeft w:val="0"/>
      <w:marRight w:val="0"/>
      <w:marTop w:val="0"/>
      <w:marBottom w:val="0"/>
      <w:divBdr>
        <w:top w:val="none" w:sz="0" w:space="0" w:color="auto"/>
        <w:left w:val="none" w:sz="0" w:space="0" w:color="auto"/>
        <w:bottom w:val="none" w:sz="0" w:space="0" w:color="auto"/>
        <w:right w:val="none" w:sz="0" w:space="0" w:color="auto"/>
      </w:divBdr>
    </w:div>
    <w:div w:id="1407456159">
      <w:bodyDiv w:val="1"/>
      <w:marLeft w:val="0"/>
      <w:marRight w:val="0"/>
      <w:marTop w:val="0"/>
      <w:marBottom w:val="0"/>
      <w:divBdr>
        <w:top w:val="none" w:sz="0" w:space="0" w:color="auto"/>
        <w:left w:val="none" w:sz="0" w:space="0" w:color="auto"/>
        <w:bottom w:val="none" w:sz="0" w:space="0" w:color="auto"/>
        <w:right w:val="none" w:sz="0" w:space="0" w:color="auto"/>
      </w:divBdr>
    </w:div>
    <w:div w:id="1460412127">
      <w:bodyDiv w:val="1"/>
      <w:marLeft w:val="0"/>
      <w:marRight w:val="0"/>
      <w:marTop w:val="0"/>
      <w:marBottom w:val="0"/>
      <w:divBdr>
        <w:top w:val="none" w:sz="0" w:space="0" w:color="auto"/>
        <w:left w:val="none" w:sz="0" w:space="0" w:color="auto"/>
        <w:bottom w:val="none" w:sz="0" w:space="0" w:color="auto"/>
        <w:right w:val="none" w:sz="0" w:space="0" w:color="auto"/>
      </w:divBdr>
    </w:div>
    <w:div w:id="1470320392">
      <w:bodyDiv w:val="1"/>
      <w:marLeft w:val="0"/>
      <w:marRight w:val="0"/>
      <w:marTop w:val="0"/>
      <w:marBottom w:val="0"/>
      <w:divBdr>
        <w:top w:val="none" w:sz="0" w:space="0" w:color="auto"/>
        <w:left w:val="none" w:sz="0" w:space="0" w:color="auto"/>
        <w:bottom w:val="none" w:sz="0" w:space="0" w:color="auto"/>
        <w:right w:val="none" w:sz="0" w:space="0" w:color="auto"/>
      </w:divBdr>
    </w:div>
    <w:div w:id="1486705918">
      <w:bodyDiv w:val="1"/>
      <w:marLeft w:val="0"/>
      <w:marRight w:val="0"/>
      <w:marTop w:val="0"/>
      <w:marBottom w:val="0"/>
      <w:divBdr>
        <w:top w:val="none" w:sz="0" w:space="0" w:color="auto"/>
        <w:left w:val="none" w:sz="0" w:space="0" w:color="auto"/>
        <w:bottom w:val="none" w:sz="0" w:space="0" w:color="auto"/>
        <w:right w:val="none" w:sz="0" w:space="0" w:color="auto"/>
      </w:divBdr>
    </w:div>
    <w:div w:id="1509249570">
      <w:bodyDiv w:val="1"/>
      <w:marLeft w:val="0"/>
      <w:marRight w:val="0"/>
      <w:marTop w:val="0"/>
      <w:marBottom w:val="0"/>
      <w:divBdr>
        <w:top w:val="none" w:sz="0" w:space="0" w:color="auto"/>
        <w:left w:val="none" w:sz="0" w:space="0" w:color="auto"/>
        <w:bottom w:val="none" w:sz="0" w:space="0" w:color="auto"/>
        <w:right w:val="none" w:sz="0" w:space="0" w:color="auto"/>
      </w:divBdr>
    </w:div>
    <w:div w:id="1515421014">
      <w:bodyDiv w:val="1"/>
      <w:marLeft w:val="0"/>
      <w:marRight w:val="0"/>
      <w:marTop w:val="0"/>
      <w:marBottom w:val="0"/>
      <w:divBdr>
        <w:top w:val="none" w:sz="0" w:space="0" w:color="auto"/>
        <w:left w:val="none" w:sz="0" w:space="0" w:color="auto"/>
        <w:bottom w:val="none" w:sz="0" w:space="0" w:color="auto"/>
        <w:right w:val="none" w:sz="0" w:space="0" w:color="auto"/>
      </w:divBdr>
    </w:div>
    <w:div w:id="1528830113">
      <w:bodyDiv w:val="1"/>
      <w:marLeft w:val="0"/>
      <w:marRight w:val="0"/>
      <w:marTop w:val="0"/>
      <w:marBottom w:val="0"/>
      <w:divBdr>
        <w:top w:val="none" w:sz="0" w:space="0" w:color="auto"/>
        <w:left w:val="none" w:sz="0" w:space="0" w:color="auto"/>
        <w:bottom w:val="none" w:sz="0" w:space="0" w:color="auto"/>
        <w:right w:val="none" w:sz="0" w:space="0" w:color="auto"/>
      </w:divBdr>
    </w:div>
    <w:div w:id="1531262062">
      <w:bodyDiv w:val="1"/>
      <w:marLeft w:val="0"/>
      <w:marRight w:val="0"/>
      <w:marTop w:val="0"/>
      <w:marBottom w:val="0"/>
      <w:divBdr>
        <w:top w:val="none" w:sz="0" w:space="0" w:color="auto"/>
        <w:left w:val="none" w:sz="0" w:space="0" w:color="auto"/>
        <w:bottom w:val="none" w:sz="0" w:space="0" w:color="auto"/>
        <w:right w:val="none" w:sz="0" w:space="0" w:color="auto"/>
      </w:divBdr>
    </w:div>
    <w:div w:id="1537962092">
      <w:bodyDiv w:val="1"/>
      <w:marLeft w:val="0"/>
      <w:marRight w:val="0"/>
      <w:marTop w:val="0"/>
      <w:marBottom w:val="0"/>
      <w:divBdr>
        <w:top w:val="none" w:sz="0" w:space="0" w:color="auto"/>
        <w:left w:val="none" w:sz="0" w:space="0" w:color="auto"/>
        <w:bottom w:val="none" w:sz="0" w:space="0" w:color="auto"/>
        <w:right w:val="none" w:sz="0" w:space="0" w:color="auto"/>
      </w:divBdr>
    </w:div>
    <w:div w:id="1556970859">
      <w:bodyDiv w:val="1"/>
      <w:marLeft w:val="0"/>
      <w:marRight w:val="0"/>
      <w:marTop w:val="0"/>
      <w:marBottom w:val="0"/>
      <w:divBdr>
        <w:top w:val="none" w:sz="0" w:space="0" w:color="auto"/>
        <w:left w:val="none" w:sz="0" w:space="0" w:color="auto"/>
        <w:bottom w:val="none" w:sz="0" w:space="0" w:color="auto"/>
        <w:right w:val="none" w:sz="0" w:space="0" w:color="auto"/>
      </w:divBdr>
    </w:div>
    <w:div w:id="1564176495">
      <w:bodyDiv w:val="1"/>
      <w:marLeft w:val="0"/>
      <w:marRight w:val="0"/>
      <w:marTop w:val="0"/>
      <w:marBottom w:val="0"/>
      <w:divBdr>
        <w:top w:val="none" w:sz="0" w:space="0" w:color="auto"/>
        <w:left w:val="none" w:sz="0" w:space="0" w:color="auto"/>
        <w:bottom w:val="none" w:sz="0" w:space="0" w:color="auto"/>
        <w:right w:val="none" w:sz="0" w:space="0" w:color="auto"/>
      </w:divBdr>
    </w:div>
    <w:div w:id="1615477446">
      <w:bodyDiv w:val="1"/>
      <w:marLeft w:val="0"/>
      <w:marRight w:val="0"/>
      <w:marTop w:val="0"/>
      <w:marBottom w:val="0"/>
      <w:divBdr>
        <w:top w:val="none" w:sz="0" w:space="0" w:color="auto"/>
        <w:left w:val="none" w:sz="0" w:space="0" w:color="auto"/>
        <w:bottom w:val="none" w:sz="0" w:space="0" w:color="auto"/>
        <w:right w:val="none" w:sz="0" w:space="0" w:color="auto"/>
      </w:divBdr>
    </w:div>
    <w:div w:id="1616138890">
      <w:bodyDiv w:val="1"/>
      <w:marLeft w:val="0"/>
      <w:marRight w:val="0"/>
      <w:marTop w:val="0"/>
      <w:marBottom w:val="0"/>
      <w:divBdr>
        <w:top w:val="none" w:sz="0" w:space="0" w:color="auto"/>
        <w:left w:val="none" w:sz="0" w:space="0" w:color="auto"/>
        <w:bottom w:val="none" w:sz="0" w:space="0" w:color="auto"/>
        <w:right w:val="none" w:sz="0" w:space="0" w:color="auto"/>
      </w:divBdr>
    </w:div>
    <w:div w:id="1616786275">
      <w:bodyDiv w:val="1"/>
      <w:marLeft w:val="0"/>
      <w:marRight w:val="0"/>
      <w:marTop w:val="0"/>
      <w:marBottom w:val="0"/>
      <w:divBdr>
        <w:top w:val="none" w:sz="0" w:space="0" w:color="auto"/>
        <w:left w:val="none" w:sz="0" w:space="0" w:color="auto"/>
        <w:bottom w:val="none" w:sz="0" w:space="0" w:color="auto"/>
        <w:right w:val="none" w:sz="0" w:space="0" w:color="auto"/>
      </w:divBdr>
    </w:div>
    <w:div w:id="1632706484">
      <w:bodyDiv w:val="1"/>
      <w:marLeft w:val="0"/>
      <w:marRight w:val="0"/>
      <w:marTop w:val="0"/>
      <w:marBottom w:val="0"/>
      <w:divBdr>
        <w:top w:val="none" w:sz="0" w:space="0" w:color="auto"/>
        <w:left w:val="none" w:sz="0" w:space="0" w:color="auto"/>
        <w:bottom w:val="none" w:sz="0" w:space="0" w:color="auto"/>
        <w:right w:val="none" w:sz="0" w:space="0" w:color="auto"/>
      </w:divBdr>
    </w:div>
    <w:div w:id="1653176432">
      <w:bodyDiv w:val="1"/>
      <w:marLeft w:val="0"/>
      <w:marRight w:val="0"/>
      <w:marTop w:val="0"/>
      <w:marBottom w:val="0"/>
      <w:divBdr>
        <w:top w:val="none" w:sz="0" w:space="0" w:color="auto"/>
        <w:left w:val="none" w:sz="0" w:space="0" w:color="auto"/>
        <w:bottom w:val="none" w:sz="0" w:space="0" w:color="auto"/>
        <w:right w:val="none" w:sz="0" w:space="0" w:color="auto"/>
      </w:divBdr>
    </w:div>
    <w:div w:id="1658606205">
      <w:bodyDiv w:val="1"/>
      <w:marLeft w:val="0"/>
      <w:marRight w:val="0"/>
      <w:marTop w:val="0"/>
      <w:marBottom w:val="0"/>
      <w:divBdr>
        <w:top w:val="none" w:sz="0" w:space="0" w:color="auto"/>
        <w:left w:val="none" w:sz="0" w:space="0" w:color="auto"/>
        <w:bottom w:val="none" w:sz="0" w:space="0" w:color="auto"/>
        <w:right w:val="none" w:sz="0" w:space="0" w:color="auto"/>
      </w:divBdr>
    </w:div>
    <w:div w:id="1670016281">
      <w:bodyDiv w:val="1"/>
      <w:marLeft w:val="0"/>
      <w:marRight w:val="0"/>
      <w:marTop w:val="0"/>
      <w:marBottom w:val="0"/>
      <w:divBdr>
        <w:top w:val="none" w:sz="0" w:space="0" w:color="auto"/>
        <w:left w:val="none" w:sz="0" w:space="0" w:color="auto"/>
        <w:bottom w:val="none" w:sz="0" w:space="0" w:color="auto"/>
        <w:right w:val="none" w:sz="0" w:space="0" w:color="auto"/>
      </w:divBdr>
    </w:div>
    <w:div w:id="1679893062">
      <w:bodyDiv w:val="1"/>
      <w:marLeft w:val="0"/>
      <w:marRight w:val="0"/>
      <w:marTop w:val="0"/>
      <w:marBottom w:val="0"/>
      <w:divBdr>
        <w:top w:val="none" w:sz="0" w:space="0" w:color="auto"/>
        <w:left w:val="none" w:sz="0" w:space="0" w:color="auto"/>
        <w:bottom w:val="none" w:sz="0" w:space="0" w:color="auto"/>
        <w:right w:val="none" w:sz="0" w:space="0" w:color="auto"/>
      </w:divBdr>
    </w:div>
    <w:div w:id="1680234179">
      <w:bodyDiv w:val="1"/>
      <w:marLeft w:val="0"/>
      <w:marRight w:val="0"/>
      <w:marTop w:val="0"/>
      <w:marBottom w:val="0"/>
      <w:divBdr>
        <w:top w:val="none" w:sz="0" w:space="0" w:color="auto"/>
        <w:left w:val="none" w:sz="0" w:space="0" w:color="auto"/>
        <w:bottom w:val="none" w:sz="0" w:space="0" w:color="auto"/>
        <w:right w:val="none" w:sz="0" w:space="0" w:color="auto"/>
      </w:divBdr>
    </w:div>
    <w:div w:id="1682976293">
      <w:bodyDiv w:val="1"/>
      <w:marLeft w:val="0"/>
      <w:marRight w:val="0"/>
      <w:marTop w:val="0"/>
      <w:marBottom w:val="0"/>
      <w:divBdr>
        <w:top w:val="none" w:sz="0" w:space="0" w:color="auto"/>
        <w:left w:val="none" w:sz="0" w:space="0" w:color="auto"/>
        <w:bottom w:val="none" w:sz="0" w:space="0" w:color="auto"/>
        <w:right w:val="none" w:sz="0" w:space="0" w:color="auto"/>
      </w:divBdr>
    </w:div>
    <w:div w:id="1689603657">
      <w:bodyDiv w:val="1"/>
      <w:marLeft w:val="0"/>
      <w:marRight w:val="0"/>
      <w:marTop w:val="0"/>
      <w:marBottom w:val="0"/>
      <w:divBdr>
        <w:top w:val="none" w:sz="0" w:space="0" w:color="auto"/>
        <w:left w:val="none" w:sz="0" w:space="0" w:color="auto"/>
        <w:bottom w:val="none" w:sz="0" w:space="0" w:color="auto"/>
        <w:right w:val="none" w:sz="0" w:space="0" w:color="auto"/>
      </w:divBdr>
    </w:div>
    <w:div w:id="1694379439">
      <w:bodyDiv w:val="1"/>
      <w:marLeft w:val="0"/>
      <w:marRight w:val="0"/>
      <w:marTop w:val="0"/>
      <w:marBottom w:val="0"/>
      <w:divBdr>
        <w:top w:val="none" w:sz="0" w:space="0" w:color="auto"/>
        <w:left w:val="none" w:sz="0" w:space="0" w:color="auto"/>
        <w:bottom w:val="none" w:sz="0" w:space="0" w:color="auto"/>
        <w:right w:val="none" w:sz="0" w:space="0" w:color="auto"/>
      </w:divBdr>
    </w:div>
    <w:div w:id="1718434598">
      <w:bodyDiv w:val="1"/>
      <w:marLeft w:val="0"/>
      <w:marRight w:val="0"/>
      <w:marTop w:val="0"/>
      <w:marBottom w:val="0"/>
      <w:divBdr>
        <w:top w:val="none" w:sz="0" w:space="0" w:color="auto"/>
        <w:left w:val="none" w:sz="0" w:space="0" w:color="auto"/>
        <w:bottom w:val="none" w:sz="0" w:space="0" w:color="auto"/>
        <w:right w:val="none" w:sz="0" w:space="0" w:color="auto"/>
      </w:divBdr>
    </w:div>
    <w:div w:id="1732075227">
      <w:bodyDiv w:val="1"/>
      <w:marLeft w:val="0"/>
      <w:marRight w:val="0"/>
      <w:marTop w:val="0"/>
      <w:marBottom w:val="0"/>
      <w:divBdr>
        <w:top w:val="none" w:sz="0" w:space="0" w:color="auto"/>
        <w:left w:val="none" w:sz="0" w:space="0" w:color="auto"/>
        <w:bottom w:val="none" w:sz="0" w:space="0" w:color="auto"/>
        <w:right w:val="none" w:sz="0" w:space="0" w:color="auto"/>
      </w:divBdr>
    </w:div>
    <w:div w:id="1755281539">
      <w:bodyDiv w:val="1"/>
      <w:marLeft w:val="0"/>
      <w:marRight w:val="0"/>
      <w:marTop w:val="0"/>
      <w:marBottom w:val="0"/>
      <w:divBdr>
        <w:top w:val="none" w:sz="0" w:space="0" w:color="auto"/>
        <w:left w:val="none" w:sz="0" w:space="0" w:color="auto"/>
        <w:bottom w:val="none" w:sz="0" w:space="0" w:color="auto"/>
        <w:right w:val="none" w:sz="0" w:space="0" w:color="auto"/>
      </w:divBdr>
    </w:div>
    <w:div w:id="1762484015">
      <w:bodyDiv w:val="1"/>
      <w:marLeft w:val="0"/>
      <w:marRight w:val="0"/>
      <w:marTop w:val="0"/>
      <w:marBottom w:val="0"/>
      <w:divBdr>
        <w:top w:val="none" w:sz="0" w:space="0" w:color="auto"/>
        <w:left w:val="none" w:sz="0" w:space="0" w:color="auto"/>
        <w:bottom w:val="none" w:sz="0" w:space="0" w:color="auto"/>
        <w:right w:val="none" w:sz="0" w:space="0" w:color="auto"/>
      </w:divBdr>
    </w:div>
    <w:div w:id="1764953057">
      <w:bodyDiv w:val="1"/>
      <w:marLeft w:val="0"/>
      <w:marRight w:val="0"/>
      <w:marTop w:val="0"/>
      <w:marBottom w:val="0"/>
      <w:divBdr>
        <w:top w:val="none" w:sz="0" w:space="0" w:color="auto"/>
        <w:left w:val="none" w:sz="0" w:space="0" w:color="auto"/>
        <w:bottom w:val="none" w:sz="0" w:space="0" w:color="auto"/>
        <w:right w:val="none" w:sz="0" w:space="0" w:color="auto"/>
      </w:divBdr>
    </w:div>
    <w:div w:id="1776055289">
      <w:bodyDiv w:val="1"/>
      <w:marLeft w:val="0"/>
      <w:marRight w:val="0"/>
      <w:marTop w:val="0"/>
      <w:marBottom w:val="0"/>
      <w:divBdr>
        <w:top w:val="none" w:sz="0" w:space="0" w:color="auto"/>
        <w:left w:val="none" w:sz="0" w:space="0" w:color="auto"/>
        <w:bottom w:val="none" w:sz="0" w:space="0" w:color="auto"/>
        <w:right w:val="none" w:sz="0" w:space="0" w:color="auto"/>
      </w:divBdr>
    </w:div>
    <w:div w:id="1789885745">
      <w:bodyDiv w:val="1"/>
      <w:marLeft w:val="0"/>
      <w:marRight w:val="0"/>
      <w:marTop w:val="0"/>
      <w:marBottom w:val="0"/>
      <w:divBdr>
        <w:top w:val="none" w:sz="0" w:space="0" w:color="auto"/>
        <w:left w:val="none" w:sz="0" w:space="0" w:color="auto"/>
        <w:bottom w:val="none" w:sz="0" w:space="0" w:color="auto"/>
        <w:right w:val="none" w:sz="0" w:space="0" w:color="auto"/>
      </w:divBdr>
    </w:div>
    <w:div w:id="1806467017">
      <w:bodyDiv w:val="1"/>
      <w:marLeft w:val="0"/>
      <w:marRight w:val="0"/>
      <w:marTop w:val="0"/>
      <w:marBottom w:val="0"/>
      <w:divBdr>
        <w:top w:val="none" w:sz="0" w:space="0" w:color="auto"/>
        <w:left w:val="none" w:sz="0" w:space="0" w:color="auto"/>
        <w:bottom w:val="none" w:sz="0" w:space="0" w:color="auto"/>
        <w:right w:val="none" w:sz="0" w:space="0" w:color="auto"/>
      </w:divBdr>
    </w:div>
    <w:div w:id="1806852643">
      <w:bodyDiv w:val="1"/>
      <w:marLeft w:val="0"/>
      <w:marRight w:val="0"/>
      <w:marTop w:val="0"/>
      <w:marBottom w:val="0"/>
      <w:divBdr>
        <w:top w:val="none" w:sz="0" w:space="0" w:color="auto"/>
        <w:left w:val="none" w:sz="0" w:space="0" w:color="auto"/>
        <w:bottom w:val="none" w:sz="0" w:space="0" w:color="auto"/>
        <w:right w:val="none" w:sz="0" w:space="0" w:color="auto"/>
      </w:divBdr>
    </w:div>
    <w:div w:id="1843012053">
      <w:bodyDiv w:val="1"/>
      <w:marLeft w:val="0"/>
      <w:marRight w:val="0"/>
      <w:marTop w:val="0"/>
      <w:marBottom w:val="0"/>
      <w:divBdr>
        <w:top w:val="none" w:sz="0" w:space="0" w:color="auto"/>
        <w:left w:val="none" w:sz="0" w:space="0" w:color="auto"/>
        <w:bottom w:val="none" w:sz="0" w:space="0" w:color="auto"/>
        <w:right w:val="none" w:sz="0" w:space="0" w:color="auto"/>
      </w:divBdr>
    </w:div>
    <w:div w:id="1858537443">
      <w:bodyDiv w:val="1"/>
      <w:marLeft w:val="0"/>
      <w:marRight w:val="0"/>
      <w:marTop w:val="0"/>
      <w:marBottom w:val="0"/>
      <w:divBdr>
        <w:top w:val="none" w:sz="0" w:space="0" w:color="auto"/>
        <w:left w:val="none" w:sz="0" w:space="0" w:color="auto"/>
        <w:bottom w:val="none" w:sz="0" w:space="0" w:color="auto"/>
        <w:right w:val="none" w:sz="0" w:space="0" w:color="auto"/>
      </w:divBdr>
    </w:div>
    <w:div w:id="1889297298">
      <w:bodyDiv w:val="1"/>
      <w:marLeft w:val="0"/>
      <w:marRight w:val="0"/>
      <w:marTop w:val="0"/>
      <w:marBottom w:val="0"/>
      <w:divBdr>
        <w:top w:val="none" w:sz="0" w:space="0" w:color="auto"/>
        <w:left w:val="none" w:sz="0" w:space="0" w:color="auto"/>
        <w:bottom w:val="none" w:sz="0" w:space="0" w:color="auto"/>
        <w:right w:val="none" w:sz="0" w:space="0" w:color="auto"/>
      </w:divBdr>
    </w:div>
    <w:div w:id="1904680241">
      <w:bodyDiv w:val="1"/>
      <w:marLeft w:val="0"/>
      <w:marRight w:val="0"/>
      <w:marTop w:val="0"/>
      <w:marBottom w:val="0"/>
      <w:divBdr>
        <w:top w:val="none" w:sz="0" w:space="0" w:color="auto"/>
        <w:left w:val="none" w:sz="0" w:space="0" w:color="auto"/>
        <w:bottom w:val="none" w:sz="0" w:space="0" w:color="auto"/>
        <w:right w:val="none" w:sz="0" w:space="0" w:color="auto"/>
      </w:divBdr>
    </w:div>
    <w:div w:id="1927379460">
      <w:bodyDiv w:val="1"/>
      <w:marLeft w:val="0"/>
      <w:marRight w:val="0"/>
      <w:marTop w:val="0"/>
      <w:marBottom w:val="0"/>
      <w:divBdr>
        <w:top w:val="none" w:sz="0" w:space="0" w:color="auto"/>
        <w:left w:val="none" w:sz="0" w:space="0" w:color="auto"/>
        <w:bottom w:val="none" w:sz="0" w:space="0" w:color="auto"/>
        <w:right w:val="none" w:sz="0" w:space="0" w:color="auto"/>
      </w:divBdr>
    </w:div>
    <w:div w:id="1960795256">
      <w:bodyDiv w:val="1"/>
      <w:marLeft w:val="0"/>
      <w:marRight w:val="0"/>
      <w:marTop w:val="0"/>
      <w:marBottom w:val="0"/>
      <w:divBdr>
        <w:top w:val="none" w:sz="0" w:space="0" w:color="auto"/>
        <w:left w:val="none" w:sz="0" w:space="0" w:color="auto"/>
        <w:bottom w:val="none" w:sz="0" w:space="0" w:color="auto"/>
        <w:right w:val="none" w:sz="0" w:space="0" w:color="auto"/>
      </w:divBdr>
    </w:div>
    <w:div w:id="1969045358">
      <w:bodyDiv w:val="1"/>
      <w:marLeft w:val="0"/>
      <w:marRight w:val="0"/>
      <w:marTop w:val="0"/>
      <w:marBottom w:val="0"/>
      <w:divBdr>
        <w:top w:val="none" w:sz="0" w:space="0" w:color="auto"/>
        <w:left w:val="none" w:sz="0" w:space="0" w:color="auto"/>
        <w:bottom w:val="none" w:sz="0" w:space="0" w:color="auto"/>
        <w:right w:val="none" w:sz="0" w:space="0" w:color="auto"/>
      </w:divBdr>
    </w:div>
    <w:div w:id="1984889809">
      <w:bodyDiv w:val="1"/>
      <w:marLeft w:val="0"/>
      <w:marRight w:val="0"/>
      <w:marTop w:val="0"/>
      <w:marBottom w:val="0"/>
      <w:divBdr>
        <w:top w:val="none" w:sz="0" w:space="0" w:color="auto"/>
        <w:left w:val="none" w:sz="0" w:space="0" w:color="auto"/>
        <w:bottom w:val="none" w:sz="0" w:space="0" w:color="auto"/>
        <w:right w:val="none" w:sz="0" w:space="0" w:color="auto"/>
      </w:divBdr>
    </w:div>
    <w:div w:id="1988896165">
      <w:bodyDiv w:val="1"/>
      <w:marLeft w:val="0"/>
      <w:marRight w:val="0"/>
      <w:marTop w:val="0"/>
      <w:marBottom w:val="0"/>
      <w:divBdr>
        <w:top w:val="none" w:sz="0" w:space="0" w:color="auto"/>
        <w:left w:val="none" w:sz="0" w:space="0" w:color="auto"/>
        <w:bottom w:val="none" w:sz="0" w:space="0" w:color="auto"/>
        <w:right w:val="none" w:sz="0" w:space="0" w:color="auto"/>
      </w:divBdr>
    </w:div>
    <w:div w:id="2015299427">
      <w:bodyDiv w:val="1"/>
      <w:marLeft w:val="0"/>
      <w:marRight w:val="0"/>
      <w:marTop w:val="0"/>
      <w:marBottom w:val="0"/>
      <w:divBdr>
        <w:top w:val="none" w:sz="0" w:space="0" w:color="auto"/>
        <w:left w:val="none" w:sz="0" w:space="0" w:color="auto"/>
        <w:bottom w:val="none" w:sz="0" w:space="0" w:color="auto"/>
        <w:right w:val="none" w:sz="0" w:space="0" w:color="auto"/>
      </w:divBdr>
    </w:div>
    <w:div w:id="2021739535">
      <w:bodyDiv w:val="1"/>
      <w:marLeft w:val="0"/>
      <w:marRight w:val="0"/>
      <w:marTop w:val="0"/>
      <w:marBottom w:val="0"/>
      <w:divBdr>
        <w:top w:val="none" w:sz="0" w:space="0" w:color="auto"/>
        <w:left w:val="none" w:sz="0" w:space="0" w:color="auto"/>
        <w:bottom w:val="none" w:sz="0" w:space="0" w:color="auto"/>
        <w:right w:val="none" w:sz="0" w:space="0" w:color="auto"/>
      </w:divBdr>
    </w:div>
    <w:div w:id="2052267995">
      <w:bodyDiv w:val="1"/>
      <w:marLeft w:val="0"/>
      <w:marRight w:val="0"/>
      <w:marTop w:val="0"/>
      <w:marBottom w:val="0"/>
      <w:divBdr>
        <w:top w:val="none" w:sz="0" w:space="0" w:color="auto"/>
        <w:left w:val="none" w:sz="0" w:space="0" w:color="auto"/>
        <w:bottom w:val="none" w:sz="0" w:space="0" w:color="auto"/>
        <w:right w:val="none" w:sz="0" w:space="0" w:color="auto"/>
      </w:divBdr>
    </w:div>
    <w:div w:id="2066639400">
      <w:bodyDiv w:val="1"/>
      <w:marLeft w:val="0"/>
      <w:marRight w:val="0"/>
      <w:marTop w:val="0"/>
      <w:marBottom w:val="0"/>
      <w:divBdr>
        <w:top w:val="none" w:sz="0" w:space="0" w:color="auto"/>
        <w:left w:val="none" w:sz="0" w:space="0" w:color="auto"/>
        <w:bottom w:val="none" w:sz="0" w:space="0" w:color="auto"/>
        <w:right w:val="none" w:sz="0" w:space="0" w:color="auto"/>
      </w:divBdr>
    </w:div>
    <w:div w:id="2068407035">
      <w:bodyDiv w:val="1"/>
      <w:marLeft w:val="0"/>
      <w:marRight w:val="0"/>
      <w:marTop w:val="0"/>
      <w:marBottom w:val="0"/>
      <w:divBdr>
        <w:top w:val="none" w:sz="0" w:space="0" w:color="auto"/>
        <w:left w:val="none" w:sz="0" w:space="0" w:color="auto"/>
        <w:bottom w:val="none" w:sz="0" w:space="0" w:color="auto"/>
        <w:right w:val="none" w:sz="0" w:space="0" w:color="auto"/>
      </w:divBdr>
    </w:div>
    <w:div w:id="2103842720">
      <w:bodyDiv w:val="1"/>
      <w:marLeft w:val="0"/>
      <w:marRight w:val="0"/>
      <w:marTop w:val="0"/>
      <w:marBottom w:val="0"/>
      <w:divBdr>
        <w:top w:val="none" w:sz="0" w:space="0" w:color="auto"/>
        <w:left w:val="none" w:sz="0" w:space="0" w:color="auto"/>
        <w:bottom w:val="none" w:sz="0" w:space="0" w:color="auto"/>
        <w:right w:val="none" w:sz="0" w:space="0" w:color="auto"/>
      </w:divBdr>
    </w:div>
    <w:div w:id="2125728117">
      <w:bodyDiv w:val="1"/>
      <w:marLeft w:val="0"/>
      <w:marRight w:val="0"/>
      <w:marTop w:val="0"/>
      <w:marBottom w:val="0"/>
      <w:divBdr>
        <w:top w:val="none" w:sz="0" w:space="0" w:color="auto"/>
        <w:left w:val="none" w:sz="0" w:space="0" w:color="auto"/>
        <w:bottom w:val="none" w:sz="0" w:space="0" w:color="auto"/>
        <w:right w:val="none" w:sz="0" w:space="0" w:color="auto"/>
      </w:divBdr>
    </w:div>
    <w:div w:id="2139107851">
      <w:bodyDiv w:val="1"/>
      <w:marLeft w:val="0"/>
      <w:marRight w:val="0"/>
      <w:marTop w:val="0"/>
      <w:marBottom w:val="0"/>
      <w:divBdr>
        <w:top w:val="none" w:sz="0" w:space="0" w:color="auto"/>
        <w:left w:val="none" w:sz="0" w:space="0" w:color="auto"/>
        <w:bottom w:val="none" w:sz="0" w:space="0" w:color="auto"/>
        <w:right w:val="none" w:sz="0" w:space="0" w:color="auto"/>
      </w:divBdr>
    </w:div>
    <w:div w:id="213991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romacs.org"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40853</Words>
  <Characters>232867</Characters>
  <Application>Microsoft Macintosh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273174</CharactersWithSpaces>
  <SharedDoc>false</SharedDoc>
  <HLinks>
    <vt:vector size="6" baseType="variant">
      <vt:variant>
        <vt:i4>3735664</vt:i4>
      </vt:variant>
      <vt:variant>
        <vt:i4>222</vt:i4>
      </vt:variant>
      <vt:variant>
        <vt:i4>0</vt:i4>
      </vt:variant>
      <vt:variant>
        <vt:i4>5</vt:i4>
      </vt:variant>
      <vt:variant>
        <vt:lpwstr>http://www.gromacs.org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sansom</dc:creator>
  <cp:lastModifiedBy>Jemma Trick</cp:lastModifiedBy>
  <cp:revision>2</cp:revision>
  <cp:lastPrinted>2014-09-26T15:40:00Z</cp:lastPrinted>
  <dcterms:created xsi:type="dcterms:W3CDTF">2015-04-21T13:18:00Z</dcterms:created>
  <dcterms:modified xsi:type="dcterms:W3CDTF">2015-04-21T13:18:00Z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y fmtid="{D5CDD505-2E9C-101B-9397-08002B2CF9AE}" pid="3" name="Mendeley Document_1">
    <vt:lpwstr>True</vt:lpwstr>
  </property>
  <property fmtid="{D5CDD505-2E9C-101B-9397-08002B2CF9AE}" pid="4" name="Mendeley Citation Style_1">
    <vt:lpwstr>http://www.zotero.org/styles/acs-nano</vt:lpwstr>
  </property>
  <property fmtid="{D5CDD505-2E9C-101B-9397-08002B2CF9AE}" pid="5" name="Mendeley User Name_1">
    <vt:lpwstr>jemma.trick@bioch.ox.ac.uk@www.mendeley.com</vt:lpwstr>
  </property>
</Properties>
</file>